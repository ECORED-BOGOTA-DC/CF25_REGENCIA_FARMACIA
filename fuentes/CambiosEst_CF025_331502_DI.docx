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1.xml" ContentType="application/vnd.openxmlformats-officedocument.customXmlProperties+xml"/>
  <Override PartName="/word/people.xml" ContentType="application/vnd.openxmlformats-officedocument.wordprocessingml.peop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6580" w14:textId="6E8674D4" w:rsidR="00826EA7" w:rsidRPr="00173A3C" w:rsidRDefault="0036653B" w:rsidP="00D1300E">
      <w:pPr>
        <w:spacing w:after="120"/>
        <w:jc w:val="center"/>
        <w:outlineLvl w:val="0"/>
        <w:rPr>
          <w:b/>
          <w:sz w:val="20"/>
          <w:szCs w:val="20"/>
        </w:rPr>
      </w:pPr>
      <w:r w:rsidRPr="00173A3C">
        <w:rPr>
          <w:b/>
          <w:sz w:val="20"/>
          <w:szCs w:val="20"/>
        </w:rPr>
        <w:t>FORMATO</w:t>
      </w:r>
      <w:r w:rsidR="00FF7BB7" w:rsidRPr="00173A3C">
        <w:rPr>
          <w:b/>
          <w:sz w:val="20"/>
          <w:szCs w:val="20"/>
        </w:rPr>
        <w:t xml:space="preserve"> </w:t>
      </w:r>
      <w:r w:rsidRPr="00173A3C">
        <w:rPr>
          <w:b/>
          <w:sz w:val="20"/>
          <w:szCs w:val="20"/>
        </w:rPr>
        <w:t>PARA</w:t>
      </w:r>
      <w:r w:rsidR="00FF7BB7" w:rsidRPr="00173A3C">
        <w:rPr>
          <w:b/>
          <w:sz w:val="20"/>
          <w:szCs w:val="20"/>
        </w:rPr>
        <w:t xml:space="preserve"> </w:t>
      </w:r>
      <w:r w:rsidRPr="00173A3C">
        <w:rPr>
          <w:b/>
          <w:sz w:val="20"/>
          <w:szCs w:val="20"/>
        </w:rPr>
        <w:t>EL</w:t>
      </w:r>
      <w:r w:rsidR="00FF7BB7" w:rsidRPr="00173A3C">
        <w:rPr>
          <w:b/>
          <w:sz w:val="20"/>
          <w:szCs w:val="20"/>
        </w:rPr>
        <w:t xml:space="preserve"> </w:t>
      </w:r>
      <w:r w:rsidRPr="00173A3C">
        <w:rPr>
          <w:b/>
          <w:sz w:val="20"/>
          <w:szCs w:val="20"/>
        </w:rPr>
        <w:t>DESARROLLO</w:t>
      </w:r>
      <w:r w:rsidR="00FF7BB7" w:rsidRPr="00173A3C">
        <w:rPr>
          <w:b/>
          <w:sz w:val="20"/>
          <w:szCs w:val="20"/>
        </w:rPr>
        <w:t xml:space="preserve"> </w:t>
      </w:r>
      <w:r w:rsidRPr="00173A3C">
        <w:rPr>
          <w:b/>
          <w:sz w:val="20"/>
          <w:szCs w:val="20"/>
        </w:rPr>
        <w:t>DE</w:t>
      </w:r>
      <w:r w:rsidR="00FF7BB7" w:rsidRPr="00173A3C">
        <w:rPr>
          <w:b/>
          <w:sz w:val="20"/>
          <w:szCs w:val="20"/>
        </w:rPr>
        <w:t xml:space="preserve"> </w:t>
      </w:r>
      <w:r w:rsidRPr="00173A3C">
        <w:rPr>
          <w:b/>
          <w:sz w:val="20"/>
          <w:szCs w:val="20"/>
        </w:rPr>
        <w:t>COMPONENTE</w:t>
      </w:r>
      <w:r w:rsidR="00FF7BB7" w:rsidRPr="00173A3C">
        <w:rPr>
          <w:b/>
          <w:sz w:val="20"/>
          <w:szCs w:val="20"/>
        </w:rPr>
        <w:t xml:space="preserve"> </w:t>
      </w:r>
      <w:r w:rsidRPr="00173A3C">
        <w:rPr>
          <w:b/>
          <w:sz w:val="20"/>
          <w:szCs w:val="20"/>
        </w:rPr>
        <w:t>FORMATIVO</w:t>
      </w:r>
    </w:p>
    <w:p w14:paraId="3F4DA303" w14:textId="126E30A2" w:rsidR="00826EA7" w:rsidRPr="00173A3C" w:rsidRDefault="00B33F6D" w:rsidP="00D1300E">
      <w:pPr>
        <w:tabs>
          <w:tab w:val="left" w:pos="3224"/>
        </w:tabs>
        <w:spacing w:after="120"/>
        <w:rPr>
          <w:sz w:val="20"/>
          <w:szCs w:val="20"/>
        </w:rPr>
      </w:pPr>
      <w:r w:rsidRPr="00173A3C">
        <w:rPr>
          <w:sz w:val="20"/>
          <w:szCs w:val="20"/>
        </w:rPr>
        <w:t xml:space="preserve"> </w:t>
      </w: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67209" w:rsidRPr="00173A3C" w14:paraId="4B5D75E0" w14:textId="77777777">
        <w:trPr>
          <w:trHeight w:val="340"/>
        </w:trPr>
        <w:tc>
          <w:tcPr>
            <w:tcW w:w="3397" w:type="dxa"/>
            <w:vAlign w:val="center"/>
          </w:tcPr>
          <w:p w14:paraId="207376D2" w14:textId="60F26201" w:rsidR="00826EA7" w:rsidRPr="00173A3C" w:rsidRDefault="0036653B" w:rsidP="00D1300E">
            <w:pPr>
              <w:spacing w:after="120" w:line="276" w:lineRule="auto"/>
              <w:rPr>
                <w:sz w:val="20"/>
                <w:szCs w:val="20"/>
              </w:rPr>
            </w:pPr>
            <w:r w:rsidRPr="00173A3C">
              <w:rPr>
                <w:sz w:val="20"/>
                <w:szCs w:val="20"/>
              </w:rPr>
              <w:t>PROGRAMA</w:t>
            </w:r>
            <w:r w:rsidR="00FF7BB7" w:rsidRPr="00173A3C">
              <w:rPr>
                <w:sz w:val="20"/>
                <w:szCs w:val="20"/>
              </w:rPr>
              <w:t xml:space="preserve"> </w:t>
            </w:r>
            <w:r w:rsidRPr="00173A3C">
              <w:rPr>
                <w:sz w:val="20"/>
                <w:szCs w:val="20"/>
              </w:rPr>
              <w:t>DE</w:t>
            </w:r>
            <w:r w:rsidR="00FF7BB7" w:rsidRPr="00173A3C">
              <w:rPr>
                <w:sz w:val="20"/>
                <w:szCs w:val="20"/>
              </w:rPr>
              <w:t xml:space="preserve"> </w:t>
            </w:r>
            <w:r w:rsidRPr="00173A3C">
              <w:rPr>
                <w:sz w:val="20"/>
                <w:szCs w:val="20"/>
              </w:rPr>
              <w:t>FORMACIÓN</w:t>
            </w:r>
          </w:p>
        </w:tc>
        <w:tc>
          <w:tcPr>
            <w:tcW w:w="6565" w:type="dxa"/>
            <w:vAlign w:val="center"/>
          </w:tcPr>
          <w:p w14:paraId="08A209C5" w14:textId="3134DD89" w:rsidR="00826EA7" w:rsidRPr="00173A3C" w:rsidRDefault="006A48AA" w:rsidP="00D1300E">
            <w:pPr>
              <w:spacing w:after="120" w:line="276" w:lineRule="auto"/>
              <w:rPr>
                <w:b w:val="0"/>
                <w:bCs/>
                <w:sz w:val="20"/>
                <w:szCs w:val="20"/>
                <w:rPrChange w:id="0" w:author="JGOA" w:date="2022-06-06T18:22:00Z">
                  <w:rPr>
                    <w:sz w:val="20"/>
                    <w:szCs w:val="20"/>
                  </w:rPr>
                </w:rPrChange>
              </w:rPr>
            </w:pPr>
            <w:r w:rsidRPr="00FA788F">
              <w:rPr>
                <w:bCs/>
                <w:sz w:val="20"/>
                <w:szCs w:val="20"/>
              </w:rPr>
              <w:t>Tecnología</w:t>
            </w:r>
            <w:r w:rsidR="00FF7BB7" w:rsidRPr="00FA788F">
              <w:rPr>
                <w:bCs/>
                <w:sz w:val="20"/>
                <w:szCs w:val="20"/>
              </w:rPr>
              <w:t xml:space="preserve"> </w:t>
            </w:r>
            <w:r w:rsidRPr="00FA788F">
              <w:rPr>
                <w:bCs/>
                <w:sz w:val="20"/>
                <w:szCs w:val="20"/>
              </w:rPr>
              <w:t>en</w:t>
            </w:r>
            <w:r w:rsidR="00FF7BB7" w:rsidRPr="00FA788F">
              <w:rPr>
                <w:bCs/>
                <w:sz w:val="20"/>
                <w:szCs w:val="20"/>
              </w:rPr>
              <w:t xml:space="preserve"> </w:t>
            </w:r>
            <w:del w:id="1" w:author="JGOA" w:date="2022-06-06T18:22:00Z">
              <w:r w:rsidRPr="00FA788F" w:rsidDel="00173A3C">
                <w:rPr>
                  <w:bCs/>
                  <w:sz w:val="20"/>
                  <w:szCs w:val="20"/>
                </w:rPr>
                <w:delText>Regencia</w:delText>
              </w:r>
              <w:r w:rsidR="00FF7BB7" w:rsidRPr="00FA788F" w:rsidDel="00173A3C">
                <w:rPr>
                  <w:bCs/>
                  <w:sz w:val="20"/>
                  <w:szCs w:val="20"/>
                </w:rPr>
                <w:delText xml:space="preserve"> </w:delText>
              </w:r>
            </w:del>
            <w:ins w:id="2" w:author="JGOA" w:date="2022-06-06T18:22:00Z">
              <w:r w:rsidR="00173A3C" w:rsidRPr="00FA788F">
                <w:rPr>
                  <w:bCs/>
                  <w:sz w:val="20"/>
                  <w:szCs w:val="20"/>
                </w:rPr>
                <w:t xml:space="preserve">regencia </w:t>
              </w:r>
            </w:ins>
            <w:r w:rsidRPr="00FA788F">
              <w:rPr>
                <w:bCs/>
                <w:sz w:val="20"/>
                <w:szCs w:val="20"/>
              </w:rPr>
              <w:t>de</w:t>
            </w:r>
            <w:r w:rsidR="00FF7BB7" w:rsidRPr="00FA788F">
              <w:rPr>
                <w:bCs/>
                <w:sz w:val="20"/>
                <w:szCs w:val="20"/>
              </w:rPr>
              <w:t xml:space="preserve"> </w:t>
            </w:r>
            <w:del w:id="3" w:author="JGOA" w:date="2022-06-06T18:22:00Z">
              <w:r w:rsidRPr="00FA788F" w:rsidDel="00173A3C">
                <w:rPr>
                  <w:bCs/>
                  <w:sz w:val="20"/>
                  <w:szCs w:val="20"/>
                </w:rPr>
                <w:delText>Farmacia</w:delText>
              </w:r>
            </w:del>
            <w:ins w:id="4" w:author="JGOA" w:date="2022-06-06T18:22:00Z">
              <w:r w:rsidR="00173A3C" w:rsidRPr="00FA788F">
                <w:rPr>
                  <w:bCs/>
                  <w:sz w:val="20"/>
                  <w:szCs w:val="20"/>
                </w:rPr>
                <w:t>farmacia</w:t>
              </w:r>
            </w:ins>
          </w:p>
        </w:tc>
      </w:tr>
    </w:tbl>
    <w:p w14:paraId="5B7FEBC3" w14:textId="77777777" w:rsidR="00826EA7" w:rsidRPr="00173A3C" w:rsidRDefault="00826EA7" w:rsidP="00D1300E">
      <w:pPr>
        <w:spacing w:after="12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67209" w:rsidRPr="00173A3C" w14:paraId="563E767C" w14:textId="77777777">
        <w:trPr>
          <w:trHeight w:val="340"/>
        </w:trPr>
        <w:tc>
          <w:tcPr>
            <w:tcW w:w="1838" w:type="dxa"/>
            <w:vAlign w:val="center"/>
          </w:tcPr>
          <w:p w14:paraId="55848C6D" w14:textId="77777777" w:rsidR="00826EA7" w:rsidRPr="00173A3C" w:rsidRDefault="0036653B" w:rsidP="00D1300E">
            <w:pPr>
              <w:spacing w:after="120" w:line="276" w:lineRule="auto"/>
              <w:rPr>
                <w:sz w:val="20"/>
                <w:szCs w:val="20"/>
              </w:rPr>
            </w:pPr>
            <w:r w:rsidRPr="00173A3C">
              <w:rPr>
                <w:sz w:val="20"/>
                <w:szCs w:val="20"/>
              </w:rPr>
              <w:t>COMPETENCIA</w:t>
            </w:r>
          </w:p>
        </w:tc>
        <w:tc>
          <w:tcPr>
            <w:tcW w:w="2835" w:type="dxa"/>
            <w:vAlign w:val="center"/>
          </w:tcPr>
          <w:p w14:paraId="590C23B6" w14:textId="2BA81A23" w:rsidR="00826EA7" w:rsidRPr="00173A3C" w:rsidRDefault="00522309" w:rsidP="00D1300E">
            <w:pPr>
              <w:spacing w:after="120" w:line="276" w:lineRule="auto"/>
              <w:rPr>
                <w:b w:val="0"/>
                <w:bCs/>
                <w:sz w:val="20"/>
                <w:szCs w:val="20"/>
              </w:rPr>
            </w:pPr>
            <w:r w:rsidRPr="00173A3C">
              <w:rPr>
                <w:b w:val="0"/>
                <w:bCs/>
                <w:sz w:val="20"/>
                <w:szCs w:val="20"/>
              </w:rPr>
              <w:t>210101014-</w:t>
            </w:r>
            <w:r w:rsidR="00FF7BB7" w:rsidRPr="00173A3C">
              <w:rPr>
                <w:b w:val="0"/>
                <w:bCs/>
                <w:sz w:val="20"/>
                <w:szCs w:val="20"/>
              </w:rPr>
              <w:t xml:space="preserve"> </w:t>
            </w:r>
            <w:r w:rsidRPr="00173A3C">
              <w:rPr>
                <w:b w:val="0"/>
                <w:bCs/>
                <w:sz w:val="20"/>
                <w:szCs w:val="20"/>
              </w:rPr>
              <w:t>Seleccionar</w:t>
            </w:r>
            <w:r w:rsidR="00FF7BB7" w:rsidRPr="00173A3C">
              <w:rPr>
                <w:b w:val="0"/>
                <w:bCs/>
                <w:sz w:val="20"/>
                <w:szCs w:val="20"/>
              </w:rPr>
              <w:t xml:space="preserve"> </w:t>
            </w:r>
            <w:r w:rsidRPr="00173A3C">
              <w:rPr>
                <w:b w:val="0"/>
                <w:bCs/>
                <w:sz w:val="20"/>
                <w:szCs w:val="20"/>
              </w:rPr>
              <w:t>proveedores</w:t>
            </w:r>
            <w:r w:rsidR="00FF7BB7" w:rsidRPr="00173A3C">
              <w:rPr>
                <w:b w:val="0"/>
                <w:bCs/>
                <w:sz w:val="20"/>
                <w:szCs w:val="20"/>
              </w:rPr>
              <w:t xml:space="preserve"> </w:t>
            </w:r>
            <w:r w:rsidRPr="00173A3C">
              <w:rPr>
                <w:b w:val="0"/>
                <w:bCs/>
                <w:sz w:val="20"/>
                <w:szCs w:val="20"/>
              </w:rPr>
              <w:t>de</w:t>
            </w:r>
            <w:r w:rsidR="00FF7BB7" w:rsidRPr="00173A3C">
              <w:rPr>
                <w:b w:val="0"/>
                <w:bCs/>
                <w:sz w:val="20"/>
                <w:szCs w:val="20"/>
              </w:rPr>
              <w:t xml:space="preserve"> </w:t>
            </w:r>
            <w:r w:rsidRPr="00173A3C">
              <w:rPr>
                <w:b w:val="0"/>
                <w:bCs/>
                <w:sz w:val="20"/>
                <w:szCs w:val="20"/>
              </w:rPr>
              <w:t>acuerdo</w:t>
            </w:r>
            <w:r w:rsidR="00FF7BB7" w:rsidRPr="00173A3C">
              <w:rPr>
                <w:b w:val="0"/>
                <w:bCs/>
                <w:sz w:val="20"/>
                <w:szCs w:val="20"/>
              </w:rPr>
              <w:t xml:space="preserve"> </w:t>
            </w:r>
            <w:r w:rsidRPr="00173A3C">
              <w:rPr>
                <w:b w:val="0"/>
                <w:bCs/>
                <w:sz w:val="20"/>
                <w:szCs w:val="20"/>
              </w:rPr>
              <w:t>con</w:t>
            </w:r>
            <w:r w:rsidR="00FF7BB7" w:rsidRPr="00173A3C">
              <w:rPr>
                <w:b w:val="0"/>
                <w:bCs/>
                <w:sz w:val="20"/>
                <w:szCs w:val="20"/>
              </w:rPr>
              <w:t xml:space="preserve"> </w:t>
            </w:r>
            <w:r w:rsidRPr="00173A3C">
              <w:rPr>
                <w:b w:val="0"/>
                <w:bCs/>
                <w:sz w:val="20"/>
                <w:szCs w:val="20"/>
              </w:rPr>
              <w:t>las</w:t>
            </w:r>
            <w:r w:rsidR="00FF7BB7" w:rsidRPr="00173A3C">
              <w:rPr>
                <w:b w:val="0"/>
                <w:bCs/>
                <w:sz w:val="20"/>
                <w:szCs w:val="20"/>
              </w:rPr>
              <w:t xml:space="preserve"> </w:t>
            </w:r>
            <w:r w:rsidRPr="00173A3C">
              <w:rPr>
                <w:b w:val="0"/>
                <w:bCs/>
                <w:sz w:val="20"/>
                <w:szCs w:val="20"/>
              </w:rPr>
              <w:t>políticas</w:t>
            </w:r>
            <w:r w:rsidR="00FF7BB7" w:rsidRPr="00173A3C">
              <w:rPr>
                <w:b w:val="0"/>
                <w:bCs/>
                <w:sz w:val="20"/>
                <w:szCs w:val="20"/>
              </w:rPr>
              <w:t xml:space="preserve"> </w:t>
            </w:r>
            <w:r w:rsidRPr="00173A3C">
              <w:rPr>
                <w:b w:val="0"/>
                <w:bCs/>
                <w:sz w:val="20"/>
                <w:szCs w:val="20"/>
              </w:rPr>
              <w:t>de</w:t>
            </w:r>
            <w:r w:rsidR="00FF7BB7" w:rsidRPr="00173A3C">
              <w:rPr>
                <w:b w:val="0"/>
                <w:bCs/>
                <w:sz w:val="20"/>
                <w:szCs w:val="20"/>
              </w:rPr>
              <w:t xml:space="preserve"> </w:t>
            </w:r>
            <w:r w:rsidRPr="00173A3C">
              <w:rPr>
                <w:b w:val="0"/>
                <w:bCs/>
                <w:sz w:val="20"/>
                <w:szCs w:val="20"/>
              </w:rPr>
              <w:t>aprovisionamiento</w:t>
            </w:r>
            <w:r w:rsidR="00FF7BB7" w:rsidRPr="00173A3C">
              <w:rPr>
                <w:b w:val="0"/>
                <w:bCs/>
                <w:sz w:val="20"/>
                <w:szCs w:val="20"/>
              </w:rPr>
              <w:t xml:space="preserve"> </w:t>
            </w:r>
            <w:r w:rsidRPr="00173A3C">
              <w:rPr>
                <w:b w:val="0"/>
                <w:bCs/>
                <w:sz w:val="20"/>
                <w:szCs w:val="20"/>
              </w:rPr>
              <w:t>y</w:t>
            </w:r>
            <w:r w:rsidR="00FF7BB7" w:rsidRPr="00173A3C">
              <w:rPr>
                <w:b w:val="0"/>
                <w:bCs/>
                <w:sz w:val="20"/>
                <w:szCs w:val="20"/>
              </w:rPr>
              <w:t xml:space="preserve"> </w:t>
            </w:r>
            <w:r w:rsidRPr="00173A3C">
              <w:rPr>
                <w:b w:val="0"/>
                <w:bCs/>
                <w:sz w:val="20"/>
                <w:szCs w:val="20"/>
              </w:rPr>
              <w:t>normativa</w:t>
            </w:r>
            <w:r w:rsidR="00FF7BB7" w:rsidRPr="00173A3C">
              <w:rPr>
                <w:b w:val="0"/>
                <w:bCs/>
                <w:sz w:val="20"/>
                <w:szCs w:val="20"/>
              </w:rPr>
              <w:t xml:space="preserve"> </w:t>
            </w:r>
            <w:r w:rsidRPr="00173A3C">
              <w:rPr>
                <w:b w:val="0"/>
                <w:bCs/>
                <w:sz w:val="20"/>
                <w:szCs w:val="20"/>
              </w:rPr>
              <w:t>vigente</w:t>
            </w:r>
            <w:ins w:id="5" w:author="JGOA" w:date="2022-06-06T18:22:00Z">
              <w:r w:rsidR="00173A3C">
                <w:rPr>
                  <w:b w:val="0"/>
                  <w:bCs/>
                  <w:sz w:val="20"/>
                  <w:szCs w:val="20"/>
                </w:rPr>
                <w:t>.</w:t>
              </w:r>
            </w:ins>
            <w:del w:id="6" w:author="JGOA" w:date="2022-06-07T16:52:00Z">
              <w:r w:rsidR="00FF7BB7" w:rsidRPr="00173A3C" w:rsidDel="00FA788F">
                <w:rPr>
                  <w:b w:val="0"/>
                  <w:bCs/>
                  <w:sz w:val="20"/>
                  <w:szCs w:val="20"/>
                </w:rPr>
                <w:delText xml:space="preserve"> </w:delText>
              </w:r>
            </w:del>
          </w:p>
        </w:tc>
        <w:tc>
          <w:tcPr>
            <w:tcW w:w="2126" w:type="dxa"/>
            <w:vAlign w:val="center"/>
          </w:tcPr>
          <w:p w14:paraId="41C2EF75" w14:textId="50802847" w:rsidR="00826EA7" w:rsidRPr="00173A3C" w:rsidRDefault="0036653B" w:rsidP="00D1300E">
            <w:pPr>
              <w:spacing w:after="120" w:line="276" w:lineRule="auto"/>
              <w:rPr>
                <w:sz w:val="20"/>
                <w:szCs w:val="20"/>
              </w:rPr>
            </w:pPr>
            <w:r w:rsidRPr="00173A3C">
              <w:rPr>
                <w:sz w:val="20"/>
                <w:szCs w:val="20"/>
              </w:rPr>
              <w:t>RESULTADOS</w:t>
            </w:r>
            <w:r w:rsidR="00FF7BB7" w:rsidRPr="00173A3C">
              <w:rPr>
                <w:sz w:val="20"/>
                <w:szCs w:val="20"/>
              </w:rPr>
              <w:t xml:space="preserve"> </w:t>
            </w:r>
            <w:r w:rsidRPr="00173A3C">
              <w:rPr>
                <w:sz w:val="20"/>
                <w:szCs w:val="20"/>
              </w:rPr>
              <w:t>DE</w:t>
            </w:r>
            <w:r w:rsidR="00FF7BB7" w:rsidRPr="00173A3C">
              <w:rPr>
                <w:sz w:val="20"/>
                <w:szCs w:val="20"/>
              </w:rPr>
              <w:t xml:space="preserve"> </w:t>
            </w:r>
            <w:r w:rsidRPr="00173A3C">
              <w:rPr>
                <w:sz w:val="20"/>
                <w:szCs w:val="20"/>
              </w:rPr>
              <w:t>APRENDIZAJE</w:t>
            </w:r>
          </w:p>
        </w:tc>
        <w:tc>
          <w:tcPr>
            <w:tcW w:w="3163" w:type="dxa"/>
            <w:vAlign w:val="center"/>
          </w:tcPr>
          <w:p w14:paraId="6E693C62" w14:textId="74225659" w:rsidR="006B56B6" w:rsidRPr="00173A3C" w:rsidRDefault="00522309" w:rsidP="00D1300E">
            <w:pPr>
              <w:spacing w:after="120" w:line="276" w:lineRule="auto"/>
              <w:ind w:left="66"/>
              <w:rPr>
                <w:b w:val="0"/>
                <w:sz w:val="20"/>
                <w:szCs w:val="20"/>
              </w:rPr>
            </w:pPr>
            <w:r w:rsidRPr="00173A3C">
              <w:rPr>
                <w:rFonts w:eastAsia="Calibri"/>
                <w:b w:val="0"/>
                <w:sz w:val="20"/>
                <w:szCs w:val="20"/>
              </w:rPr>
              <w:t>210101014-04</w:t>
            </w:r>
            <w:r w:rsidR="00FF7BB7" w:rsidRPr="00173A3C">
              <w:rPr>
                <w:rFonts w:eastAsia="Calibri"/>
                <w:b w:val="0"/>
                <w:sz w:val="20"/>
                <w:szCs w:val="20"/>
              </w:rPr>
              <w:t xml:space="preserve"> </w:t>
            </w:r>
            <w:ins w:id="7" w:author="JGOA" w:date="2022-06-06T18:22:00Z">
              <w:r w:rsidR="00173A3C">
                <w:rPr>
                  <w:rFonts w:eastAsia="Calibri"/>
                  <w:b w:val="0"/>
                  <w:sz w:val="20"/>
                  <w:szCs w:val="20"/>
                </w:rPr>
                <w:t xml:space="preserve">- </w:t>
              </w:r>
            </w:ins>
            <w:r w:rsidRPr="00173A3C">
              <w:rPr>
                <w:rFonts w:eastAsia="Calibri"/>
                <w:b w:val="0"/>
                <w:sz w:val="20"/>
                <w:szCs w:val="20"/>
              </w:rPr>
              <w:t>Implementar</w:t>
            </w:r>
            <w:r w:rsidR="00FF7BB7" w:rsidRPr="00173A3C">
              <w:rPr>
                <w:rFonts w:eastAsia="Calibri"/>
                <w:b w:val="0"/>
                <w:sz w:val="20"/>
                <w:szCs w:val="20"/>
              </w:rPr>
              <w:t xml:space="preserve"> </w:t>
            </w:r>
            <w:r w:rsidRPr="00173A3C">
              <w:rPr>
                <w:rFonts w:eastAsia="Calibri"/>
                <w:b w:val="0"/>
                <w:sz w:val="20"/>
                <w:szCs w:val="20"/>
              </w:rPr>
              <w:t>acciones</w:t>
            </w:r>
            <w:r w:rsidR="00FF7BB7" w:rsidRPr="00173A3C">
              <w:rPr>
                <w:rFonts w:eastAsia="Calibri"/>
                <w:b w:val="0"/>
                <w:sz w:val="20"/>
                <w:szCs w:val="20"/>
              </w:rPr>
              <w:t xml:space="preserve"> </w:t>
            </w:r>
            <w:r w:rsidRPr="00173A3C">
              <w:rPr>
                <w:rFonts w:eastAsia="Calibri"/>
                <w:b w:val="0"/>
                <w:sz w:val="20"/>
                <w:szCs w:val="20"/>
              </w:rPr>
              <w:t>de</w:t>
            </w:r>
            <w:r w:rsidR="00FF7BB7" w:rsidRPr="00173A3C">
              <w:rPr>
                <w:rFonts w:eastAsia="Calibri"/>
                <w:b w:val="0"/>
                <w:sz w:val="20"/>
                <w:szCs w:val="20"/>
              </w:rPr>
              <w:t xml:space="preserve"> </w:t>
            </w:r>
            <w:r w:rsidRPr="00173A3C">
              <w:rPr>
                <w:rFonts w:eastAsia="Calibri"/>
                <w:b w:val="0"/>
                <w:sz w:val="20"/>
                <w:szCs w:val="20"/>
              </w:rPr>
              <w:t>mejora</w:t>
            </w:r>
            <w:r w:rsidR="00FF7BB7" w:rsidRPr="00173A3C">
              <w:rPr>
                <w:rFonts w:eastAsia="Calibri"/>
                <w:b w:val="0"/>
                <w:sz w:val="20"/>
                <w:szCs w:val="20"/>
              </w:rPr>
              <w:t xml:space="preserve"> </w:t>
            </w:r>
            <w:r w:rsidRPr="00173A3C">
              <w:rPr>
                <w:rFonts w:eastAsia="Calibri"/>
                <w:b w:val="0"/>
                <w:sz w:val="20"/>
                <w:szCs w:val="20"/>
              </w:rPr>
              <w:t>de</w:t>
            </w:r>
            <w:r w:rsidR="00FF7BB7" w:rsidRPr="00173A3C">
              <w:rPr>
                <w:rFonts w:eastAsia="Calibri"/>
                <w:b w:val="0"/>
                <w:sz w:val="20"/>
                <w:szCs w:val="20"/>
              </w:rPr>
              <w:t xml:space="preserve"> </w:t>
            </w:r>
            <w:r w:rsidRPr="00173A3C">
              <w:rPr>
                <w:rFonts w:eastAsia="Calibri"/>
                <w:b w:val="0"/>
                <w:sz w:val="20"/>
                <w:szCs w:val="20"/>
              </w:rPr>
              <w:t>acuerdo</w:t>
            </w:r>
            <w:r w:rsidR="00FF7BB7" w:rsidRPr="00173A3C">
              <w:rPr>
                <w:rFonts w:eastAsia="Calibri"/>
                <w:b w:val="0"/>
                <w:sz w:val="20"/>
                <w:szCs w:val="20"/>
              </w:rPr>
              <w:t xml:space="preserve"> </w:t>
            </w:r>
            <w:r w:rsidRPr="00173A3C">
              <w:rPr>
                <w:rFonts w:eastAsia="Calibri"/>
                <w:b w:val="0"/>
                <w:sz w:val="20"/>
                <w:szCs w:val="20"/>
              </w:rPr>
              <w:t>con</w:t>
            </w:r>
            <w:r w:rsidR="00FF7BB7" w:rsidRPr="00173A3C">
              <w:rPr>
                <w:rFonts w:eastAsia="Calibri"/>
                <w:b w:val="0"/>
                <w:sz w:val="20"/>
                <w:szCs w:val="20"/>
              </w:rPr>
              <w:t xml:space="preserve"> </w:t>
            </w:r>
            <w:r w:rsidRPr="00173A3C">
              <w:rPr>
                <w:rFonts w:eastAsia="Calibri"/>
                <w:b w:val="0"/>
                <w:sz w:val="20"/>
                <w:szCs w:val="20"/>
              </w:rPr>
              <w:t>los</w:t>
            </w:r>
            <w:r w:rsidR="00FF7BB7" w:rsidRPr="00173A3C">
              <w:rPr>
                <w:rFonts w:eastAsia="Calibri"/>
                <w:b w:val="0"/>
                <w:sz w:val="20"/>
                <w:szCs w:val="20"/>
              </w:rPr>
              <w:t xml:space="preserve"> </w:t>
            </w:r>
            <w:r w:rsidRPr="00173A3C">
              <w:rPr>
                <w:rFonts w:eastAsia="Calibri"/>
                <w:b w:val="0"/>
                <w:sz w:val="20"/>
                <w:szCs w:val="20"/>
              </w:rPr>
              <w:t>hallazgos</w:t>
            </w:r>
            <w:r w:rsidR="00FF7BB7" w:rsidRPr="00173A3C">
              <w:rPr>
                <w:rFonts w:eastAsia="Calibri"/>
                <w:b w:val="0"/>
                <w:sz w:val="20"/>
                <w:szCs w:val="20"/>
              </w:rPr>
              <w:t xml:space="preserve"> </w:t>
            </w:r>
            <w:r w:rsidRPr="00173A3C">
              <w:rPr>
                <w:rFonts w:eastAsia="Calibri"/>
                <w:b w:val="0"/>
                <w:sz w:val="20"/>
                <w:szCs w:val="20"/>
              </w:rPr>
              <w:t>evidenciados</w:t>
            </w:r>
            <w:r w:rsidR="00FF7BB7" w:rsidRPr="00173A3C">
              <w:rPr>
                <w:rFonts w:eastAsia="Calibri"/>
                <w:b w:val="0"/>
                <w:sz w:val="20"/>
                <w:szCs w:val="20"/>
              </w:rPr>
              <w:t xml:space="preserve"> </w:t>
            </w:r>
            <w:r w:rsidRPr="00173A3C">
              <w:rPr>
                <w:rFonts w:eastAsia="Calibri"/>
                <w:b w:val="0"/>
                <w:sz w:val="20"/>
                <w:szCs w:val="20"/>
              </w:rPr>
              <w:t>y</w:t>
            </w:r>
            <w:r w:rsidR="00FF7BB7" w:rsidRPr="00173A3C">
              <w:rPr>
                <w:rFonts w:eastAsia="Calibri"/>
                <w:b w:val="0"/>
                <w:sz w:val="20"/>
                <w:szCs w:val="20"/>
              </w:rPr>
              <w:t xml:space="preserve"> </w:t>
            </w:r>
            <w:r w:rsidRPr="00173A3C">
              <w:rPr>
                <w:rFonts w:eastAsia="Calibri"/>
                <w:b w:val="0"/>
                <w:sz w:val="20"/>
                <w:szCs w:val="20"/>
              </w:rPr>
              <w:t>el</w:t>
            </w:r>
            <w:r w:rsidR="00FF7BB7" w:rsidRPr="00173A3C">
              <w:rPr>
                <w:rFonts w:eastAsia="Calibri"/>
                <w:b w:val="0"/>
                <w:sz w:val="20"/>
                <w:szCs w:val="20"/>
              </w:rPr>
              <w:t xml:space="preserve"> </w:t>
            </w:r>
            <w:r w:rsidRPr="00173A3C">
              <w:rPr>
                <w:rFonts w:eastAsia="Calibri"/>
                <w:b w:val="0"/>
                <w:sz w:val="20"/>
                <w:szCs w:val="20"/>
              </w:rPr>
              <w:t>sistema</w:t>
            </w:r>
            <w:r w:rsidR="00FF7BB7" w:rsidRPr="00173A3C">
              <w:rPr>
                <w:rFonts w:eastAsia="Calibri"/>
                <w:b w:val="0"/>
                <w:sz w:val="20"/>
                <w:szCs w:val="20"/>
              </w:rPr>
              <w:t xml:space="preserve"> </w:t>
            </w:r>
            <w:r w:rsidRPr="00173A3C">
              <w:rPr>
                <w:rFonts w:eastAsia="Calibri"/>
                <w:b w:val="0"/>
                <w:sz w:val="20"/>
                <w:szCs w:val="20"/>
              </w:rPr>
              <w:t>integrado</w:t>
            </w:r>
            <w:r w:rsidR="00FF7BB7" w:rsidRPr="00173A3C">
              <w:rPr>
                <w:rFonts w:eastAsia="Calibri"/>
                <w:b w:val="0"/>
                <w:sz w:val="20"/>
                <w:szCs w:val="20"/>
              </w:rPr>
              <w:t xml:space="preserve"> </w:t>
            </w:r>
            <w:r w:rsidRPr="00173A3C">
              <w:rPr>
                <w:rFonts w:eastAsia="Calibri"/>
                <w:b w:val="0"/>
                <w:sz w:val="20"/>
                <w:szCs w:val="20"/>
              </w:rPr>
              <w:t>gestión</w:t>
            </w:r>
            <w:r w:rsidR="00FF7BB7" w:rsidRPr="00173A3C">
              <w:rPr>
                <w:rFonts w:eastAsia="Calibri"/>
                <w:b w:val="0"/>
                <w:sz w:val="20"/>
                <w:szCs w:val="20"/>
              </w:rPr>
              <w:t xml:space="preserve"> </w:t>
            </w:r>
            <w:r w:rsidRPr="00173A3C">
              <w:rPr>
                <w:rFonts w:eastAsia="Calibri"/>
                <w:b w:val="0"/>
                <w:sz w:val="20"/>
                <w:szCs w:val="20"/>
              </w:rPr>
              <w:t>de</w:t>
            </w:r>
            <w:r w:rsidR="00FF7BB7" w:rsidRPr="00173A3C">
              <w:rPr>
                <w:rFonts w:eastAsia="Calibri"/>
                <w:b w:val="0"/>
                <w:sz w:val="20"/>
                <w:szCs w:val="20"/>
              </w:rPr>
              <w:t xml:space="preserve"> </w:t>
            </w:r>
            <w:r w:rsidRPr="00173A3C">
              <w:rPr>
                <w:rFonts w:eastAsia="Calibri"/>
                <w:b w:val="0"/>
                <w:sz w:val="20"/>
                <w:szCs w:val="20"/>
              </w:rPr>
              <w:t>la</w:t>
            </w:r>
            <w:r w:rsidR="00FF7BB7" w:rsidRPr="00173A3C">
              <w:rPr>
                <w:rFonts w:eastAsia="Calibri"/>
                <w:b w:val="0"/>
                <w:sz w:val="20"/>
                <w:szCs w:val="20"/>
              </w:rPr>
              <w:t xml:space="preserve"> </w:t>
            </w:r>
            <w:r w:rsidRPr="00173A3C">
              <w:rPr>
                <w:rFonts w:eastAsia="Calibri"/>
                <w:b w:val="0"/>
                <w:sz w:val="20"/>
                <w:szCs w:val="20"/>
              </w:rPr>
              <w:t>calidad.</w:t>
            </w:r>
          </w:p>
        </w:tc>
      </w:tr>
    </w:tbl>
    <w:p w14:paraId="355448B1" w14:textId="77777777" w:rsidR="00826EA7" w:rsidRPr="00173A3C" w:rsidRDefault="00826EA7" w:rsidP="00D1300E">
      <w:pPr>
        <w:spacing w:after="120"/>
        <w:rPr>
          <w:sz w:val="20"/>
          <w:szCs w:val="20"/>
        </w:rPr>
      </w:pPr>
    </w:p>
    <w:p w14:paraId="7D757960" w14:textId="77777777" w:rsidR="00826EA7" w:rsidRPr="00173A3C" w:rsidRDefault="00826EA7" w:rsidP="00D1300E">
      <w:pPr>
        <w:spacing w:after="120"/>
        <w:rPr>
          <w:sz w:val="20"/>
          <w:szCs w:val="20"/>
        </w:rPr>
      </w:pPr>
    </w:p>
    <w:tbl>
      <w:tblPr>
        <w:tblStyle w:val="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26EA7" w:rsidRPr="00173A3C" w14:paraId="77CA2C3A" w14:textId="77777777">
        <w:trPr>
          <w:trHeight w:val="340"/>
        </w:trPr>
        <w:tc>
          <w:tcPr>
            <w:tcW w:w="3397" w:type="dxa"/>
            <w:vAlign w:val="center"/>
          </w:tcPr>
          <w:p w14:paraId="1EBE583B" w14:textId="2375557A" w:rsidR="00826EA7" w:rsidRPr="00173A3C" w:rsidRDefault="0036653B" w:rsidP="00D1300E">
            <w:pPr>
              <w:spacing w:after="120" w:line="276" w:lineRule="auto"/>
              <w:rPr>
                <w:sz w:val="20"/>
                <w:szCs w:val="20"/>
              </w:rPr>
            </w:pPr>
            <w:r w:rsidRPr="00173A3C">
              <w:rPr>
                <w:sz w:val="20"/>
                <w:szCs w:val="20"/>
              </w:rPr>
              <w:t>NÚMERO</w:t>
            </w:r>
            <w:r w:rsidR="00FF7BB7" w:rsidRPr="00173A3C">
              <w:rPr>
                <w:sz w:val="20"/>
                <w:szCs w:val="20"/>
              </w:rPr>
              <w:t xml:space="preserve"> </w:t>
            </w:r>
            <w:r w:rsidRPr="00173A3C">
              <w:rPr>
                <w:sz w:val="20"/>
                <w:szCs w:val="20"/>
              </w:rPr>
              <w:t>DEL</w:t>
            </w:r>
            <w:r w:rsidR="00FF7BB7" w:rsidRPr="00173A3C">
              <w:rPr>
                <w:sz w:val="20"/>
                <w:szCs w:val="20"/>
              </w:rPr>
              <w:t xml:space="preserve"> </w:t>
            </w:r>
            <w:r w:rsidRPr="00173A3C">
              <w:rPr>
                <w:sz w:val="20"/>
                <w:szCs w:val="20"/>
              </w:rPr>
              <w:t>COMPONENTE</w:t>
            </w:r>
            <w:r w:rsidR="00FF7BB7" w:rsidRPr="00173A3C">
              <w:rPr>
                <w:sz w:val="20"/>
                <w:szCs w:val="20"/>
              </w:rPr>
              <w:t xml:space="preserve"> </w:t>
            </w:r>
            <w:r w:rsidRPr="00173A3C">
              <w:rPr>
                <w:sz w:val="20"/>
                <w:szCs w:val="20"/>
              </w:rPr>
              <w:t>FORMATIVO</w:t>
            </w:r>
          </w:p>
        </w:tc>
        <w:tc>
          <w:tcPr>
            <w:tcW w:w="6565" w:type="dxa"/>
            <w:vAlign w:val="center"/>
          </w:tcPr>
          <w:p w14:paraId="074B88C2" w14:textId="77777777" w:rsidR="00826EA7" w:rsidRPr="00173A3C" w:rsidRDefault="00522309" w:rsidP="00D1300E">
            <w:pPr>
              <w:spacing w:after="120" w:line="276" w:lineRule="auto"/>
              <w:rPr>
                <w:b w:val="0"/>
                <w:bCs/>
                <w:sz w:val="20"/>
                <w:szCs w:val="20"/>
              </w:rPr>
            </w:pPr>
            <w:r w:rsidRPr="00173A3C">
              <w:rPr>
                <w:b w:val="0"/>
                <w:bCs/>
                <w:sz w:val="20"/>
                <w:szCs w:val="20"/>
              </w:rPr>
              <w:t>25</w:t>
            </w:r>
          </w:p>
        </w:tc>
      </w:tr>
      <w:tr w:rsidR="00826EA7" w:rsidRPr="00173A3C" w14:paraId="254A6C93" w14:textId="77777777">
        <w:trPr>
          <w:trHeight w:val="340"/>
        </w:trPr>
        <w:tc>
          <w:tcPr>
            <w:tcW w:w="3397" w:type="dxa"/>
            <w:vAlign w:val="center"/>
          </w:tcPr>
          <w:p w14:paraId="220F9E4A" w14:textId="32607E5D" w:rsidR="00826EA7" w:rsidRPr="00173A3C" w:rsidRDefault="0036653B" w:rsidP="00D1300E">
            <w:pPr>
              <w:spacing w:after="120" w:line="276" w:lineRule="auto"/>
              <w:rPr>
                <w:sz w:val="20"/>
                <w:szCs w:val="20"/>
              </w:rPr>
            </w:pPr>
            <w:r w:rsidRPr="00173A3C">
              <w:rPr>
                <w:sz w:val="20"/>
                <w:szCs w:val="20"/>
              </w:rPr>
              <w:t>NOMBRE</w:t>
            </w:r>
            <w:r w:rsidR="00FF7BB7" w:rsidRPr="00173A3C">
              <w:rPr>
                <w:sz w:val="20"/>
                <w:szCs w:val="20"/>
              </w:rPr>
              <w:t xml:space="preserve"> </w:t>
            </w:r>
            <w:r w:rsidRPr="00173A3C">
              <w:rPr>
                <w:sz w:val="20"/>
                <w:szCs w:val="20"/>
              </w:rPr>
              <w:t>DEL</w:t>
            </w:r>
            <w:r w:rsidR="00FF7BB7" w:rsidRPr="00173A3C">
              <w:rPr>
                <w:sz w:val="20"/>
                <w:szCs w:val="20"/>
              </w:rPr>
              <w:t xml:space="preserve"> </w:t>
            </w:r>
            <w:r w:rsidRPr="00173A3C">
              <w:rPr>
                <w:sz w:val="20"/>
                <w:szCs w:val="20"/>
              </w:rPr>
              <w:t>COMPONENTE</w:t>
            </w:r>
            <w:r w:rsidR="00FF7BB7" w:rsidRPr="00173A3C">
              <w:rPr>
                <w:sz w:val="20"/>
                <w:szCs w:val="20"/>
              </w:rPr>
              <w:t xml:space="preserve"> </w:t>
            </w:r>
            <w:r w:rsidRPr="00173A3C">
              <w:rPr>
                <w:sz w:val="20"/>
                <w:szCs w:val="20"/>
              </w:rPr>
              <w:t>FORMATIVO</w:t>
            </w:r>
          </w:p>
        </w:tc>
        <w:tc>
          <w:tcPr>
            <w:tcW w:w="6565" w:type="dxa"/>
            <w:vAlign w:val="center"/>
          </w:tcPr>
          <w:p w14:paraId="4C38420B" w14:textId="20ED8BC0" w:rsidR="00826EA7" w:rsidRPr="00173A3C" w:rsidRDefault="00522309" w:rsidP="00D1300E">
            <w:pPr>
              <w:spacing w:after="120" w:line="276" w:lineRule="auto"/>
              <w:rPr>
                <w:b w:val="0"/>
                <w:bCs/>
                <w:sz w:val="20"/>
                <w:szCs w:val="20"/>
              </w:rPr>
            </w:pPr>
            <w:r w:rsidRPr="00173A3C">
              <w:rPr>
                <w:b w:val="0"/>
                <w:bCs/>
                <w:color w:val="000000" w:themeColor="text1"/>
                <w:sz w:val="20"/>
                <w:szCs w:val="20"/>
              </w:rPr>
              <w:t>Acciones</w:t>
            </w:r>
            <w:r w:rsidR="00FF7BB7" w:rsidRPr="00173A3C">
              <w:rPr>
                <w:b w:val="0"/>
                <w:bCs/>
                <w:color w:val="000000" w:themeColor="text1"/>
                <w:sz w:val="20"/>
                <w:szCs w:val="20"/>
              </w:rPr>
              <w:t xml:space="preserve"> </w:t>
            </w:r>
            <w:r w:rsidRPr="00173A3C">
              <w:rPr>
                <w:b w:val="0"/>
                <w:bCs/>
                <w:color w:val="000000" w:themeColor="text1"/>
                <w:sz w:val="20"/>
                <w:szCs w:val="20"/>
              </w:rPr>
              <w:t>de</w:t>
            </w:r>
            <w:r w:rsidR="00FF7BB7" w:rsidRPr="00173A3C">
              <w:rPr>
                <w:b w:val="0"/>
                <w:bCs/>
                <w:color w:val="000000" w:themeColor="text1"/>
                <w:sz w:val="20"/>
                <w:szCs w:val="20"/>
              </w:rPr>
              <w:t xml:space="preserve"> </w:t>
            </w:r>
            <w:r w:rsidRPr="00173A3C">
              <w:rPr>
                <w:b w:val="0"/>
                <w:bCs/>
                <w:color w:val="000000" w:themeColor="text1"/>
                <w:sz w:val="20"/>
                <w:szCs w:val="20"/>
              </w:rPr>
              <w:t>mejora</w:t>
            </w:r>
            <w:r w:rsidR="00FF7BB7" w:rsidRPr="00173A3C">
              <w:rPr>
                <w:b w:val="0"/>
                <w:bCs/>
                <w:color w:val="000000" w:themeColor="text1"/>
                <w:sz w:val="20"/>
                <w:szCs w:val="20"/>
              </w:rPr>
              <w:t xml:space="preserve"> </w:t>
            </w:r>
            <w:r w:rsidRPr="00173A3C">
              <w:rPr>
                <w:b w:val="0"/>
                <w:bCs/>
                <w:color w:val="000000" w:themeColor="text1"/>
                <w:sz w:val="20"/>
                <w:szCs w:val="20"/>
              </w:rPr>
              <w:t>del</w:t>
            </w:r>
            <w:r w:rsidR="00FF7BB7" w:rsidRPr="00173A3C">
              <w:rPr>
                <w:b w:val="0"/>
                <w:bCs/>
                <w:color w:val="000000" w:themeColor="text1"/>
                <w:sz w:val="20"/>
                <w:szCs w:val="20"/>
              </w:rPr>
              <w:t xml:space="preserve"> </w:t>
            </w:r>
            <w:r w:rsidRPr="00173A3C">
              <w:rPr>
                <w:b w:val="0"/>
                <w:bCs/>
                <w:color w:val="000000" w:themeColor="text1"/>
                <w:sz w:val="20"/>
                <w:szCs w:val="20"/>
              </w:rPr>
              <w:t>proceso</w:t>
            </w:r>
            <w:r w:rsidR="00FF7BB7" w:rsidRPr="00173A3C">
              <w:rPr>
                <w:b w:val="0"/>
                <w:bCs/>
                <w:color w:val="000000" w:themeColor="text1"/>
                <w:sz w:val="20"/>
                <w:szCs w:val="20"/>
              </w:rPr>
              <w:t xml:space="preserve"> </w:t>
            </w:r>
            <w:r w:rsidRPr="00173A3C">
              <w:rPr>
                <w:b w:val="0"/>
                <w:bCs/>
                <w:color w:val="000000" w:themeColor="text1"/>
                <w:sz w:val="20"/>
                <w:szCs w:val="20"/>
              </w:rPr>
              <w:t>de</w:t>
            </w:r>
            <w:r w:rsidR="00FF7BB7" w:rsidRPr="00173A3C">
              <w:rPr>
                <w:b w:val="0"/>
                <w:bCs/>
                <w:color w:val="000000" w:themeColor="text1"/>
                <w:sz w:val="20"/>
                <w:szCs w:val="20"/>
              </w:rPr>
              <w:t xml:space="preserve"> </w:t>
            </w:r>
            <w:r w:rsidRPr="00173A3C">
              <w:rPr>
                <w:b w:val="0"/>
                <w:bCs/>
                <w:color w:val="000000" w:themeColor="text1"/>
                <w:sz w:val="20"/>
                <w:szCs w:val="20"/>
              </w:rPr>
              <w:t>selección</w:t>
            </w:r>
            <w:r w:rsidR="00FF7BB7" w:rsidRPr="00173A3C">
              <w:rPr>
                <w:b w:val="0"/>
                <w:bCs/>
                <w:color w:val="000000" w:themeColor="text1"/>
                <w:sz w:val="20"/>
                <w:szCs w:val="20"/>
              </w:rPr>
              <w:t xml:space="preserve"> </w:t>
            </w:r>
            <w:r w:rsidRPr="00173A3C">
              <w:rPr>
                <w:b w:val="0"/>
                <w:bCs/>
                <w:color w:val="000000" w:themeColor="text1"/>
                <w:sz w:val="20"/>
                <w:szCs w:val="20"/>
              </w:rPr>
              <w:t>y</w:t>
            </w:r>
            <w:r w:rsidR="00FF7BB7" w:rsidRPr="00173A3C">
              <w:rPr>
                <w:b w:val="0"/>
                <w:bCs/>
                <w:color w:val="000000" w:themeColor="text1"/>
                <w:sz w:val="20"/>
                <w:szCs w:val="20"/>
              </w:rPr>
              <w:t xml:space="preserve"> </w:t>
            </w:r>
            <w:r w:rsidRPr="00173A3C">
              <w:rPr>
                <w:b w:val="0"/>
                <w:bCs/>
                <w:color w:val="000000" w:themeColor="text1"/>
                <w:sz w:val="20"/>
                <w:szCs w:val="20"/>
              </w:rPr>
              <w:t>adquisición</w:t>
            </w:r>
          </w:p>
        </w:tc>
      </w:tr>
      <w:tr w:rsidR="00826EA7" w:rsidRPr="00173A3C" w14:paraId="6B6F58E3" w14:textId="77777777">
        <w:trPr>
          <w:trHeight w:val="340"/>
        </w:trPr>
        <w:tc>
          <w:tcPr>
            <w:tcW w:w="3397" w:type="dxa"/>
            <w:vAlign w:val="center"/>
          </w:tcPr>
          <w:p w14:paraId="33340F4E" w14:textId="11239066" w:rsidR="00826EA7" w:rsidRPr="00173A3C" w:rsidRDefault="0036653B" w:rsidP="00D1300E">
            <w:pPr>
              <w:spacing w:after="120" w:line="276" w:lineRule="auto"/>
              <w:rPr>
                <w:sz w:val="20"/>
                <w:szCs w:val="20"/>
              </w:rPr>
            </w:pPr>
            <w:r w:rsidRPr="00173A3C">
              <w:rPr>
                <w:sz w:val="20"/>
                <w:szCs w:val="20"/>
              </w:rPr>
              <w:t>BREVE</w:t>
            </w:r>
            <w:r w:rsidR="00FF7BB7" w:rsidRPr="00173A3C">
              <w:rPr>
                <w:sz w:val="20"/>
                <w:szCs w:val="20"/>
              </w:rPr>
              <w:t xml:space="preserve"> </w:t>
            </w:r>
            <w:r w:rsidRPr="00173A3C">
              <w:rPr>
                <w:sz w:val="20"/>
                <w:szCs w:val="20"/>
              </w:rPr>
              <w:t>DESCRIPCIÓN</w:t>
            </w:r>
          </w:p>
        </w:tc>
        <w:tc>
          <w:tcPr>
            <w:tcW w:w="6565" w:type="dxa"/>
            <w:vAlign w:val="center"/>
          </w:tcPr>
          <w:p w14:paraId="6F3BFD3F" w14:textId="7563544B" w:rsidR="00826EA7" w:rsidRPr="00173A3C" w:rsidRDefault="00C259BC" w:rsidP="00D1300E">
            <w:pPr>
              <w:spacing w:after="120" w:line="276" w:lineRule="auto"/>
              <w:rPr>
                <w:sz w:val="20"/>
                <w:szCs w:val="20"/>
                <w:highlight w:val="yellow"/>
              </w:rPr>
            </w:pPr>
            <w:r w:rsidRPr="00173A3C">
              <w:rPr>
                <w:rFonts w:eastAsia="Calibri"/>
                <w:b w:val="0"/>
                <w:sz w:val="20"/>
                <w:szCs w:val="20"/>
              </w:rPr>
              <w:t>S</w:t>
            </w:r>
            <w:r w:rsidR="006A48AA" w:rsidRPr="00173A3C">
              <w:rPr>
                <w:rFonts w:eastAsia="Calibri"/>
                <w:b w:val="0"/>
                <w:sz w:val="20"/>
                <w:szCs w:val="20"/>
              </w:rPr>
              <w:t>e</w:t>
            </w:r>
            <w:r w:rsidR="00FF7BB7" w:rsidRPr="00173A3C">
              <w:rPr>
                <w:rFonts w:eastAsia="Calibri"/>
                <w:b w:val="0"/>
                <w:sz w:val="20"/>
                <w:szCs w:val="20"/>
              </w:rPr>
              <w:t xml:space="preserve"> </w:t>
            </w:r>
            <w:r w:rsidR="006A48AA" w:rsidRPr="00173A3C">
              <w:rPr>
                <w:rFonts w:eastAsia="Calibri"/>
                <w:b w:val="0"/>
                <w:sz w:val="20"/>
                <w:szCs w:val="20"/>
              </w:rPr>
              <w:t>abordan</w:t>
            </w:r>
            <w:r w:rsidR="00FF7BB7" w:rsidRPr="00173A3C">
              <w:rPr>
                <w:rFonts w:eastAsia="Calibri"/>
                <w:b w:val="0"/>
                <w:sz w:val="20"/>
                <w:szCs w:val="20"/>
              </w:rPr>
              <w:t xml:space="preserve"> </w:t>
            </w:r>
            <w:r w:rsidR="006A48AA" w:rsidRPr="00173A3C">
              <w:rPr>
                <w:rFonts w:eastAsia="Calibri"/>
                <w:b w:val="0"/>
                <w:sz w:val="20"/>
                <w:szCs w:val="20"/>
              </w:rPr>
              <w:t>conocimientos</w:t>
            </w:r>
            <w:r w:rsidR="00FF7BB7" w:rsidRPr="00173A3C">
              <w:rPr>
                <w:rFonts w:eastAsia="Calibri"/>
                <w:b w:val="0"/>
                <w:sz w:val="20"/>
                <w:szCs w:val="20"/>
              </w:rPr>
              <w:t xml:space="preserve"> </w:t>
            </w:r>
            <w:ins w:id="8" w:author="JGOA" w:date="2022-06-06T18:23:00Z">
              <w:r w:rsidR="00A918E2">
                <w:rPr>
                  <w:rFonts w:eastAsia="Calibri"/>
                  <w:b w:val="0"/>
                  <w:sz w:val="20"/>
                  <w:szCs w:val="20"/>
                </w:rPr>
                <w:t xml:space="preserve">para </w:t>
              </w:r>
            </w:ins>
            <w:del w:id="9" w:author="JGOA" w:date="2022-06-06T18:23:00Z">
              <w:r w:rsidR="006A48AA" w:rsidRPr="00173A3C" w:rsidDel="00A918E2">
                <w:rPr>
                  <w:rFonts w:eastAsia="Calibri"/>
                  <w:b w:val="0"/>
                  <w:sz w:val="20"/>
                  <w:szCs w:val="20"/>
                </w:rPr>
                <w:delText>de</w:delText>
              </w:r>
              <w:r w:rsidR="00FF7BB7" w:rsidRPr="00173A3C" w:rsidDel="00A918E2">
                <w:rPr>
                  <w:rFonts w:eastAsia="Calibri"/>
                  <w:b w:val="0"/>
                  <w:sz w:val="20"/>
                  <w:szCs w:val="20"/>
                </w:rPr>
                <w:delText xml:space="preserve"> </w:delText>
              </w:r>
              <w:r w:rsidR="006A48AA" w:rsidRPr="00173A3C" w:rsidDel="00A918E2">
                <w:rPr>
                  <w:rFonts w:eastAsia="Calibri"/>
                  <w:b w:val="0"/>
                  <w:sz w:val="20"/>
                  <w:szCs w:val="20"/>
                </w:rPr>
                <w:delText>la</w:delText>
              </w:r>
              <w:r w:rsidR="00FF7BB7" w:rsidRPr="00173A3C" w:rsidDel="00A918E2">
                <w:rPr>
                  <w:rFonts w:eastAsia="Calibri"/>
                  <w:b w:val="0"/>
                  <w:sz w:val="20"/>
                  <w:szCs w:val="20"/>
                </w:rPr>
                <w:delText xml:space="preserve"> </w:delText>
              </w:r>
              <w:r w:rsidR="006A48AA" w:rsidRPr="00173A3C" w:rsidDel="00A918E2">
                <w:rPr>
                  <w:rFonts w:eastAsia="Calibri"/>
                  <w:b w:val="0"/>
                  <w:sz w:val="20"/>
                  <w:szCs w:val="20"/>
                </w:rPr>
                <w:delText>competencia</w:delText>
              </w:r>
              <w:r w:rsidR="00FF7BB7" w:rsidRPr="00173A3C" w:rsidDel="00A918E2">
                <w:rPr>
                  <w:rFonts w:eastAsia="Calibri"/>
                  <w:b w:val="0"/>
                  <w:sz w:val="20"/>
                  <w:szCs w:val="20"/>
                </w:rPr>
                <w:delText xml:space="preserve"> </w:delText>
              </w:r>
            </w:del>
            <w:r w:rsidR="000E7956" w:rsidRPr="00173A3C">
              <w:rPr>
                <w:b w:val="0"/>
                <w:bCs/>
                <w:sz w:val="20"/>
                <w:szCs w:val="20"/>
              </w:rPr>
              <w:t>seleccionar</w:t>
            </w:r>
            <w:r w:rsidR="00FF7BB7" w:rsidRPr="00173A3C">
              <w:rPr>
                <w:b w:val="0"/>
                <w:bCs/>
                <w:sz w:val="20"/>
                <w:szCs w:val="20"/>
              </w:rPr>
              <w:t xml:space="preserve"> </w:t>
            </w:r>
            <w:r w:rsidR="000E7956" w:rsidRPr="00173A3C">
              <w:rPr>
                <w:b w:val="0"/>
                <w:bCs/>
                <w:sz w:val="20"/>
                <w:szCs w:val="20"/>
              </w:rPr>
              <w:t>proveedores</w:t>
            </w:r>
            <w:r w:rsidR="00FF7BB7" w:rsidRPr="00173A3C">
              <w:rPr>
                <w:b w:val="0"/>
                <w:bCs/>
                <w:sz w:val="20"/>
                <w:szCs w:val="20"/>
              </w:rPr>
              <w:t xml:space="preserve"> </w:t>
            </w:r>
            <w:r w:rsidR="000E7956" w:rsidRPr="00173A3C">
              <w:rPr>
                <w:b w:val="0"/>
                <w:bCs/>
                <w:sz w:val="20"/>
                <w:szCs w:val="20"/>
              </w:rPr>
              <w:t>de</w:t>
            </w:r>
            <w:r w:rsidR="00FF7BB7" w:rsidRPr="00173A3C">
              <w:rPr>
                <w:b w:val="0"/>
                <w:bCs/>
                <w:sz w:val="20"/>
                <w:szCs w:val="20"/>
              </w:rPr>
              <w:t xml:space="preserve"> </w:t>
            </w:r>
            <w:r w:rsidR="000E7956" w:rsidRPr="00173A3C">
              <w:rPr>
                <w:b w:val="0"/>
                <w:bCs/>
                <w:sz w:val="20"/>
                <w:szCs w:val="20"/>
              </w:rPr>
              <w:t>acuerdo</w:t>
            </w:r>
            <w:r w:rsidR="00FF7BB7" w:rsidRPr="00173A3C">
              <w:rPr>
                <w:b w:val="0"/>
                <w:bCs/>
                <w:sz w:val="20"/>
                <w:szCs w:val="20"/>
              </w:rPr>
              <w:t xml:space="preserve"> </w:t>
            </w:r>
            <w:r w:rsidR="000E7956" w:rsidRPr="00173A3C">
              <w:rPr>
                <w:b w:val="0"/>
                <w:bCs/>
                <w:sz w:val="20"/>
                <w:szCs w:val="20"/>
              </w:rPr>
              <w:t>con</w:t>
            </w:r>
            <w:r w:rsidR="00FF7BB7" w:rsidRPr="00173A3C">
              <w:rPr>
                <w:b w:val="0"/>
                <w:bCs/>
                <w:sz w:val="20"/>
                <w:szCs w:val="20"/>
              </w:rPr>
              <w:t xml:space="preserve"> </w:t>
            </w:r>
            <w:r w:rsidR="000E7956" w:rsidRPr="00173A3C">
              <w:rPr>
                <w:b w:val="0"/>
                <w:bCs/>
                <w:sz w:val="20"/>
                <w:szCs w:val="20"/>
              </w:rPr>
              <w:t>las</w:t>
            </w:r>
            <w:r w:rsidR="00FF7BB7" w:rsidRPr="00173A3C">
              <w:rPr>
                <w:b w:val="0"/>
                <w:bCs/>
                <w:sz w:val="20"/>
                <w:szCs w:val="20"/>
              </w:rPr>
              <w:t xml:space="preserve"> </w:t>
            </w:r>
            <w:r w:rsidR="000E7956" w:rsidRPr="00173A3C">
              <w:rPr>
                <w:b w:val="0"/>
                <w:bCs/>
                <w:sz w:val="20"/>
                <w:szCs w:val="20"/>
              </w:rPr>
              <w:t>políticas</w:t>
            </w:r>
            <w:r w:rsidR="00FF7BB7" w:rsidRPr="00173A3C">
              <w:rPr>
                <w:b w:val="0"/>
                <w:bCs/>
                <w:sz w:val="20"/>
                <w:szCs w:val="20"/>
              </w:rPr>
              <w:t xml:space="preserve"> </w:t>
            </w:r>
            <w:r w:rsidR="000E7956" w:rsidRPr="00173A3C">
              <w:rPr>
                <w:b w:val="0"/>
                <w:bCs/>
                <w:sz w:val="20"/>
                <w:szCs w:val="20"/>
              </w:rPr>
              <w:t>de</w:t>
            </w:r>
            <w:r w:rsidR="00FF7BB7" w:rsidRPr="00173A3C">
              <w:rPr>
                <w:b w:val="0"/>
                <w:bCs/>
                <w:sz w:val="20"/>
                <w:szCs w:val="20"/>
              </w:rPr>
              <w:t xml:space="preserve"> </w:t>
            </w:r>
            <w:r w:rsidR="000E7956" w:rsidRPr="00173A3C">
              <w:rPr>
                <w:b w:val="0"/>
                <w:bCs/>
                <w:sz w:val="20"/>
                <w:szCs w:val="20"/>
              </w:rPr>
              <w:t>aprovisionamiento</w:t>
            </w:r>
            <w:r w:rsidR="00FF7BB7" w:rsidRPr="00173A3C">
              <w:rPr>
                <w:b w:val="0"/>
                <w:bCs/>
                <w:sz w:val="20"/>
                <w:szCs w:val="20"/>
              </w:rPr>
              <w:t xml:space="preserve"> </w:t>
            </w:r>
            <w:r w:rsidR="000E7956" w:rsidRPr="00173A3C">
              <w:rPr>
                <w:b w:val="0"/>
                <w:bCs/>
                <w:sz w:val="20"/>
                <w:szCs w:val="20"/>
              </w:rPr>
              <w:t>y</w:t>
            </w:r>
            <w:r w:rsidR="00FF7BB7" w:rsidRPr="00173A3C">
              <w:rPr>
                <w:b w:val="0"/>
                <w:bCs/>
                <w:sz w:val="20"/>
                <w:szCs w:val="20"/>
              </w:rPr>
              <w:t xml:space="preserve"> </w:t>
            </w:r>
            <w:r w:rsidR="000E7956" w:rsidRPr="00173A3C">
              <w:rPr>
                <w:b w:val="0"/>
                <w:bCs/>
                <w:sz w:val="20"/>
                <w:szCs w:val="20"/>
              </w:rPr>
              <w:t>normativa</w:t>
            </w:r>
            <w:r w:rsidR="00FF7BB7" w:rsidRPr="00173A3C">
              <w:rPr>
                <w:b w:val="0"/>
                <w:bCs/>
                <w:sz w:val="20"/>
                <w:szCs w:val="20"/>
              </w:rPr>
              <w:t xml:space="preserve"> </w:t>
            </w:r>
            <w:r w:rsidR="000E7956" w:rsidRPr="00173A3C">
              <w:rPr>
                <w:b w:val="0"/>
                <w:bCs/>
                <w:sz w:val="20"/>
                <w:szCs w:val="20"/>
              </w:rPr>
              <w:t>vigente,</w:t>
            </w:r>
            <w:r w:rsidR="00FF7BB7" w:rsidRPr="00173A3C">
              <w:rPr>
                <w:b w:val="0"/>
                <w:bCs/>
                <w:sz w:val="20"/>
                <w:szCs w:val="20"/>
              </w:rPr>
              <w:t xml:space="preserve"> </w:t>
            </w:r>
            <w:del w:id="10" w:author="JGOA" w:date="2022-06-06T18:23:00Z">
              <w:r w:rsidR="004572B6" w:rsidRPr="00173A3C" w:rsidDel="00A918E2">
                <w:rPr>
                  <w:b w:val="0"/>
                  <w:bCs/>
                  <w:sz w:val="20"/>
                  <w:szCs w:val="20"/>
                </w:rPr>
                <w:delText>para</w:delText>
              </w:r>
              <w:r w:rsidR="00FF7BB7" w:rsidRPr="00173A3C" w:rsidDel="00A918E2">
                <w:rPr>
                  <w:b w:val="0"/>
                  <w:bCs/>
                  <w:sz w:val="20"/>
                  <w:szCs w:val="20"/>
                </w:rPr>
                <w:delText xml:space="preserve"> </w:delText>
              </w:r>
            </w:del>
            <w:ins w:id="11" w:author="JGOA" w:date="2022-06-06T18:23:00Z">
              <w:r w:rsidR="00A918E2">
                <w:rPr>
                  <w:b w:val="0"/>
                  <w:bCs/>
                  <w:sz w:val="20"/>
                  <w:szCs w:val="20"/>
                </w:rPr>
                <w:t>con</w:t>
              </w:r>
            </w:ins>
            <w:ins w:id="12" w:author="JGOA" w:date="2022-06-06T18:24:00Z">
              <w:r w:rsidR="00A918E2">
                <w:rPr>
                  <w:b w:val="0"/>
                  <w:bCs/>
                  <w:sz w:val="20"/>
                  <w:szCs w:val="20"/>
                </w:rPr>
                <w:t xml:space="preserve"> miras </w:t>
              </w:r>
            </w:ins>
            <w:del w:id="13" w:author="JGOA" w:date="2022-06-06T18:24:00Z">
              <w:r w:rsidR="000E7956" w:rsidRPr="00173A3C" w:rsidDel="00A918E2">
                <w:rPr>
                  <w:b w:val="0"/>
                  <w:bCs/>
                  <w:sz w:val="20"/>
                  <w:szCs w:val="20"/>
                </w:rPr>
                <w:delText>la</w:delText>
              </w:r>
            </w:del>
            <w:ins w:id="14" w:author="JGOA" w:date="2022-06-06T18:24:00Z">
              <w:r w:rsidR="00A918E2">
                <w:rPr>
                  <w:b w:val="0"/>
                  <w:bCs/>
                  <w:sz w:val="20"/>
                  <w:szCs w:val="20"/>
                </w:rPr>
                <w:t xml:space="preserve">a </w:t>
              </w:r>
              <w:r w:rsidR="00A918E2" w:rsidRPr="00173A3C">
                <w:rPr>
                  <w:b w:val="0"/>
                  <w:bCs/>
                  <w:sz w:val="20"/>
                  <w:szCs w:val="20"/>
                </w:rPr>
                <w:t>la</w:t>
              </w:r>
            </w:ins>
            <w:r w:rsidR="00FF7BB7" w:rsidRPr="00173A3C">
              <w:rPr>
                <w:b w:val="0"/>
                <w:bCs/>
                <w:sz w:val="20"/>
                <w:szCs w:val="20"/>
              </w:rPr>
              <w:t xml:space="preserve"> </w:t>
            </w:r>
            <w:r w:rsidR="000E7956" w:rsidRPr="00173A3C">
              <w:rPr>
                <w:b w:val="0"/>
                <w:bCs/>
                <w:sz w:val="20"/>
                <w:szCs w:val="20"/>
              </w:rPr>
              <w:t>implementación</w:t>
            </w:r>
            <w:r w:rsidR="00FF7BB7" w:rsidRPr="00173A3C">
              <w:rPr>
                <w:b w:val="0"/>
                <w:bCs/>
                <w:sz w:val="20"/>
                <w:szCs w:val="20"/>
              </w:rPr>
              <w:t xml:space="preserve"> </w:t>
            </w:r>
            <w:r w:rsidR="000E7956" w:rsidRPr="00173A3C">
              <w:rPr>
                <w:b w:val="0"/>
                <w:bCs/>
                <w:sz w:val="20"/>
                <w:szCs w:val="20"/>
              </w:rPr>
              <w:t>de</w:t>
            </w:r>
            <w:r w:rsidR="00FF7BB7" w:rsidRPr="00173A3C">
              <w:rPr>
                <w:b w:val="0"/>
                <w:bCs/>
                <w:sz w:val="20"/>
                <w:szCs w:val="20"/>
              </w:rPr>
              <w:t xml:space="preserve"> </w:t>
            </w:r>
            <w:r w:rsidR="000E7956" w:rsidRPr="00173A3C">
              <w:rPr>
                <w:b w:val="0"/>
                <w:bCs/>
                <w:sz w:val="20"/>
                <w:szCs w:val="20"/>
              </w:rPr>
              <w:t>acciones</w:t>
            </w:r>
            <w:r w:rsidR="00FF7BB7" w:rsidRPr="00173A3C">
              <w:rPr>
                <w:b w:val="0"/>
                <w:bCs/>
                <w:sz w:val="20"/>
                <w:szCs w:val="20"/>
              </w:rPr>
              <w:t xml:space="preserve"> </w:t>
            </w:r>
            <w:r w:rsidR="000E7956" w:rsidRPr="00173A3C">
              <w:rPr>
                <w:b w:val="0"/>
                <w:bCs/>
                <w:sz w:val="20"/>
                <w:szCs w:val="20"/>
              </w:rPr>
              <w:t>de</w:t>
            </w:r>
            <w:r w:rsidR="00FF7BB7" w:rsidRPr="00173A3C">
              <w:rPr>
                <w:b w:val="0"/>
                <w:bCs/>
                <w:sz w:val="20"/>
                <w:szCs w:val="20"/>
              </w:rPr>
              <w:t xml:space="preserve"> </w:t>
            </w:r>
            <w:r w:rsidR="000E7956" w:rsidRPr="00173A3C">
              <w:rPr>
                <w:b w:val="0"/>
                <w:bCs/>
                <w:sz w:val="20"/>
                <w:szCs w:val="20"/>
              </w:rPr>
              <w:t>mejora</w:t>
            </w:r>
            <w:r w:rsidR="00FF7BB7" w:rsidRPr="00173A3C">
              <w:rPr>
                <w:b w:val="0"/>
                <w:bCs/>
                <w:sz w:val="20"/>
                <w:szCs w:val="20"/>
              </w:rPr>
              <w:t xml:space="preserve"> </w:t>
            </w:r>
            <w:r w:rsidR="00930303" w:rsidRPr="00173A3C">
              <w:rPr>
                <w:rFonts w:eastAsia="Calibri"/>
                <w:b w:val="0"/>
                <w:sz w:val="20"/>
                <w:szCs w:val="20"/>
              </w:rPr>
              <w:t>con</w:t>
            </w:r>
            <w:r w:rsidR="00FF7BB7" w:rsidRPr="00173A3C">
              <w:rPr>
                <w:rFonts w:eastAsia="Calibri"/>
                <w:b w:val="0"/>
                <w:sz w:val="20"/>
                <w:szCs w:val="20"/>
              </w:rPr>
              <w:t xml:space="preserve"> </w:t>
            </w:r>
            <w:r w:rsidR="000E7956" w:rsidRPr="00173A3C">
              <w:rPr>
                <w:rFonts w:eastAsia="Calibri"/>
                <w:b w:val="0"/>
                <w:sz w:val="20"/>
                <w:szCs w:val="20"/>
              </w:rPr>
              <w:t>hallazgos</w:t>
            </w:r>
            <w:r w:rsidR="00FF7BB7" w:rsidRPr="00173A3C">
              <w:rPr>
                <w:rFonts w:eastAsia="Calibri"/>
                <w:b w:val="0"/>
                <w:sz w:val="20"/>
                <w:szCs w:val="20"/>
              </w:rPr>
              <w:t xml:space="preserve"> </w:t>
            </w:r>
            <w:r w:rsidR="000E7956" w:rsidRPr="00173A3C">
              <w:rPr>
                <w:rFonts w:eastAsia="Calibri"/>
                <w:b w:val="0"/>
                <w:sz w:val="20"/>
                <w:szCs w:val="20"/>
              </w:rPr>
              <w:t>evidenciados</w:t>
            </w:r>
            <w:r w:rsidR="00FF7BB7" w:rsidRPr="00173A3C">
              <w:rPr>
                <w:rFonts w:eastAsia="Calibri"/>
                <w:b w:val="0"/>
                <w:sz w:val="20"/>
                <w:szCs w:val="20"/>
              </w:rPr>
              <w:t xml:space="preserve"> </w:t>
            </w:r>
            <w:r w:rsidR="000E7956" w:rsidRPr="00173A3C">
              <w:rPr>
                <w:rFonts w:eastAsia="Calibri"/>
                <w:b w:val="0"/>
                <w:sz w:val="20"/>
                <w:szCs w:val="20"/>
              </w:rPr>
              <w:t>y</w:t>
            </w:r>
            <w:r w:rsidR="00FF7BB7" w:rsidRPr="00173A3C">
              <w:rPr>
                <w:rFonts w:eastAsia="Calibri"/>
                <w:b w:val="0"/>
                <w:sz w:val="20"/>
                <w:szCs w:val="20"/>
              </w:rPr>
              <w:t xml:space="preserve"> </w:t>
            </w:r>
            <w:r w:rsidR="000E7956" w:rsidRPr="00173A3C">
              <w:rPr>
                <w:rFonts w:eastAsia="Calibri"/>
                <w:b w:val="0"/>
                <w:sz w:val="20"/>
                <w:szCs w:val="20"/>
              </w:rPr>
              <w:t>el</w:t>
            </w:r>
            <w:r w:rsidR="00FF7BB7" w:rsidRPr="00173A3C">
              <w:rPr>
                <w:rFonts w:eastAsia="Calibri"/>
                <w:b w:val="0"/>
                <w:sz w:val="20"/>
                <w:szCs w:val="20"/>
              </w:rPr>
              <w:t xml:space="preserve"> </w:t>
            </w:r>
            <w:r w:rsidR="000E7956" w:rsidRPr="00173A3C">
              <w:rPr>
                <w:rFonts w:eastAsia="Calibri"/>
                <w:b w:val="0"/>
                <w:sz w:val="20"/>
                <w:szCs w:val="20"/>
              </w:rPr>
              <w:t>sistema</w:t>
            </w:r>
            <w:r w:rsidR="00FF7BB7" w:rsidRPr="00173A3C">
              <w:rPr>
                <w:rFonts w:eastAsia="Calibri"/>
                <w:b w:val="0"/>
                <w:sz w:val="20"/>
                <w:szCs w:val="20"/>
              </w:rPr>
              <w:t xml:space="preserve"> </w:t>
            </w:r>
            <w:r w:rsidR="000E7956" w:rsidRPr="00173A3C">
              <w:rPr>
                <w:rFonts w:eastAsia="Calibri"/>
                <w:b w:val="0"/>
                <w:sz w:val="20"/>
                <w:szCs w:val="20"/>
              </w:rPr>
              <w:t>integrado</w:t>
            </w:r>
            <w:r w:rsidR="00FF7BB7" w:rsidRPr="00173A3C">
              <w:rPr>
                <w:rFonts w:eastAsia="Calibri"/>
                <w:b w:val="0"/>
                <w:sz w:val="20"/>
                <w:szCs w:val="20"/>
              </w:rPr>
              <w:t xml:space="preserve"> </w:t>
            </w:r>
            <w:r w:rsidR="000E7956" w:rsidRPr="00173A3C">
              <w:rPr>
                <w:rFonts w:eastAsia="Calibri"/>
                <w:b w:val="0"/>
                <w:sz w:val="20"/>
                <w:szCs w:val="20"/>
              </w:rPr>
              <w:t>gestión</w:t>
            </w:r>
            <w:r w:rsidR="00FF7BB7" w:rsidRPr="00173A3C">
              <w:rPr>
                <w:rFonts w:eastAsia="Calibri"/>
                <w:b w:val="0"/>
                <w:sz w:val="20"/>
                <w:szCs w:val="20"/>
              </w:rPr>
              <w:t xml:space="preserve"> </w:t>
            </w:r>
            <w:r w:rsidR="000E7956" w:rsidRPr="00173A3C">
              <w:rPr>
                <w:rFonts w:eastAsia="Calibri"/>
                <w:b w:val="0"/>
                <w:sz w:val="20"/>
                <w:szCs w:val="20"/>
              </w:rPr>
              <w:t>de</w:t>
            </w:r>
            <w:r w:rsidR="00FF7BB7" w:rsidRPr="00173A3C">
              <w:rPr>
                <w:rFonts w:eastAsia="Calibri"/>
                <w:b w:val="0"/>
                <w:sz w:val="20"/>
                <w:szCs w:val="20"/>
              </w:rPr>
              <w:t xml:space="preserve"> </w:t>
            </w:r>
            <w:r w:rsidR="000E7956" w:rsidRPr="00173A3C">
              <w:rPr>
                <w:rFonts w:eastAsia="Calibri"/>
                <w:b w:val="0"/>
                <w:sz w:val="20"/>
                <w:szCs w:val="20"/>
              </w:rPr>
              <w:t>la</w:t>
            </w:r>
            <w:r w:rsidR="00FF7BB7" w:rsidRPr="00173A3C">
              <w:rPr>
                <w:rFonts w:eastAsia="Calibri"/>
                <w:b w:val="0"/>
                <w:sz w:val="20"/>
                <w:szCs w:val="20"/>
              </w:rPr>
              <w:t xml:space="preserve"> </w:t>
            </w:r>
            <w:r w:rsidR="000E7956" w:rsidRPr="00173A3C">
              <w:rPr>
                <w:rFonts w:eastAsia="Calibri"/>
                <w:b w:val="0"/>
                <w:sz w:val="20"/>
                <w:szCs w:val="20"/>
              </w:rPr>
              <w:t>calidad</w:t>
            </w:r>
            <w:r w:rsidR="00FF7BB7" w:rsidRPr="00173A3C">
              <w:rPr>
                <w:rFonts w:eastAsia="Calibri"/>
                <w:b w:val="0"/>
                <w:sz w:val="20"/>
                <w:szCs w:val="20"/>
              </w:rPr>
              <w:t xml:space="preserve"> </w:t>
            </w:r>
            <w:r w:rsidR="000E7956" w:rsidRPr="00173A3C">
              <w:rPr>
                <w:rFonts w:eastAsia="Calibri"/>
                <w:b w:val="0"/>
                <w:sz w:val="20"/>
                <w:szCs w:val="20"/>
              </w:rPr>
              <w:t>de</w:t>
            </w:r>
            <w:r w:rsidR="00FF7BB7" w:rsidRPr="00173A3C">
              <w:rPr>
                <w:rFonts w:eastAsia="Calibri"/>
                <w:b w:val="0"/>
                <w:sz w:val="20"/>
                <w:szCs w:val="20"/>
              </w:rPr>
              <w:t xml:space="preserve"> </w:t>
            </w:r>
            <w:r w:rsidR="000E7956" w:rsidRPr="00173A3C">
              <w:rPr>
                <w:rFonts w:eastAsia="Calibri"/>
                <w:b w:val="0"/>
                <w:sz w:val="20"/>
                <w:szCs w:val="20"/>
              </w:rPr>
              <w:t>los</w:t>
            </w:r>
            <w:r w:rsidR="00FF7BB7" w:rsidRPr="00173A3C">
              <w:rPr>
                <w:rFonts w:eastAsia="Calibri"/>
                <w:b w:val="0"/>
                <w:sz w:val="20"/>
                <w:szCs w:val="20"/>
              </w:rPr>
              <w:t xml:space="preserve"> </w:t>
            </w:r>
            <w:r w:rsidR="000E7956" w:rsidRPr="00173A3C">
              <w:rPr>
                <w:rFonts w:eastAsia="Calibri"/>
                <w:b w:val="0"/>
                <w:sz w:val="20"/>
                <w:szCs w:val="20"/>
              </w:rPr>
              <w:t>procesos</w:t>
            </w:r>
            <w:r w:rsidR="00FF7BB7" w:rsidRPr="00173A3C">
              <w:rPr>
                <w:rFonts w:eastAsia="Calibri"/>
                <w:b w:val="0"/>
                <w:sz w:val="20"/>
                <w:szCs w:val="20"/>
              </w:rPr>
              <w:t xml:space="preserve"> </w:t>
            </w:r>
            <w:r w:rsidR="000E7956" w:rsidRPr="00173A3C">
              <w:rPr>
                <w:rFonts w:eastAsia="Calibri"/>
                <w:b w:val="0"/>
                <w:sz w:val="20"/>
                <w:szCs w:val="20"/>
              </w:rPr>
              <w:t>selección</w:t>
            </w:r>
            <w:r w:rsidR="00FF7BB7" w:rsidRPr="00173A3C">
              <w:rPr>
                <w:rFonts w:eastAsia="Calibri"/>
                <w:b w:val="0"/>
                <w:sz w:val="20"/>
                <w:szCs w:val="20"/>
              </w:rPr>
              <w:t xml:space="preserve"> </w:t>
            </w:r>
            <w:r w:rsidR="000E7956" w:rsidRPr="00173A3C">
              <w:rPr>
                <w:rFonts w:eastAsia="Calibri"/>
                <w:b w:val="0"/>
                <w:sz w:val="20"/>
                <w:szCs w:val="20"/>
              </w:rPr>
              <w:t>y</w:t>
            </w:r>
            <w:r w:rsidR="00FF7BB7" w:rsidRPr="00173A3C">
              <w:rPr>
                <w:rFonts w:eastAsia="Calibri"/>
                <w:b w:val="0"/>
                <w:sz w:val="20"/>
                <w:szCs w:val="20"/>
              </w:rPr>
              <w:t xml:space="preserve"> </w:t>
            </w:r>
            <w:r w:rsidR="000E7956" w:rsidRPr="00173A3C">
              <w:rPr>
                <w:rFonts w:eastAsia="Calibri"/>
                <w:b w:val="0"/>
                <w:sz w:val="20"/>
                <w:szCs w:val="20"/>
              </w:rPr>
              <w:t>adquisición</w:t>
            </w:r>
            <w:r w:rsidR="00FF7BB7" w:rsidRPr="00173A3C">
              <w:rPr>
                <w:rFonts w:eastAsia="Calibri"/>
                <w:b w:val="0"/>
                <w:sz w:val="20"/>
                <w:szCs w:val="20"/>
              </w:rPr>
              <w:t xml:space="preserve"> </w:t>
            </w:r>
            <w:r w:rsidR="000E7956" w:rsidRPr="00173A3C">
              <w:rPr>
                <w:b w:val="0"/>
                <w:bCs/>
                <w:sz w:val="20"/>
                <w:szCs w:val="20"/>
              </w:rPr>
              <w:t>de</w:t>
            </w:r>
            <w:r w:rsidR="00FF7BB7" w:rsidRPr="00173A3C">
              <w:rPr>
                <w:b w:val="0"/>
                <w:bCs/>
                <w:sz w:val="20"/>
                <w:szCs w:val="20"/>
              </w:rPr>
              <w:t xml:space="preserve"> </w:t>
            </w:r>
            <w:r w:rsidR="000E7956" w:rsidRPr="00173A3C">
              <w:rPr>
                <w:b w:val="0"/>
                <w:bCs/>
                <w:sz w:val="20"/>
                <w:szCs w:val="20"/>
              </w:rPr>
              <w:t>medicamentos</w:t>
            </w:r>
            <w:r w:rsidR="00FF7BB7" w:rsidRPr="00173A3C">
              <w:rPr>
                <w:b w:val="0"/>
                <w:bCs/>
                <w:sz w:val="20"/>
                <w:szCs w:val="20"/>
              </w:rPr>
              <w:t xml:space="preserve"> </w:t>
            </w:r>
            <w:r w:rsidR="000E7956" w:rsidRPr="00173A3C">
              <w:rPr>
                <w:b w:val="0"/>
                <w:bCs/>
                <w:sz w:val="20"/>
                <w:szCs w:val="20"/>
              </w:rPr>
              <w:t>y</w:t>
            </w:r>
            <w:r w:rsidR="00FF7BB7" w:rsidRPr="00173A3C">
              <w:rPr>
                <w:b w:val="0"/>
                <w:bCs/>
                <w:sz w:val="20"/>
                <w:szCs w:val="20"/>
              </w:rPr>
              <w:t xml:space="preserve"> </w:t>
            </w:r>
            <w:r w:rsidR="000E7956" w:rsidRPr="00173A3C">
              <w:rPr>
                <w:b w:val="0"/>
                <w:bCs/>
                <w:sz w:val="20"/>
                <w:szCs w:val="20"/>
              </w:rPr>
              <w:t>dispositivos</w:t>
            </w:r>
            <w:r w:rsidR="00FF7BB7" w:rsidRPr="00173A3C">
              <w:rPr>
                <w:b w:val="0"/>
                <w:bCs/>
                <w:sz w:val="20"/>
                <w:szCs w:val="20"/>
              </w:rPr>
              <w:t xml:space="preserve"> </w:t>
            </w:r>
            <w:r w:rsidR="000E7956" w:rsidRPr="00173A3C">
              <w:rPr>
                <w:b w:val="0"/>
                <w:bCs/>
                <w:sz w:val="20"/>
                <w:szCs w:val="20"/>
              </w:rPr>
              <w:t>médicos,</w:t>
            </w:r>
            <w:r w:rsidR="00FF7BB7" w:rsidRPr="00173A3C">
              <w:rPr>
                <w:b w:val="0"/>
                <w:bCs/>
                <w:sz w:val="20"/>
                <w:szCs w:val="20"/>
              </w:rPr>
              <w:t xml:space="preserve"> </w:t>
            </w:r>
            <w:ins w:id="15" w:author="JGOA" w:date="2022-06-06T18:24:00Z">
              <w:r w:rsidR="00A918E2">
                <w:rPr>
                  <w:b w:val="0"/>
                  <w:bCs/>
                  <w:sz w:val="20"/>
                  <w:szCs w:val="20"/>
                </w:rPr>
                <w:t xml:space="preserve">y </w:t>
              </w:r>
            </w:ins>
            <w:del w:id="16" w:author="JGOA" w:date="2022-06-06T18:24:00Z">
              <w:r w:rsidR="00930303" w:rsidRPr="00173A3C" w:rsidDel="00A918E2">
                <w:rPr>
                  <w:b w:val="0"/>
                  <w:bCs/>
                  <w:sz w:val="20"/>
                  <w:szCs w:val="20"/>
                </w:rPr>
                <w:delText>para</w:delText>
              </w:r>
              <w:r w:rsidR="00FF7BB7" w:rsidRPr="00173A3C" w:rsidDel="00A918E2">
                <w:rPr>
                  <w:b w:val="0"/>
                  <w:bCs/>
                  <w:sz w:val="20"/>
                  <w:szCs w:val="20"/>
                </w:rPr>
                <w:delText xml:space="preserve"> </w:delText>
              </w:r>
            </w:del>
            <w:r w:rsidR="000E7956" w:rsidRPr="00173A3C">
              <w:rPr>
                <w:b w:val="0"/>
                <w:bCs/>
                <w:sz w:val="20"/>
                <w:szCs w:val="20"/>
              </w:rPr>
              <w:t>que</w:t>
            </w:r>
            <w:r w:rsidR="00FF7BB7" w:rsidRPr="00173A3C">
              <w:rPr>
                <w:b w:val="0"/>
                <w:bCs/>
                <w:sz w:val="20"/>
                <w:szCs w:val="20"/>
              </w:rPr>
              <w:t xml:space="preserve"> </w:t>
            </w:r>
            <w:r w:rsidR="000E7956" w:rsidRPr="00173A3C">
              <w:rPr>
                <w:b w:val="0"/>
                <w:bCs/>
                <w:sz w:val="20"/>
                <w:szCs w:val="20"/>
              </w:rPr>
              <w:t>los</w:t>
            </w:r>
            <w:r w:rsidR="00FF7BB7" w:rsidRPr="00173A3C">
              <w:rPr>
                <w:b w:val="0"/>
                <w:bCs/>
                <w:sz w:val="20"/>
                <w:szCs w:val="20"/>
              </w:rPr>
              <w:t xml:space="preserve"> </w:t>
            </w:r>
            <w:r w:rsidR="000E7956" w:rsidRPr="00173A3C">
              <w:rPr>
                <w:b w:val="0"/>
                <w:bCs/>
                <w:sz w:val="20"/>
                <w:szCs w:val="20"/>
              </w:rPr>
              <w:t>aprendices</w:t>
            </w:r>
            <w:r w:rsidR="00FF7BB7" w:rsidRPr="00173A3C">
              <w:rPr>
                <w:b w:val="0"/>
                <w:bCs/>
                <w:sz w:val="20"/>
                <w:szCs w:val="20"/>
              </w:rPr>
              <w:t xml:space="preserve"> </w:t>
            </w:r>
            <w:r w:rsidR="000E7956" w:rsidRPr="00173A3C">
              <w:rPr>
                <w:b w:val="0"/>
                <w:bCs/>
                <w:sz w:val="20"/>
                <w:szCs w:val="20"/>
              </w:rPr>
              <w:t>reconozcan</w:t>
            </w:r>
            <w:r w:rsidR="00FF7BB7" w:rsidRPr="00173A3C">
              <w:rPr>
                <w:b w:val="0"/>
                <w:bCs/>
                <w:sz w:val="20"/>
                <w:szCs w:val="20"/>
              </w:rPr>
              <w:t xml:space="preserve"> </w:t>
            </w:r>
            <w:r w:rsidR="000E7956" w:rsidRPr="00173A3C">
              <w:rPr>
                <w:b w:val="0"/>
                <w:bCs/>
                <w:sz w:val="20"/>
                <w:szCs w:val="20"/>
              </w:rPr>
              <w:t>fallas</w:t>
            </w:r>
            <w:r w:rsidR="00FF7BB7" w:rsidRPr="00173A3C">
              <w:rPr>
                <w:b w:val="0"/>
                <w:bCs/>
                <w:sz w:val="20"/>
                <w:szCs w:val="20"/>
              </w:rPr>
              <w:t xml:space="preserve"> </w:t>
            </w:r>
            <w:r w:rsidR="000E7956" w:rsidRPr="00173A3C">
              <w:rPr>
                <w:b w:val="0"/>
                <w:bCs/>
                <w:sz w:val="20"/>
                <w:szCs w:val="20"/>
              </w:rPr>
              <w:t>que</w:t>
            </w:r>
            <w:r w:rsidR="00FF7BB7" w:rsidRPr="00173A3C">
              <w:rPr>
                <w:b w:val="0"/>
                <w:bCs/>
                <w:sz w:val="20"/>
                <w:szCs w:val="20"/>
              </w:rPr>
              <w:t xml:space="preserve"> </w:t>
            </w:r>
            <w:r w:rsidR="000E7956" w:rsidRPr="00173A3C">
              <w:rPr>
                <w:b w:val="0"/>
                <w:bCs/>
                <w:sz w:val="20"/>
                <w:szCs w:val="20"/>
              </w:rPr>
              <w:t>pueden</w:t>
            </w:r>
            <w:r w:rsidR="00FF7BB7" w:rsidRPr="00173A3C">
              <w:rPr>
                <w:b w:val="0"/>
                <w:bCs/>
                <w:sz w:val="20"/>
                <w:szCs w:val="20"/>
              </w:rPr>
              <w:t xml:space="preserve"> </w:t>
            </w:r>
            <w:r w:rsidR="000E7956" w:rsidRPr="00173A3C">
              <w:rPr>
                <w:b w:val="0"/>
                <w:bCs/>
                <w:sz w:val="20"/>
                <w:szCs w:val="20"/>
              </w:rPr>
              <w:t>ocurrir</w:t>
            </w:r>
            <w:r w:rsidR="00FF7BB7" w:rsidRPr="00173A3C">
              <w:rPr>
                <w:b w:val="0"/>
                <w:bCs/>
                <w:sz w:val="20"/>
                <w:szCs w:val="20"/>
              </w:rPr>
              <w:t xml:space="preserve"> </w:t>
            </w:r>
            <w:r w:rsidRPr="00173A3C">
              <w:rPr>
                <w:b w:val="0"/>
                <w:bCs/>
                <w:sz w:val="20"/>
                <w:szCs w:val="20"/>
              </w:rPr>
              <w:t>para</w:t>
            </w:r>
            <w:r w:rsidR="00FF7BB7" w:rsidRPr="00173A3C">
              <w:rPr>
                <w:b w:val="0"/>
                <w:bCs/>
                <w:sz w:val="20"/>
                <w:szCs w:val="20"/>
              </w:rPr>
              <w:t xml:space="preserve"> </w:t>
            </w:r>
            <w:r w:rsidR="000E7956" w:rsidRPr="00173A3C">
              <w:rPr>
                <w:b w:val="0"/>
                <w:bCs/>
                <w:sz w:val="20"/>
                <w:szCs w:val="20"/>
              </w:rPr>
              <w:t>prevenirlas</w:t>
            </w:r>
            <w:r w:rsidR="00FF7BB7" w:rsidRPr="00173A3C">
              <w:rPr>
                <w:b w:val="0"/>
                <w:bCs/>
                <w:sz w:val="20"/>
                <w:szCs w:val="20"/>
              </w:rPr>
              <w:t xml:space="preserve"> </w:t>
            </w:r>
            <w:r w:rsidR="000E7956" w:rsidRPr="00173A3C">
              <w:rPr>
                <w:b w:val="0"/>
                <w:bCs/>
                <w:sz w:val="20"/>
                <w:szCs w:val="20"/>
              </w:rPr>
              <w:t>y/o</w:t>
            </w:r>
            <w:r w:rsidR="00FF7BB7" w:rsidRPr="00173A3C">
              <w:rPr>
                <w:b w:val="0"/>
                <w:bCs/>
                <w:sz w:val="20"/>
                <w:szCs w:val="20"/>
              </w:rPr>
              <w:t xml:space="preserve"> </w:t>
            </w:r>
            <w:r w:rsidR="000E7956" w:rsidRPr="00173A3C">
              <w:rPr>
                <w:b w:val="0"/>
                <w:bCs/>
                <w:sz w:val="20"/>
                <w:szCs w:val="20"/>
              </w:rPr>
              <w:t>eliminarlas.</w:t>
            </w:r>
            <w:r w:rsidR="00FF7BB7" w:rsidRPr="00173A3C">
              <w:rPr>
                <w:b w:val="0"/>
                <w:bCs/>
                <w:sz w:val="20"/>
                <w:szCs w:val="20"/>
              </w:rPr>
              <w:t xml:space="preserve"> </w:t>
            </w:r>
          </w:p>
        </w:tc>
      </w:tr>
      <w:tr w:rsidR="00826EA7" w:rsidRPr="00173A3C" w14:paraId="7C353C90" w14:textId="77777777">
        <w:trPr>
          <w:trHeight w:val="340"/>
        </w:trPr>
        <w:tc>
          <w:tcPr>
            <w:tcW w:w="3397" w:type="dxa"/>
            <w:vAlign w:val="center"/>
          </w:tcPr>
          <w:p w14:paraId="29B1F82C" w14:textId="017CC5A6" w:rsidR="00826EA7" w:rsidRPr="00173A3C" w:rsidRDefault="0036653B" w:rsidP="00D1300E">
            <w:pPr>
              <w:spacing w:after="120" w:line="276" w:lineRule="auto"/>
              <w:rPr>
                <w:sz w:val="20"/>
                <w:szCs w:val="20"/>
              </w:rPr>
            </w:pPr>
            <w:r w:rsidRPr="00173A3C">
              <w:rPr>
                <w:sz w:val="20"/>
                <w:szCs w:val="20"/>
              </w:rPr>
              <w:t>PALABRAS</w:t>
            </w:r>
            <w:r w:rsidR="00FF7BB7" w:rsidRPr="00173A3C">
              <w:rPr>
                <w:sz w:val="20"/>
                <w:szCs w:val="20"/>
              </w:rPr>
              <w:t xml:space="preserve"> </w:t>
            </w:r>
            <w:r w:rsidRPr="00173A3C">
              <w:rPr>
                <w:sz w:val="20"/>
                <w:szCs w:val="20"/>
              </w:rPr>
              <w:t>CLAVE</w:t>
            </w:r>
          </w:p>
        </w:tc>
        <w:tc>
          <w:tcPr>
            <w:tcW w:w="6565" w:type="dxa"/>
            <w:vAlign w:val="center"/>
          </w:tcPr>
          <w:p w14:paraId="2B8A85A1" w14:textId="7DAA6B44" w:rsidR="00826EA7" w:rsidRPr="00173A3C" w:rsidRDefault="00004F03" w:rsidP="00D1300E">
            <w:pPr>
              <w:spacing w:after="120" w:line="276" w:lineRule="auto"/>
              <w:rPr>
                <w:b w:val="0"/>
                <w:bCs/>
                <w:sz w:val="20"/>
                <w:szCs w:val="20"/>
                <w:highlight w:val="yellow"/>
              </w:rPr>
            </w:pPr>
            <w:r w:rsidRPr="00173A3C">
              <w:rPr>
                <w:b w:val="0"/>
                <w:bCs/>
                <w:sz w:val="20"/>
                <w:szCs w:val="20"/>
              </w:rPr>
              <w:t>Calidad,</w:t>
            </w:r>
            <w:r w:rsidR="00FF7BB7" w:rsidRPr="00173A3C">
              <w:rPr>
                <w:b w:val="0"/>
                <w:bCs/>
                <w:sz w:val="20"/>
                <w:szCs w:val="20"/>
              </w:rPr>
              <w:t xml:space="preserve"> </w:t>
            </w:r>
            <w:ins w:id="17" w:author="JGOA" w:date="2022-06-06T18:23:00Z">
              <w:r w:rsidR="00A918E2">
                <w:rPr>
                  <w:b w:val="0"/>
                  <w:bCs/>
                  <w:sz w:val="20"/>
                  <w:szCs w:val="20"/>
                </w:rPr>
                <w:t>i</w:t>
              </w:r>
            </w:ins>
            <w:del w:id="18" w:author="JGOA" w:date="2022-06-06T18:23:00Z">
              <w:r w:rsidRPr="00173A3C" w:rsidDel="00A918E2">
                <w:rPr>
                  <w:b w:val="0"/>
                  <w:bCs/>
                  <w:sz w:val="20"/>
                  <w:szCs w:val="20"/>
                </w:rPr>
                <w:delText>I</w:delText>
              </w:r>
            </w:del>
            <w:r w:rsidRPr="00173A3C">
              <w:rPr>
                <w:b w:val="0"/>
                <w:bCs/>
                <w:sz w:val="20"/>
                <w:szCs w:val="20"/>
              </w:rPr>
              <w:t>nstrucciones,</w:t>
            </w:r>
            <w:r w:rsidR="00FF7BB7" w:rsidRPr="00173A3C">
              <w:rPr>
                <w:b w:val="0"/>
                <w:bCs/>
                <w:sz w:val="20"/>
                <w:szCs w:val="20"/>
              </w:rPr>
              <w:t xml:space="preserve"> </w:t>
            </w:r>
            <w:ins w:id="19" w:author="JGOA" w:date="2022-06-06T18:23:00Z">
              <w:r w:rsidR="00A918E2">
                <w:rPr>
                  <w:b w:val="0"/>
                  <w:bCs/>
                  <w:sz w:val="20"/>
                  <w:szCs w:val="20"/>
                </w:rPr>
                <w:t>i</w:t>
              </w:r>
            </w:ins>
            <w:del w:id="20" w:author="JGOA" w:date="2022-06-06T18:23:00Z">
              <w:r w:rsidRPr="00173A3C" w:rsidDel="00A918E2">
                <w:rPr>
                  <w:b w:val="0"/>
                  <w:bCs/>
                  <w:sz w:val="20"/>
                  <w:szCs w:val="20"/>
                </w:rPr>
                <w:delText>I</w:delText>
              </w:r>
            </w:del>
            <w:r w:rsidRPr="00173A3C">
              <w:rPr>
                <w:b w:val="0"/>
                <w:bCs/>
                <w:sz w:val="20"/>
                <w:szCs w:val="20"/>
              </w:rPr>
              <w:t>ndicadores,</w:t>
            </w:r>
            <w:r w:rsidR="00FF7BB7" w:rsidRPr="00173A3C">
              <w:rPr>
                <w:b w:val="0"/>
                <w:bCs/>
                <w:sz w:val="20"/>
                <w:szCs w:val="20"/>
              </w:rPr>
              <w:t xml:space="preserve"> </w:t>
            </w:r>
            <w:ins w:id="21" w:author="JGOA" w:date="2022-06-06T18:23:00Z">
              <w:r w:rsidR="00A918E2">
                <w:rPr>
                  <w:b w:val="0"/>
                  <w:bCs/>
                  <w:sz w:val="20"/>
                  <w:szCs w:val="20"/>
                </w:rPr>
                <w:t>m</w:t>
              </w:r>
            </w:ins>
            <w:del w:id="22" w:author="JGOA" w:date="2022-06-06T18:23:00Z">
              <w:r w:rsidRPr="00173A3C" w:rsidDel="00A918E2">
                <w:rPr>
                  <w:b w:val="0"/>
                  <w:bCs/>
                  <w:sz w:val="20"/>
                  <w:szCs w:val="20"/>
                </w:rPr>
                <w:delText>M</w:delText>
              </w:r>
            </w:del>
            <w:r w:rsidRPr="00173A3C">
              <w:rPr>
                <w:b w:val="0"/>
                <w:bCs/>
                <w:sz w:val="20"/>
                <w:szCs w:val="20"/>
              </w:rPr>
              <w:t>ejora,</w:t>
            </w:r>
            <w:ins w:id="23" w:author="JGOA" w:date="2022-06-06T18:23:00Z">
              <w:r w:rsidR="00A918E2">
                <w:rPr>
                  <w:b w:val="0"/>
                  <w:bCs/>
                  <w:sz w:val="20"/>
                  <w:szCs w:val="20"/>
                </w:rPr>
                <w:t xml:space="preserve"> p</w:t>
              </w:r>
            </w:ins>
            <w:del w:id="24" w:author="JGOA" w:date="2022-06-06T18:23:00Z">
              <w:r w:rsidR="00FF7BB7" w:rsidRPr="00173A3C" w:rsidDel="00A918E2">
                <w:rPr>
                  <w:b w:val="0"/>
                  <w:bCs/>
                  <w:sz w:val="20"/>
                  <w:szCs w:val="20"/>
                </w:rPr>
                <w:delText xml:space="preserve"> </w:delText>
              </w:r>
              <w:r w:rsidRPr="00173A3C" w:rsidDel="00A918E2">
                <w:rPr>
                  <w:b w:val="0"/>
                  <w:bCs/>
                  <w:sz w:val="20"/>
                  <w:szCs w:val="20"/>
                </w:rPr>
                <w:delText>P</w:delText>
              </w:r>
            </w:del>
            <w:r w:rsidRPr="00173A3C">
              <w:rPr>
                <w:b w:val="0"/>
                <w:bCs/>
                <w:sz w:val="20"/>
                <w:szCs w:val="20"/>
              </w:rPr>
              <w:t>rocedimiento</w:t>
            </w:r>
            <w:del w:id="25" w:author="JGOA" w:date="2022-06-06T18:23:00Z">
              <w:r w:rsidRPr="00173A3C" w:rsidDel="00A918E2">
                <w:rPr>
                  <w:b w:val="0"/>
                  <w:bCs/>
                  <w:sz w:val="20"/>
                  <w:szCs w:val="20"/>
                </w:rPr>
                <w:delText>.</w:delText>
              </w:r>
            </w:del>
          </w:p>
        </w:tc>
      </w:tr>
    </w:tbl>
    <w:p w14:paraId="216160AB" w14:textId="77777777" w:rsidR="00826EA7" w:rsidRPr="00173A3C" w:rsidRDefault="00826EA7" w:rsidP="00D1300E">
      <w:pPr>
        <w:spacing w:after="120"/>
        <w:rPr>
          <w:sz w:val="20"/>
          <w:szCs w:val="20"/>
        </w:rPr>
      </w:pPr>
    </w:p>
    <w:tbl>
      <w:tblPr>
        <w:tblStyle w:val="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26EA7" w:rsidRPr="00173A3C" w14:paraId="51B73567" w14:textId="77777777">
        <w:trPr>
          <w:trHeight w:val="340"/>
        </w:trPr>
        <w:tc>
          <w:tcPr>
            <w:tcW w:w="3397" w:type="dxa"/>
            <w:vAlign w:val="center"/>
          </w:tcPr>
          <w:p w14:paraId="2FC63971" w14:textId="47654552" w:rsidR="00826EA7" w:rsidRPr="00173A3C" w:rsidRDefault="0036653B" w:rsidP="00D1300E">
            <w:pPr>
              <w:spacing w:after="120" w:line="276" w:lineRule="auto"/>
              <w:rPr>
                <w:sz w:val="20"/>
                <w:szCs w:val="20"/>
              </w:rPr>
            </w:pPr>
            <w:r w:rsidRPr="00173A3C">
              <w:rPr>
                <w:sz w:val="20"/>
                <w:szCs w:val="20"/>
              </w:rPr>
              <w:t>ÁREA</w:t>
            </w:r>
            <w:r w:rsidR="00FF7BB7" w:rsidRPr="00173A3C">
              <w:rPr>
                <w:sz w:val="20"/>
                <w:szCs w:val="20"/>
              </w:rPr>
              <w:t xml:space="preserve"> </w:t>
            </w:r>
            <w:r w:rsidRPr="00173A3C">
              <w:rPr>
                <w:sz w:val="20"/>
                <w:szCs w:val="20"/>
              </w:rPr>
              <w:t>OCUPACIONAL</w:t>
            </w:r>
          </w:p>
        </w:tc>
        <w:tc>
          <w:tcPr>
            <w:tcW w:w="6565" w:type="dxa"/>
            <w:vAlign w:val="center"/>
          </w:tcPr>
          <w:p w14:paraId="4226487A" w14:textId="76D0DD03" w:rsidR="00826EA7" w:rsidRPr="00173A3C" w:rsidRDefault="0036653B" w:rsidP="00D1300E">
            <w:pPr>
              <w:spacing w:after="120" w:line="276" w:lineRule="auto"/>
              <w:rPr>
                <w:b w:val="0"/>
                <w:bCs/>
                <w:sz w:val="20"/>
                <w:szCs w:val="20"/>
              </w:rPr>
            </w:pPr>
            <w:r w:rsidRPr="00173A3C">
              <w:rPr>
                <w:b w:val="0"/>
                <w:bCs/>
                <w:sz w:val="20"/>
                <w:szCs w:val="20"/>
              </w:rPr>
              <w:t>3</w:t>
            </w:r>
            <w:r w:rsidR="00FF7BB7" w:rsidRPr="00173A3C">
              <w:rPr>
                <w:b w:val="0"/>
                <w:bCs/>
                <w:sz w:val="20"/>
                <w:szCs w:val="20"/>
              </w:rPr>
              <w:t xml:space="preserve"> </w:t>
            </w:r>
            <w:r w:rsidRPr="00173A3C">
              <w:rPr>
                <w:b w:val="0"/>
                <w:bCs/>
                <w:sz w:val="20"/>
                <w:szCs w:val="20"/>
              </w:rPr>
              <w:t>-</w:t>
            </w:r>
            <w:r w:rsidR="00FF7BB7" w:rsidRPr="00173A3C">
              <w:rPr>
                <w:b w:val="0"/>
                <w:bCs/>
                <w:sz w:val="20"/>
                <w:szCs w:val="20"/>
              </w:rPr>
              <w:t xml:space="preserve"> </w:t>
            </w:r>
            <w:r w:rsidR="00A918E2" w:rsidRPr="00173A3C">
              <w:rPr>
                <w:b w:val="0"/>
                <w:bCs/>
                <w:sz w:val="20"/>
                <w:szCs w:val="20"/>
              </w:rPr>
              <w:t>Salud</w:t>
            </w:r>
          </w:p>
        </w:tc>
      </w:tr>
      <w:tr w:rsidR="00826EA7" w:rsidRPr="00173A3C" w14:paraId="1AE9EE3D" w14:textId="77777777">
        <w:trPr>
          <w:trHeight w:val="465"/>
        </w:trPr>
        <w:tc>
          <w:tcPr>
            <w:tcW w:w="3397" w:type="dxa"/>
            <w:vAlign w:val="center"/>
          </w:tcPr>
          <w:p w14:paraId="7C889C63" w14:textId="77777777" w:rsidR="00826EA7" w:rsidRPr="00173A3C" w:rsidRDefault="0036653B" w:rsidP="00D1300E">
            <w:pPr>
              <w:spacing w:after="120" w:line="276" w:lineRule="auto"/>
              <w:rPr>
                <w:sz w:val="20"/>
                <w:szCs w:val="20"/>
              </w:rPr>
            </w:pPr>
            <w:r w:rsidRPr="00173A3C">
              <w:rPr>
                <w:sz w:val="20"/>
                <w:szCs w:val="20"/>
              </w:rPr>
              <w:t>IDIOMA</w:t>
            </w:r>
          </w:p>
        </w:tc>
        <w:tc>
          <w:tcPr>
            <w:tcW w:w="6565" w:type="dxa"/>
            <w:vAlign w:val="center"/>
          </w:tcPr>
          <w:p w14:paraId="1FE4785B" w14:textId="77777777" w:rsidR="00826EA7" w:rsidRPr="00173A3C" w:rsidRDefault="00A67209" w:rsidP="00D1300E">
            <w:pPr>
              <w:spacing w:after="120" w:line="276" w:lineRule="auto"/>
              <w:rPr>
                <w:b w:val="0"/>
                <w:bCs/>
                <w:color w:val="E36C09"/>
                <w:sz w:val="20"/>
                <w:szCs w:val="20"/>
              </w:rPr>
            </w:pPr>
            <w:r w:rsidRPr="00173A3C">
              <w:rPr>
                <w:b w:val="0"/>
                <w:bCs/>
                <w:sz w:val="20"/>
                <w:szCs w:val="20"/>
              </w:rPr>
              <w:t>Español</w:t>
            </w:r>
          </w:p>
        </w:tc>
      </w:tr>
    </w:tbl>
    <w:p w14:paraId="1B654FF6" w14:textId="77777777" w:rsidR="00826EA7" w:rsidRPr="00173A3C" w:rsidRDefault="00826EA7" w:rsidP="00D1300E">
      <w:pPr>
        <w:spacing w:after="120"/>
        <w:rPr>
          <w:sz w:val="20"/>
          <w:szCs w:val="20"/>
        </w:rPr>
      </w:pPr>
    </w:p>
    <w:p w14:paraId="18B953E1" w14:textId="77777777" w:rsidR="00826EA7" w:rsidRPr="00173A3C" w:rsidRDefault="00826EA7" w:rsidP="00D1300E">
      <w:pPr>
        <w:spacing w:after="120"/>
        <w:rPr>
          <w:sz w:val="20"/>
          <w:szCs w:val="20"/>
        </w:rPr>
      </w:pPr>
    </w:p>
    <w:p w14:paraId="18D3AB78" w14:textId="33BBEDC6" w:rsidR="00826EA7" w:rsidRPr="00173A3C" w:rsidRDefault="0036653B" w:rsidP="00D1300E">
      <w:pPr>
        <w:numPr>
          <w:ilvl w:val="0"/>
          <w:numId w:val="2"/>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TABLA</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CONTENIDOS:</w:t>
      </w:r>
      <w:r w:rsidR="00FF7BB7" w:rsidRPr="00173A3C">
        <w:rPr>
          <w:b/>
          <w:color w:val="000000"/>
          <w:sz w:val="20"/>
          <w:szCs w:val="20"/>
        </w:rPr>
        <w:t xml:space="preserve"> </w:t>
      </w:r>
    </w:p>
    <w:p w14:paraId="1F666F7E" w14:textId="77777777" w:rsidR="0060650A" w:rsidRPr="00173A3C" w:rsidRDefault="0060650A" w:rsidP="00D1300E">
      <w:pPr>
        <w:pBdr>
          <w:top w:val="nil"/>
          <w:left w:val="nil"/>
          <w:bottom w:val="nil"/>
          <w:right w:val="nil"/>
          <w:between w:val="nil"/>
        </w:pBdr>
        <w:spacing w:after="120"/>
        <w:jc w:val="both"/>
        <w:rPr>
          <w:b/>
          <w:color w:val="000000"/>
          <w:sz w:val="20"/>
          <w:szCs w:val="20"/>
        </w:rPr>
      </w:pPr>
    </w:p>
    <w:p w14:paraId="0B65CE13" w14:textId="13E58862" w:rsidR="000E7956" w:rsidRPr="00173A3C" w:rsidRDefault="00AF603C" w:rsidP="00D1300E">
      <w:pPr>
        <w:pBdr>
          <w:top w:val="nil"/>
          <w:left w:val="nil"/>
          <w:bottom w:val="nil"/>
          <w:right w:val="nil"/>
          <w:between w:val="nil"/>
        </w:pBdr>
        <w:spacing w:after="120"/>
        <w:jc w:val="both"/>
        <w:outlineLvl w:val="0"/>
        <w:rPr>
          <w:b/>
          <w:color w:val="000000"/>
          <w:sz w:val="20"/>
          <w:szCs w:val="20"/>
        </w:rPr>
      </w:pPr>
      <w:r w:rsidRPr="00173A3C">
        <w:rPr>
          <w:b/>
          <w:color w:val="000000"/>
          <w:sz w:val="20"/>
          <w:szCs w:val="20"/>
        </w:rPr>
        <w:t>1.</w:t>
      </w:r>
      <w:r w:rsidR="00FF7BB7" w:rsidRPr="00173A3C">
        <w:rPr>
          <w:b/>
          <w:color w:val="000000"/>
          <w:sz w:val="20"/>
          <w:szCs w:val="20"/>
        </w:rPr>
        <w:t xml:space="preserve"> </w:t>
      </w:r>
      <w:r w:rsidR="000E7956" w:rsidRPr="00173A3C">
        <w:rPr>
          <w:b/>
          <w:color w:val="000000"/>
          <w:sz w:val="20"/>
          <w:szCs w:val="20"/>
        </w:rPr>
        <w:t>Sistema</w:t>
      </w:r>
      <w:r w:rsidR="00FF7BB7" w:rsidRPr="00173A3C">
        <w:rPr>
          <w:b/>
          <w:color w:val="000000"/>
          <w:sz w:val="20"/>
          <w:szCs w:val="20"/>
        </w:rPr>
        <w:t xml:space="preserve"> </w:t>
      </w:r>
      <w:r w:rsidR="000E7956" w:rsidRPr="00173A3C">
        <w:rPr>
          <w:b/>
          <w:color w:val="000000"/>
          <w:sz w:val="20"/>
          <w:szCs w:val="20"/>
        </w:rPr>
        <w:t>Integrado</w:t>
      </w:r>
      <w:r w:rsidR="00FF7BB7" w:rsidRPr="00173A3C">
        <w:rPr>
          <w:b/>
          <w:color w:val="000000"/>
          <w:sz w:val="20"/>
          <w:szCs w:val="20"/>
        </w:rPr>
        <w:t xml:space="preserve"> </w:t>
      </w:r>
      <w:r w:rsidR="000E7956" w:rsidRPr="00173A3C">
        <w:rPr>
          <w:b/>
          <w:color w:val="000000"/>
          <w:sz w:val="20"/>
          <w:szCs w:val="20"/>
        </w:rPr>
        <w:t>de</w:t>
      </w:r>
      <w:r w:rsidR="00FF7BB7" w:rsidRPr="00173A3C">
        <w:rPr>
          <w:b/>
          <w:color w:val="000000"/>
          <w:sz w:val="20"/>
          <w:szCs w:val="20"/>
        </w:rPr>
        <w:t xml:space="preserve"> </w:t>
      </w:r>
      <w:r w:rsidR="000E7956" w:rsidRPr="00173A3C">
        <w:rPr>
          <w:b/>
          <w:color w:val="000000"/>
          <w:sz w:val="20"/>
          <w:szCs w:val="20"/>
        </w:rPr>
        <w:t>Gestión</w:t>
      </w:r>
      <w:r w:rsidR="00FF7BB7" w:rsidRPr="00173A3C">
        <w:rPr>
          <w:b/>
          <w:color w:val="000000"/>
          <w:sz w:val="20"/>
          <w:szCs w:val="20"/>
        </w:rPr>
        <w:t xml:space="preserve"> </w:t>
      </w:r>
      <w:r w:rsidR="000E7956" w:rsidRPr="00173A3C">
        <w:rPr>
          <w:b/>
          <w:color w:val="000000"/>
          <w:sz w:val="20"/>
          <w:szCs w:val="20"/>
        </w:rPr>
        <w:t>(SIG)</w:t>
      </w:r>
    </w:p>
    <w:p w14:paraId="5B9F5A36" w14:textId="585FEE4C" w:rsidR="000E7956" w:rsidRPr="00173A3C" w:rsidRDefault="000E7956" w:rsidP="00D1300E">
      <w:pPr>
        <w:pBdr>
          <w:top w:val="nil"/>
          <w:left w:val="nil"/>
          <w:bottom w:val="nil"/>
          <w:right w:val="nil"/>
          <w:between w:val="nil"/>
        </w:pBdr>
        <w:spacing w:after="120"/>
        <w:jc w:val="both"/>
        <w:outlineLvl w:val="0"/>
        <w:rPr>
          <w:b/>
          <w:color w:val="000000"/>
          <w:sz w:val="20"/>
          <w:szCs w:val="20"/>
        </w:rPr>
      </w:pPr>
      <w:r w:rsidRPr="00173A3C">
        <w:rPr>
          <w:b/>
          <w:color w:val="000000"/>
          <w:sz w:val="20"/>
          <w:szCs w:val="20"/>
        </w:rPr>
        <w:t>2.</w:t>
      </w:r>
      <w:r w:rsidR="00FF7BB7" w:rsidRPr="00173A3C">
        <w:rPr>
          <w:b/>
          <w:color w:val="000000"/>
          <w:sz w:val="20"/>
          <w:szCs w:val="20"/>
        </w:rPr>
        <w:t xml:space="preserve"> </w:t>
      </w:r>
      <w:r w:rsidRPr="00173A3C">
        <w:rPr>
          <w:b/>
          <w:color w:val="000000"/>
          <w:sz w:val="20"/>
          <w:szCs w:val="20"/>
        </w:rPr>
        <w:t>Estándares</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calidad</w:t>
      </w:r>
      <w:r w:rsidR="00FF7BB7" w:rsidRPr="00173A3C">
        <w:rPr>
          <w:b/>
          <w:color w:val="000000"/>
          <w:sz w:val="20"/>
          <w:szCs w:val="20"/>
        </w:rPr>
        <w:t xml:space="preserve"> </w:t>
      </w:r>
      <w:r w:rsidRPr="00173A3C">
        <w:rPr>
          <w:b/>
          <w:color w:val="000000"/>
          <w:sz w:val="20"/>
          <w:szCs w:val="20"/>
        </w:rPr>
        <w:t>en</w:t>
      </w:r>
      <w:r w:rsidR="00FF7BB7" w:rsidRPr="00173A3C">
        <w:rPr>
          <w:b/>
          <w:color w:val="000000"/>
          <w:sz w:val="20"/>
          <w:szCs w:val="20"/>
        </w:rPr>
        <w:t xml:space="preserve"> </w:t>
      </w:r>
      <w:r w:rsidRPr="00173A3C">
        <w:rPr>
          <w:b/>
          <w:color w:val="000000"/>
          <w:sz w:val="20"/>
          <w:szCs w:val="20"/>
        </w:rPr>
        <w:t>los</w:t>
      </w:r>
      <w:r w:rsidR="00FF7BB7" w:rsidRPr="00173A3C">
        <w:rPr>
          <w:b/>
          <w:color w:val="000000"/>
          <w:sz w:val="20"/>
          <w:szCs w:val="20"/>
        </w:rPr>
        <w:t xml:space="preserve"> </w:t>
      </w:r>
      <w:r w:rsidRPr="00173A3C">
        <w:rPr>
          <w:b/>
          <w:color w:val="000000"/>
          <w:sz w:val="20"/>
          <w:szCs w:val="20"/>
        </w:rPr>
        <w:t>procesos</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selección</w:t>
      </w:r>
      <w:r w:rsidR="00FF7BB7" w:rsidRPr="00173A3C">
        <w:rPr>
          <w:b/>
          <w:color w:val="000000"/>
          <w:sz w:val="20"/>
          <w:szCs w:val="20"/>
        </w:rPr>
        <w:t xml:space="preserve"> </w:t>
      </w:r>
      <w:r w:rsidRPr="00173A3C">
        <w:rPr>
          <w:b/>
          <w:color w:val="000000"/>
          <w:sz w:val="20"/>
          <w:szCs w:val="20"/>
        </w:rPr>
        <w:t>y</w:t>
      </w:r>
      <w:r w:rsidR="00FF7BB7" w:rsidRPr="00173A3C">
        <w:rPr>
          <w:b/>
          <w:color w:val="000000"/>
          <w:sz w:val="20"/>
          <w:szCs w:val="20"/>
        </w:rPr>
        <w:t xml:space="preserve"> </w:t>
      </w:r>
      <w:r w:rsidRPr="00173A3C">
        <w:rPr>
          <w:b/>
          <w:color w:val="000000"/>
          <w:sz w:val="20"/>
          <w:szCs w:val="20"/>
        </w:rPr>
        <w:t>adquisición</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medicamentos</w:t>
      </w:r>
      <w:r w:rsidR="00FF7BB7" w:rsidRPr="00173A3C">
        <w:rPr>
          <w:b/>
          <w:color w:val="000000"/>
          <w:sz w:val="20"/>
          <w:szCs w:val="20"/>
        </w:rPr>
        <w:t xml:space="preserve"> </w:t>
      </w:r>
      <w:r w:rsidRPr="00173A3C">
        <w:rPr>
          <w:b/>
          <w:color w:val="000000"/>
          <w:sz w:val="20"/>
          <w:szCs w:val="20"/>
        </w:rPr>
        <w:t>y</w:t>
      </w:r>
      <w:r w:rsidR="00FF7BB7" w:rsidRPr="00173A3C">
        <w:rPr>
          <w:b/>
          <w:color w:val="000000"/>
          <w:sz w:val="20"/>
          <w:szCs w:val="20"/>
        </w:rPr>
        <w:t xml:space="preserve"> </w:t>
      </w:r>
      <w:r w:rsidRPr="00173A3C">
        <w:rPr>
          <w:b/>
          <w:color w:val="000000"/>
          <w:sz w:val="20"/>
          <w:szCs w:val="20"/>
        </w:rPr>
        <w:t>dispositivos</w:t>
      </w:r>
      <w:r w:rsidR="00FF7BB7" w:rsidRPr="00173A3C">
        <w:rPr>
          <w:b/>
          <w:color w:val="000000"/>
          <w:sz w:val="20"/>
          <w:szCs w:val="20"/>
        </w:rPr>
        <w:t xml:space="preserve"> </w:t>
      </w:r>
      <w:r w:rsidR="00194B39" w:rsidRPr="00173A3C">
        <w:rPr>
          <w:b/>
          <w:color w:val="000000"/>
          <w:sz w:val="20"/>
          <w:szCs w:val="20"/>
        </w:rPr>
        <w:t>médicos</w:t>
      </w:r>
    </w:p>
    <w:p w14:paraId="0B54A303" w14:textId="21F91AF0" w:rsidR="000E7956" w:rsidRPr="00173A3C" w:rsidRDefault="000E7956" w:rsidP="00D1300E">
      <w:pPr>
        <w:pBdr>
          <w:top w:val="nil"/>
          <w:left w:val="nil"/>
          <w:bottom w:val="nil"/>
          <w:right w:val="nil"/>
          <w:between w:val="nil"/>
        </w:pBdr>
        <w:spacing w:after="120"/>
        <w:jc w:val="both"/>
        <w:rPr>
          <w:color w:val="000000"/>
          <w:sz w:val="20"/>
          <w:szCs w:val="20"/>
        </w:rPr>
      </w:pPr>
      <w:r w:rsidRPr="00173A3C">
        <w:rPr>
          <w:color w:val="000000"/>
          <w:sz w:val="20"/>
          <w:szCs w:val="20"/>
        </w:rPr>
        <w:t>2.1</w:t>
      </w:r>
      <w:r w:rsidR="00FF7BB7" w:rsidRPr="00173A3C">
        <w:rPr>
          <w:color w:val="000000"/>
          <w:sz w:val="20"/>
          <w:szCs w:val="20"/>
        </w:rPr>
        <w:t xml:space="preserve"> </w:t>
      </w:r>
      <w:r w:rsidRPr="00173A3C">
        <w:rPr>
          <w:color w:val="000000"/>
          <w:sz w:val="20"/>
          <w:szCs w:val="20"/>
        </w:rPr>
        <w:t>Habilitación</w:t>
      </w:r>
    </w:p>
    <w:p w14:paraId="48FE51F4" w14:textId="7BD7A635" w:rsidR="000E7956" w:rsidRPr="00173A3C" w:rsidRDefault="000E7956" w:rsidP="00D1300E">
      <w:pPr>
        <w:pBdr>
          <w:top w:val="nil"/>
          <w:left w:val="nil"/>
          <w:bottom w:val="nil"/>
          <w:right w:val="nil"/>
          <w:between w:val="nil"/>
        </w:pBdr>
        <w:spacing w:after="120"/>
        <w:jc w:val="both"/>
        <w:rPr>
          <w:color w:val="000000"/>
          <w:sz w:val="20"/>
          <w:szCs w:val="20"/>
        </w:rPr>
      </w:pPr>
      <w:r w:rsidRPr="00173A3C">
        <w:rPr>
          <w:color w:val="000000"/>
          <w:sz w:val="20"/>
          <w:szCs w:val="20"/>
        </w:rPr>
        <w:t>2.2</w:t>
      </w:r>
      <w:r w:rsidR="00FF7BB7" w:rsidRPr="00173A3C">
        <w:rPr>
          <w:color w:val="000000"/>
          <w:sz w:val="20"/>
          <w:szCs w:val="20"/>
        </w:rPr>
        <w:t xml:space="preserve"> </w:t>
      </w:r>
      <w:r w:rsidRPr="00173A3C">
        <w:rPr>
          <w:color w:val="000000"/>
          <w:sz w:val="20"/>
          <w:szCs w:val="20"/>
        </w:rPr>
        <w:t>Requisitos</w:t>
      </w:r>
      <w:r w:rsidR="00FF7BB7" w:rsidRPr="00173A3C">
        <w:rPr>
          <w:color w:val="000000"/>
          <w:sz w:val="20"/>
          <w:szCs w:val="20"/>
        </w:rPr>
        <w:t xml:space="preserve"> </w:t>
      </w:r>
      <w:r w:rsidRPr="00173A3C">
        <w:rPr>
          <w:color w:val="000000"/>
          <w:sz w:val="20"/>
          <w:szCs w:val="20"/>
        </w:rPr>
        <w:t>para</w:t>
      </w:r>
      <w:r w:rsidR="00FF7BB7" w:rsidRPr="00173A3C">
        <w:rPr>
          <w:color w:val="000000"/>
          <w:sz w:val="20"/>
          <w:szCs w:val="20"/>
        </w:rPr>
        <w:t xml:space="preserve"> </w:t>
      </w:r>
      <w:r w:rsidRPr="00173A3C">
        <w:rPr>
          <w:color w:val="000000"/>
          <w:sz w:val="20"/>
          <w:szCs w:val="20"/>
        </w:rPr>
        <w:t>la</w:t>
      </w:r>
      <w:r w:rsidR="00FF7BB7" w:rsidRPr="00173A3C">
        <w:rPr>
          <w:color w:val="000000"/>
          <w:sz w:val="20"/>
          <w:szCs w:val="20"/>
        </w:rPr>
        <w:t xml:space="preserve"> </w:t>
      </w:r>
      <w:r w:rsidRPr="00173A3C">
        <w:rPr>
          <w:color w:val="000000"/>
          <w:sz w:val="20"/>
          <w:szCs w:val="20"/>
        </w:rPr>
        <w:t>selección</w:t>
      </w:r>
      <w:r w:rsidR="00FF7BB7" w:rsidRPr="00173A3C">
        <w:rPr>
          <w:color w:val="000000"/>
          <w:sz w:val="20"/>
          <w:szCs w:val="20"/>
        </w:rPr>
        <w:t xml:space="preserve"> </w:t>
      </w:r>
      <w:r w:rsidRPr="00173A3C">
        <w:rPr>
          <w:color w:val="000000"/>
          <w:sz w:val="20"/>
          <w:szCs w:val="20"/>
        </w:rPr>
        <w:t>y</w:t>
      </w:r>
      <w:r w:rsidR="00FF7BB7" w:rsidRPr="00173A3C">
        <w:rPr>
          <w:color w:val="000000"/>
          <w:sz w:val="20"/>
          <w:szCs w:val="20"/>
        </w:rPr>
        <w:t xml:space="preserve"> </w:t>
      </w:r>
      <w:r w:rsidRPr="00173A3C">
        <w:rPr>
          <w:color w:val="000000"/>
          <w:sz w:val="20"/>
          <w:szCs w:val="20"/>
        </w:rPr>
        <w:t>adquisición</w:t>
      </w:r>
      <w:r w:rsidR="00FF7BB7" w:rsidRPr="00173A3C">
        <w:rPr>
          <w:color w:val="000000"/>
          <w:sz w:val="20"/>
          <w:szCs w:val="20"/>
        </w:rPr>
        <w:t xml:space="preserve"> </w:t>
      </w:r>
      <w:r w:rsidRPr="00173A3C">
        <w:rPr>
          <w:color w:val="000000"/>
          <w:sz w:val="20"/>
          <w:szCs w:val="20"/>
        </w:rPr>
        <w:t>de</w:t>
      </w:r>
      <w:r w:rsidR="00FF7BB7" w:rsidRPr="00173A3C">
        <w:rPr>
          <w:color w:val="000000"/>
          <w:sz w:val="20"/>
          <w:szCs w:val="20"/>
        </w:rPr>
        <w:t xml:space="preserve"> </w:t>
      </w:r>
      <w:r w:rsidRPr="00173A3C">
        <w:rPr>
          <w:color w:val="000000"/>
          <w:sz w:val="20"/>
          <w:szCs w:val="20"/>
        </w:rPr>
        <w:t>medicamentos</w:t>
      </w:r>
      <w:r w:rsidR="00FF7BB7" w:rsidRPr="00173A3C">
        <w:rPr>
          <w:color w:val="000000"/>
          <w:sz w:val="20"/>
          <w:szCs w:val="20"/>
        </w:rPr>
        <w:t xml:space="preserve"> </w:t>
      </w:r>
      <w:r w:rsidRPr="00173A3C">
        <w:rPr>
          <w:color w:val="000000"/>
          <w:sz w:val="20"/>
          <w:szCs w:val="20"/>
        </w:rPr>
        <w:t>y</w:t>
      </w:r>
      <w:r w:rsidR="00FF7BB7" w:rsidRPr="00173A3C">
        <w:rPr>
          <w:color w:val="000000"/>
          <w:sz w:val="20"/>
          <w:szCs w:val="20"/>
        </w:rPr>
        <w:t xml:space="preserve"> </w:t>
      </w:r>
      <w:r w:rsidRPr="00173A3C">
        <w:rPr>
          <w:color w:val="000000"/>
          <w:sz w:val="20"/>
          <w:szCs w:val="20"/>
        </w:rPr>
        <w:t>dispositivos</w:t>
      </w:r>
      <w:r w:rsidR="00FF7BB7" w:rsidRPr="00173A3C">
        <w:rPr>
          <w:color w:val="000000"/>
          <w:sz w:val="20"/>
          <w:szCs w:val="20"/>
        </w:rPr>
        <w:t xml:space="preserve"> </w:t>
      </w:r>
      <w:r w:rsidRPr="00173A3C">
        <w:rPr>
          <w:color w:val="000000"/>
          <w:sz w:val="20"/>
          <w:szCs w:val="20"/>
        </w:rPr>
        <w:t>médicos</w:t>
      </w:r>
    </w:p>
    <w:p w14:paraId="5F9AC964" w14:textId="4F64B7F4" w:rsidR="00826EA7" w:rsidRPr="00173A3C" w:rsidRDefault="000E7956" w:rsidP="00D1300E">
      <w:pPr>
        <w:spacing w:after="120"/>
        <w:rPr>
          <w:sz w:val="20"/>
          <w:szCs w:val="20"/>
        </w:rPr>
      </w:pPr>
      <w:r w:rsidRPr="00173A3C">
        <w:rPr>
          <w:sz w:val="20"/>
          <w:szCs w:val="20"/>
        </w:rPr>
        <w:t>2.3</w:t>
      </w:r>
      <w:r w:rsidR="00FF7BB7" w:rsidRPr="00173A3C">
        <w:rPr>
          <w:sz w:val="20"/>
          <w:szCs w:val="20"/>
        </w:rPr>
        <w:t xml:space="preserve"> </w:t>
      </w:r>
      <w:r w:rsidRPr="00173A3C">
        <w:rPr>
          <w:sz w:val="20"/>
          <w:szCs w:val="20"/>
        </w:rPr>
        <w:t>Control</w:t>
      </w:r>
      <w:r w:rsidR="00FF7BB7" w:rsidRPr="00173A3C">
        <w:rPr>
          <w:sz w:val="20"/>
          <w:szCs w:val="20"/>
        </w:rPr>
        <w:t xml:space="preserve"> </w:t>
      </w:r>
      <w:r w:rsidRPr="00173A3C">
        <w:rPr>
          <w:sz w:val="20"/>
          <w:szCs w:val="20"/>
        </w:rPr>
        <w:t>de</w:t>
      </w:r>
      <w:r w:rsidR="00FF7BB7" w:rsidRPr="00173A3C">
        <w:rPr>
          <w:sz w:val="20"/>
          <w:szCs w:val="20"/>
        </w:rPr>
        <w:t xml:space="preserve"> </w:t>
      </w:r>
      <w:r w:rsidRPr="00173A3C">
        <w:rPr>
          <w:sz w:val="20"/>
          <w:szCs w:val="20"/>
        </w:rPr>
        <w:t>documentos</w:t>
      </w:r>
      <w:r w:rsidR="00FF7BB7" w:rsidRPr="00173A3C">
        <w:rPr>
          <w:sz w:val="20"/>
          <w:szCs w:val="20"/>
        </w:rPr>
        <w:t xml:space="preserve"> </w:t>
      </w:r>
      <w:r w:rsidRPr="00173A3C">
        <w:rPr>
          <w:sz w:val="20"/>
          <w:szCs w:val="20"/>
        </w:rPr>
        <w:t>y</w:t>
      </w:r>
      <w:r w:rsidR="00FF7BB7" w:rsidRPr="00173A3C">
        <w:rPr>
          <w:sz w:val="20"/>
          <w:szCs w:val="20"/>
        </w:rPr>
        <w:t xml:space="preserve"> </w:t>
      </w:r>
      <w:r w:rsidRPr="00173A3C">
        <w:rPr>
          <w:sz w:val="20"/>
          <w:szCs w:val="20"/>
        </w:rPr>
        <w:t>registros</w:t>
      </w:r>
    </w:p>
    <w:p w14:paraId="502CF3AB" w14:textId="4A476D94" w:rsidR="00CB1610" w:rsidRPr="00173A3C" w:rsidRDefault="000E7956" w:rsidP="00D1300E">
      <w:pPr>
        <w:spacing w:after="120"/>
        <w:rPr>
          <w:sz w:val="20"/>
          <w:szCs w:val="20"/>
        </w:rPr>
      </w:pPr>
      <w:r w:rsidRPr="00173A3C">
        <w:rPr>
          <w:sz w:val="20"/>
          <w:szCs w:val="20"/>
        </w:rPr>
        <w:t>2.4</w:t>
      </w:r>
      <w:r w:rsidR="00FF7BB7" w:rsidRPr="00173A3C">
        <w:rPr>
          <w:sz w:val="20"/>
          <w:szCs w:val="20"/>
        </w:rPr>
        <w:t xml:space="preserve"> </w:t>
      </w:r>
      <w:r w:rsidRPr="00173A3C">
        <w:rPr>
          <w:sz w:val="20"/>
          <w:szCs w:val="20"/>
        </w:rPr>
        <w:t>Indicadores</w:t>
      </w:r>
      <w:r w:rsidR="00FF7BB7" w:rsidRPr="00173A3C">
        <w:rPr>
          <w:sz w:val="20"/>
          <w:szCs w:val="20"/>
        </w:rPr>
        <w:t xml:space="preserve"> </w:t>
      </w:r>
      <w:r w:rsidRPr="00173A3C">
        <w:rPr>
          <w:sz w:val="20"/>
          <w:szCs w:val="20"/>
        </w:rPr>
        <w:t>de</w:t>
      </w:r>
      <w:r w:rsidR="00FF7BB7" w:rsidRPr="00173A3C">
        <w:rPr>
          <w:sz w:val="20"/>
          <w:szCs w:val="20"/>
        </w:rPr>
        <w:t xml:space="preserve"> </w:t>
      </w:r>
      <w:r w:rsidRPr="00173A3C">
        <w:rPr>
          <w:sz w:val="20"/>
          <w:szCs w:val="20"/>
        </w:rPr>
        <w:t>gestión</w:t>
      </w:r>
    </w:p>
    <w:p w14:paraId="678CC800" w14:textId="662C847E" w:rsidR="000E7956" w:rsidRPr="00173A3C" w:rsidRDefault="000E7956" w:rsidP="00D1300E">
      <w:pPr>
        <w:spacing w:after="120"/>
        <w:outlineLvl w:val="0"/>
        <w:rPr>
          <w:b/>
          <w:sz w:val="20"/>
          <w:szCs w:val="20"/>
        </w:rPr>
      </w:pPr>
      <w:r w:rsidRPr="00173A3C">
        <w:rPr>
          <w:b/>
          <w:sz w:val="20"/>
          <w:szCs w:val="20"/>
        </w:rPr>
        <w:lastRenderedPageBreak/>
        <w:t>3.</w:t>
      </w:r>
      <w:r w:rsidR="00FF7BB7" w:rsidRPr="00173A3C">
        <w:rPr>
          <w:b/>
          <w:sz w:val="20"/>
          <w:szCs w:val="20"/>
        </w:rPr>
        <w:t xml:space="preserve"> </w:t>
      </w:r>
      <w:r w:rsidRPr="00173A3C">
        <w:rPr>
          <w:b/>
          <w:sz w:val="20"/>
          <w:szCs w:val="20"/>
        </w:rPr>
        <w:t>Planes</w:t>
      </w:r>
      <w:r w:rsidR="00FF7BB7" w:rsidRPr="00173A3C">
        <w:rPr>
          <w:b/>
          <w:sz w:val="20"/>
          <w:szCs w:val="20"/>
        </w:rPr>
        <w:t xml:space="preserve"> </w:t>
      </w:r>
      <w:r w:rsidRPr="00173A3C">
        <w:rPr>
          <w:b/>
          <w:sz w:val="20"/>
          <w:szCs w:val="20"/>
        </w:rPr>
        <w:t>de</w:t>
      </w:r>
      <w:r w:rsidR="00FF7BB7" w:rsidRPr="00173A3C">
        <w:rPr>
          <w:b/>
          <w:sz w:val="20"/>
          <w:szCs w:val="20"/>
        </w:rPr>
        <w:t xml:space="preserve"> </w:t>
      </w:r>
      <w:r w:rsidRPr="00173A3C">
        <w:rPr>
          <w:b/>
          <w:sz w:val="20"/>
          <w:szCs w:val="20"/>
        </w:rPr>
        <w:t>mejora</w:t>
      </w:r>
    </w:p>
    <w:p w14:paraId="4431B17B" w14:textId="77777777" w:rsidR="00557E5A" w:rsidRPr="00173A3C" w:rsidRDefault="00557E5A" w:rsidP="00D1300E">
      <w:pPr>
        <w:pBdr>
          <w:top w:val="nil"/>
          <w:left w:val="nil"/>
          <w:bottom w:val="nil"/>
          <w:right w:val="nil"/>
          <w:between w:val="nil"/>
        </w:pBdr>
        <w:spacing w:after="120"/>
        <w:jc w:val="both"/>
        <w:rPr>
          <w:rFonts w:eastAsia="Calibri"/>
          <w:bCs/>
          <w:sz w:val="20"/>
          <w:szCs w:val="20"/>
        </w:rPr>
      </w:pPr>
    </w:p>
    <w:p w14:paraId="4172A050" w14:textId="320A40CE" w:rsidR="00826EA7" w:rsidRPr="00173A3C" w:rsidRDefault="0036653B" w:rsidP="00D1300E">
      <w:pPr>
        <w:pStyle w:val="Prrafodelista"/>
        <w:numPr>
          <w:ilvl w:val="0"/>
          <w:numId w:val="2"/>
        </w:numPr>
        <w:pBdr>
          <w:top w:val="nil"/>
          <w:left w:val="nil"/>
          <w:bottom w:val="nil"/>
          <w:right w:val="nil"/>
          <w:between w:val="nil"/>
        </w:pBdr>
        <w:spacing w:after="120"/>
        <w:ind w:left="357" w:hanging="357"/>
        <w:contextualSpacing w:val="0"/>
        <w:jc w:val="both"/>
        <w:rPr>
          <w:b/>
          <w:color w:val="000000"/>
          <w:sz w:val="20"/>
          <w:szCs w:val="20"/>
        </w:rPr>
      </w:pPr>
      <w:r w:rsidRPr="00173A3C">
        <w:rPr>
          <w:b/>
          <w:color w:val="000000"/>
          <w:sz w:val="20"/>
          <w:szCs w:val="20"/>
        </w:rPr>
        <w:t>DESARROLLO</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CONTENIDOS</w:t>
      </w:r>
    </w:p>
    <w:p w14:paraId="657CF4BA" w14:textId="77777777" w:rsidR="00F35C12" w:rsidRPr="00173A3C" w:rsidRDefault="00F35C12" w:rsidP="00D1300E">
      <w:pPr>
        <w:pBdr>
          <w:top w:val="nil"/>
          <w:left w:val="nil"/>
          <w:bottom w:val="nil"/>
          <w:right w:val="nil"/>
          <w:between w:val="nil"/>
        </w:pBdr>
        <w:spacing w:after="120"/>
        <w:jc w:val="both"/>
        <w:rPr>
          <w:b/>
          <w:color w:val="000000"/>
          <w:sz w:val="20"/>
          <w:szCs w:val="20"/>
        </w:rPr>
      </w:pPr>
    </w:p>
    <w:p w14:paraId="73854609" w14:textId="77777777" w:rsidR="00194B39" w:rsidRPr="00173A3C" w:rsidRDefault="00194B39" w:rsidP="00D1300E">
      <w:pPr>
        <w:pBdr>
          <w:top w:val="nil"/>
          <w:left w:val="nil"/>
          <w:bottom w:val="nil"/>
          <w:right w:val="nil"/>
          <w:between w:val="nil"/>
        </w:pBdr>
        <w:spacing w:after="120"/>
        <w:outlineLvl w:val="0"/>
        <w:rPr>
          <w:b/>
          <w:color w:val="000000"/>
          <w:sz w:val="20"/>
          <w:szCs w:val="20"/>
        </w:rPr>
      </w:pPr>
      <w:r w:rsidRPr="00173A3C">
        <w:rPr>
          <w:b/>
          <w:color w:val="000000"/>
          <w:sz w:val="20"/>
          <w:szCs w:val="20"/>
        </w:rPr>
        <w:t>Introducción</w:t>
      </w:r>
    </w:p>
    <w:p w14:paraId="5ADCC24D" w14:textId="1CBD573A" w:rsidR="00194B39" w:rsidRPr="00173A3C" w:rsidRDefault="00194B39" w:rsidP="00D1300E">
      <w:pPr>
        <w:pBdr>
          <w:top w:val="nil"/>
          <w:left w:val="nil"/>
          <w:bottom w:val="nil"/>
          <w:right w:val="nil"/>
          <w:between w:val="nil"/>
        </w:pBdr>
        <w:spacing w:after="120"/>
        <w:ind w:left="360"/>
        <w:jc w:val="both"/>
        <w:rPr>
          <w:rFonts w:eastAsia="Calibri"/>
          <w:bCs/>
          <w:sz w:val="20"/>
          <w:szCs w:val="20"/>
        </w:rPr>
      </w:pPr>
    </w:p>
    <w:p w14:paraId="6216E7B3" w14:textId="71C625D6" w:rsidR="00194B39" w:rsidRPr="00173A3C" w:rsidRDefault="00194B39" w:rsidP="00D1300E">
      <w:pPr>
        <w:pBdr>
          <w:top w:val="nil"/>
          <w:left w:val="nil"/>
          <w:bottom w:val="nil"/>
          <w:right w:val="nil"/>
          <w:between w:val="nil"/>
        </w:pBdr>
        <w:spacing w:after="120"/>
        <w:jc w:val="both"/>
        <w:rPr>
          <w:sz w:val="20"/>
          <w:szCs w:val="20"/>
        </w:rPr>
      </w:pPr>
      <w:commentRangeStart w:id="26"/>
      <w:r w:rsidRPr="00173A3C">
        <w:rPr>
          <w:noProof/>
          <w:sz w:val="20"/>
          <w:szCs w:val="20"/>
          <w:lang w:eastAsia="en-US"/>
        </w:rPr>
        <w:drawing>
          <wp:anchor distT="0" distB="0" distL="114300" distR="114300" simplePos="0" relativeHeight="251664384" behindDoc="0" locked="0" layoutInCell="1" allowOverlap="1" wp14:anchorId="63B36B6D" wp14:editId="36467B0C">
            <wp:simplePos x="0" y="0"/>
            <wp:positionH relativeFrom="column">
              <wp:posOffset>-635</wp:posOffset>
            </wp:positionH>
            <wp:positionV relativeFrom="paragraph">
              <wp:posOffset>6350</wp:posOffset>
            </wp:positionV>
            <wp:extent cx="1960245" cy="1306830"/>
            <wp:effectExtent l="0" t="0" r="0" b="0"/>
            <wp:wrapSquare wrapText="bothSides"/>
            <wp:docPr id="4" name="Imagen 4" descr="Cortar medicamento doctor droga médica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tar medicamento doctor droga médica Foto gr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245" cy="130683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6"/>
      <w:r w:rsidRPr="00173A3C">
        <w:rPr>
          <w:rStyle w:val="Refdecomentario"/>
          <w:sz w:val="20"/>
          <w:szCs w:val="20"/>
        </w:rPr>
        <w:commentReference w:id="26"/>
      </w:r>
      <w:r w:rsidRPr="00173A3C">
        <w:rPr>
          <w:sz w:val="20"/>
          <w:szCs w:val="20"/>
        </w:rPr>
        <w:t>Los procesos y procedimientos de selección y adquisición de medicamentos y dispositivos médicos son parte vital del funcionamiento de un servicio farmacéutico, por lo cual es necesario que estos se lleven a cabo cumpliendo en todo momento con los protocolos de calidad establecidos por la normatividad legal vigente. Lo que permite que esto sea posible, es la implementación de un sistema de gestión de la calidad que verifique y controle</w:t>
      </w:r>
      <w:ins w:id="27" w:author="JGOA" w:date="2022-06-06T18:24:00Z">
        <w:r w:rsidR="00A918E2">
          <w:rPr>
            <w:sz w:val="20"/>
            <w:szCs w:val="20"/>
          </w:rPr>
          <w:t>,</w:t>
        </w:r>
      </w:ins>
      <w:r w:rsidRPr="00173A3C">
        <w:rPr>
          <w:sz w:val="20"/>
          <w:szCs w:val="20"/>
        </w:rPr>
        <w:t xml:space="preserve"> constantemente</w:t>
      </w:r>
      <w:ins w:id="28" w:author="JGOA" w:date="2022-06-06T18:24:00Z">
        <w:r w:rsidR="00A918E2">
          <w:rPr>
            <w:sz w:val="20"/>
            <w:szCs w:val="20"/>
          </w:rPr>
          <w:t>,</w:t>
        </w:r>
      </w:ins>
      <w:r w:rsidRPr="00173A3C">
        <w:rPr>
          <w:sz w:val="20"/>
          <w:szCs w:val="20"/>
        </w:rPr>
        <w:t xml:space="preserve"> la forma de operación de dichos procesos y </w:t>
      </w:r>
      <w:del w:id="29" w:author="JGOA" w:date="2022-06-06T18:24:00Z">
        <w:r w:rsidRPr="00173A3C" w:rsidDel="00A918E2">
          <w:rPr>
            <w:sz w:val="20"/>
            <w:szCs w:val="20"/>
          </w:rPr>
          <w:delText xml:space="preserve">así </w:delText>
        </w:r>
      </w:del>
      <w:r w:rsidRPr="00173A3C">
        <w:rPr>
          <w:sz w:val="20"/>
          <w:szCs w:val="20"/>
        </w:rPr>
        <w:t>garantizar la perfección en la calidad de los mismos.</w:t>
      </w:r>
    </w:p>
    <w:p w14:paraId="23C3B52A" w14:textId="77777777" w:rsidR="00194B39" w:rsidRPr="00173A3C" w:rsidRDefault="00194B39" w:rsidP="00D1300E">
      <w:pPr>
        <w:pBdr>
          <w:top w:val="nil"/>
          <w:left w:val="nil"/>
          <w:bottom w:val="nil"/>
          <w:right w:val="nil"/>
          <w:between w:val="nil"/>
        </w:pBdr>
        <w:spacing w:after="120"/>
        <w:jc w:val="both"/>
        <w:rPr>
          <w:sz w:val="20"/>
          <w:szCs w:val="20"/>
        </w:rPr>
      </w:pPr>
    </w:p>
    <w:p w14:paraId="2609DEC1" w14:textId="57CC242C" w:rsidR="00194B39" w:rsidRPr="00173A3C" w:rsidRDefault="00194B39" w:rsidP="00D1300E">
      <w:pPr>
        <w:pBdr>
          <w:top w:val="nil"/>
          <w:left w:val="nil"/>
          <w:bottom w:val="nil"/>
          <w:right w:val="nil"/>
          <w:between w:val="nil"/>
        </w:pBdr>
        <w:spacing w:after="120"/>
        <w:jc w:val="both"/>
        <w:rPr>
          <w:rFonts w:eastAsia="Calibri"/>
          <w:bCs/>
          <w:sz w:val="20"/>
          <w:szCs w:val="20"/>
        </w:rPr>
      </w:pPr>
      <w:r w:rsidRPr="00173A3C">
        <w:rPr>
          <w:rFonts w:eastAsia="Calibri"/>
          <w:bCs/>
          <w:sz w:val="20"/>
          <w:szCs w:val="20"/>
        </w:rPr>
        <w:t>A continuación, se aborda</w:t>
      </w:r>
      <w:del w:id="30" w:author="JGOA" w:date="2022-06-06T18:25:00Z">
        <w:r w:rsidRPr="00173A3C" w:rsidDel="00A918E2">
          <w:rPr>
            <w:rFonts w:eastAsia="Calibri"/>
            <w:bCs/>
            <w:sz w:val="20"/>
            <w:szCs w:val="20"/>
          </w:rPr>
          <w:delText>rá</w:delText>
        </w:r>
      </w:del>
      <w:r w:rsidRPr="00173A3C">
        <w:rPr>
          <w:rFonts w:eastAsia="Calibri"/>
          <w:bCs/>
          <w:sz w:val="20"/>
          <w:szCs w:val="20"/>
        </w:rPr>
        <w:t xml:space="preserve">n diferentes temas relacionados con la verificación y control de los procesos y procedimientos </w:t>
      </w:r>
      <w:r w:rsidRPr="00173A3C">
        <w:rPr>
          <w:sz w:val="20"/>
          <w:szCs w:val="20"/>
        </w:rPr>
        <w:t xml:space="preserve">de selección y adquisición de medicamentos y dispositivos médicos en un servicio farmacéutico, </w:t>
      </w:r>
      <w:r w:rsidRPr="00173A3C">
        <w:rPr>
          <w:rFonts w:eastAsia="Calibri"/>
          <w:bCs/>
          <w:sz w:val="20"/>
          <w:szCs w:val="20"/>
        </w:rPr>
        <w:t>con el fin que los aprendices reconozcan la importancia y necesidad de la implementación del sistema de gestión de calidad.</w:t>
      </w:r>
    </w:p>
    <w:p w14:paraId="75C5D1A2" w14:textId="77777777" w:rsidR="00194B39" w:rsidRPr="00173A3C" w:rsidRDefault="00194B39" w:rsidP="00D1300E">
      <w:pPr>
        <w:pBdr>
          <w:top w:val="nil"/>
          <w:left w:val="nil"/>
          <w:bottom w:val="nil"/>
          <w:right w:val="nil"/>
          <w:between w:val="nil"/>
        </w:pBdr>
        <w:spacing w:after="120"/>
        <w:jc w:val="both"/>
        <w:rPr>
          <w:b/>
          <w:color w:val="000000"/>
          <w:sz w:val="20"/>
          <w:szCs w:val="20"/>
        </w:rPr>
      </w:pPr>
    </w:p>
    <w:p w14:paraId="05C57158" w14:textId="3E191D35" w:rsidR="00BF141E" w:rsidRPr="00173A3C" w:rsidRDefault="00A664C4" w:rsidP="00D1300E">
      <w:pPr>
        <w:pBdr>
          <w:top w:val="nil"/>
          <w:left w:val="nil"/>
          <w:bottom w:val="nil"/>
          <w:right w:val="nil"/>
          <w:between w:val="nil"/>
        </w:pBdr>
        <w:spacing w:after="120"/>
        <w:jc w:val="both"/>
        <w:rPr>
          <w:b/>
          <w:color w:val="000000"/>
          <w:sz w:val="20"/>
          <w:szCs w:val="20"/>
        </w:rPr>
      </w:pPr>
      <w:r w:rsidRPr="00173A3C">
        <w:rPr>
          <w:b/>
          <w:color w:val="000000"/>
          <w:sz w:val="20"/>
          <w:szCs w:val="20"/>
        </w:rPr>
        <w:t>1.</w:t>
      </w:r>
      <w:r w:rsidR="00FF7BB7" w:rsidRPr="00173A3C">
        <w:rPr>
          <w:b/>
          <w:color w:val="000000"/>
          <w:sz w:val="20"/>
          <w:szCs w:val="20"/>
        </w:rPr>
        <w:t xml:space="preserve"> </w:t>
      </w:r>
      <w:r w:rsidR="00557E5A" w:rsidRPr="00173A3C">
        <w:rPr>
          <w:b/>
          <w:color w:val="000000"/>
          <w:sz w:val="20"/>
          <w:szCs w:val="20"/>
        </w:rPr>
        <w:t>Sistema</w:t>
      </w:r>
      <w:r w:rsidR="00FF7BB7" w:rsidRPr="00173A3C">
        <w:rPr>
          <w:b/>
          <w:color w:val="000000"/>
          <w:sz w:val="20"/>
          <w:szCs w:val="20"/>
        </w:rPr>
        <w:t xml:space="preserve"> </w:t>
      </w:r>
      <w:r w:rsidR="00557E5A" w:rsidRPr="00173A3C">
        <w:rPr>
          <w:b/>
          <w:color w:val="000000"/>
          <w:sz w:val="20"/>
          <w:szCs w:val="20"/>
        </w:rPr>
        <w:t>Integrado</w:t>
      </w:r>
      <w:r w:rsidR="00FF7BB7" w:rsidRPr="00173A3C">
        <w:rPr>
          <w:b/>
          <w:color w:val="000000"/>
          <w:sz w:val="20"/>
          <w:szCs w:val="20"/>
        </w:rPr>
        <w:t xml:space="preserve"> </w:t>
      </w:r>
      <w:r w:rsidR="00557E5A" w:rsidRPr="00173A3C">
        <w:rPr>
          <w:b/>
          <w:color w:val="000000"/>
          <w:sz w:val="20"/>
          <w:szCs w:val="20"/>
        </w:rPr>
        <w:t>de</w:t>
      </w:r>
      <w:r w:rsidR="00FF7BB7" w:rsidRPr="00173A3C">
        <w:rPr>
          <w:b/>
          <w:color w:val="000000"/>
          <w:sz w:val="20"/>
          <w:szCs w:val="20"/>
        </w:rPr>
        <w:t xml:space="preserve"> </w:t>
      </w:r>
      <w:r w:rsidR="00557E5A" w:rsidRPr="00173A3C">
        <w:rPr>
          <w:b/>
          <w:color w:val="000000"/>
          <w:sz w:val="20"/>
          <w:szCs w:val="20"/>
        </w:rPr>
        <w:t>Gestión</w:t>
      </w:r>
      <w:r w:rsidR="00FF7BB7" w:rsidRPr="00173A3C">
        <w:rPr>
          <w:b/>
          <w:color w:val="000000"/>
          <w:sz w:val="20"/>
          <w:szCs w:val="20"/>
        </w:rPr>
        <w:t xml:space="preserve"> </w:t>
      </w:r>
      <w:r w:rsidR="00557E5A" w:rsidRPr="00173A3C">
        <w:rPr>
          <w:b/>
          <w:color w:val="000000"/>
          <w:sz w:val="20"/>
          <w:szCs w:val="20"/>
        </w:rPr>
        <w:t>(SIG)</w:t>
      </w:r>
    </w:p>
    <w:p w14:paraId="0299F46B" w14:textId="1C2EF676" w:rsidR="00557E5A" w:rsidRPr="00173A3C" w:rsidRDefault="00194B39" w:rsidP="00D1300E">
      <w:pPr>
        <w:pBdr>
          <w:top w:val="nil"/>
          <w:left w:val="nil"/>
          <w:bottom w:val="nil"/>
          <w:right w:val="nil"/>
          <w:between w:val="nil"/>
        </w:pBdr>
        <w:spacing w:after="120"/>
        <w:jc w:val="both"/>
        <w:rPr>
          <w:b/>
          <w:color w:val="000000"/>
          <w:sz w:val="20"/>
          <w:szCs w:val="20"/>
        </w:rPr>
      </w:pPr>
      <w:commentRangeStart w:id="31"/>
      <w:r w:rsidRPr="00173A3C">
        <w:rPr>
          <w:noProof/>
          <w:sz w:val="20"/>
          <w:szCs w:val="20"/>
          <w:lang w:eastAsia="en-US"/>
        </w:rPr>
        <w:drawing>
          <wp:anchor distT="0" distB="0" distL="114300" distR="114300" simplePos="0" relativeHeight="251658240" behindDoc="0" locked="0" layoutInCell="1" allowOverlap="1" wp14:anchorId="5084E44C" wp14:editId="65CE9336">
            <wp:simplePos x="0" y="0"/>
            <wp:positionH relativeFrom="column">
              <wp:posOffset>-635</wp:posOffset>
            </wp:positionH>
            <wp:positionV relativeFrom="paragraph">
              <wp:posOffset>165735</wp:posOffset>
            </wp:positionV>
            <wp:extent cx="1889125" cy="1332230"/>
            <wp:effectExtent l="0" t="0" r="0" b="0"/>
            <wp:wrapSquare wrapText="bothSides"/>
            <wp:docPr id="2" name="Imagen 2" descr="Marca, Marcador, Mano, Escri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Marcador, Mano, Escribi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9125" cy="133223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1"/>
    </w:p>
    <w:p w14:paraId="64B26EF8" w14:textId="77777777" w:rsidR="00194B39" w:rsidRPr="00173A3C" w:rsidRDefault="000B4DBE" w:rsidP="00D1300E">
      <w:pPr>
        <w:pBdr>
          <w:top w:val="nil"/>
          <w:left w:val="nil"/>
          <w:bottom w:val="nil"/>
          <w:right w:val="nil"/>
          <w:between w:val="nil"/>
        </w:pBdr>
        <w:spacing w:after="120"/>
        <w:jc w:val="both"/>
        <w:rPr>
          <w:bCs/>
          <w:color w:val="000000"/>
          <w:sz w:val="20"/>
          <w:szCs w:val="20"/>
        </w:rPr>
      </w:pPr>
      <w:r w:rsidRPr="00173A3C">
        <w:rPr>
          <w:rStyle w:val="Refdecomentario"/>
          <w:sz w:val="20"/>
          <w:szCs w:val="20"/>
        </w:rPr>
        <w:commentReference w:id="31"/>
      </w:r>
      <w:r w:rsidR="00557E5A" w:rsidRPr="00173A3C">
        <w:rPr>
          <w:bCs/>
          <w:color w:val="000000"/>
          <w:sz w:val="20"/>
          <w:szCs w:val="20"/>
        </w:rPr>
        <w:t>Un</w:t>
      </w:r>
      <w:r w:rsidR="00FF7BB7" w:rsidRPr="00173A3C">
        <w:rPr>
          <w:bCs/>
          <w:color w:val="000000"/>
          <w:sz w:val="20"/>
          <w:szCs w:val="20"/>
        </w:rPr>
        <w:t xml:space="preserve"> </w:t>
      </w:r>
      <w:r w:rsidR="00557E5A" w:rsidRPr="00173A3C">
        <w:rPr>
          <w:bCs/>
          <w:color w:val="000000"/>
          <w:sz w:val="20"/>
          <w:szCs w:val="20"/>
        </w:rPr>
        <w:t>SIG</w:t>
      </w:r>
      <w:r w:rsidR="00FF7BB7" w:rsidRPr="00173A3C">
        <w:rPr>
          <w:bCs/>
          <w:color w:val="000000"/>
          <w:sz w:val="20"/>
          <w:szCs w:val="20"/>
        </w:rPr>
        <w:t xml:space="preserve"> </w:t>
      </w:r>
      <w:r w:rsidR="00557E5A" w:rsidRPr="00173A3C">
        <w:rPr>
          <w:bCs/>
          <w:color w:val="000000"/>
          <w:sz w:val="20"/>
          <w:szCs w:val="20"/>
        </w:rPr>
        <w:t>es</w:t>
      </w:r>
      <w:r w:rsidR="00FF7BB7" w:rsidRPr="00173A3C">
        <w:rPr>
          <w:bCs/>
          <w:color w:val="000000"/>
          <w:sz w:val="20"/>
          <w:szCs w:val="20"/>
        </w:rPr>
        <w:t xml:space="preserve"> </w:t>
      </w:r>
      <w:r w:rsidR="00557E5A" w:rsidRPr="00173A3C">
        <w:rPr>
          <w:bCs/>
          <w:color w:val="000000"/>
          <w:sz w:val="20"/>
          <w:szCs w:val="20"/>
        </w:rPr>
        <w:t>un</w:t>
      </w:r>
      <w:r w:rsidR="00FF7BB7" w:rsidRPr="00173A3C">
        <w:rPr>
          <w:bCs/>
          <w:color w:val="000000"/>
          <w:sz w:val="20"/>
          <w:szCs w:val="20"/>
        </w:rPr>
        <w:t xml:space="preserve"> </w:t>
      </w:r>
      <w:r w:rsidR="00557E5A" w:rsidRPr="00173A3C">
        <w:rPr>
          <w:bCs/>
          <w:color w:val="000000"/>
          <w:sz w:val="20"/>
          <w:szCs w:val="20"/>
        </w:rPr>
        <w:t>instrumento</w:t>
      </w:r>
      <w:r w:rsidR="00FF7BB7" w:rsidRPr="00173A3C">
        <w:rPr>
          <w:bCs/>
          <w:color w:val="000000"/>
          <w:sz w:val="20"/>
          <w:szCs w:val="20"/>
        </w:rPr>
        <w:t xml:space="preserve"> </w:t>
      </w:r>
      <w:r w:rsidR="00557E5A" w:rsidRPr="00173A3C">
        <w:rPr>
          <w:bCs/>
          <w:color w:val="000000"/>
          <w:sz w:val="20"/>
          <w:szCs w:val="20"/>
        </w:rPr>
        <w:t>que</w:t>
      </w:r>
      <w:r w:rsidR="00FF7BB7" w:rsidRPr="00173A3C">
        <w:rPr>
          <w:bCs/>
          <w:color w:val="000000"/>
          <w:sz w:val="20"/>
          <w:szCs w:val="20"/>
        </w:rPr>
        <w:t xml:space="preserve"> </w:t>
      </w:r>
      <w:r w:rsidR="00531F79" w:rsidRPr="00173A3C">
        <w:rPr>
          <w:bCs/>
          <w:color w:val="000000"/>
          <w:sz w:val="20"/>
          <w:szCs w:val="20"/>
        </w:rPr>
        <w:t>instaura</w:t>
      </w:r>
      <w:r w:rsidR="00FF7BB7" w:rsidRPr="00173A3C">
        <w:rPr>
          <w:bCs/>
          <w:color w:val="000000"/>
          <w:sz w:val="20"/>
          <w:szCs w:val="20"/>
        </w:rPr>
        <w:t xml:space="preserve"> </w:t>
      </w:r>
      <w:r w:rsidR="00531F79" w:rsidRPr="00173A3C">
        <w:rPr>
          <w:bCs/>
          <w:color w:val="000000"/>
          <w:sz w:val="20"/>
          <w:szCs w:val="20"/>
        </w:rPr>
        <w:t>el</w:t>
      </w:r>
      <w:r w:rsidR="00FF7BB7" w:rsidRPr="00173A3C">
        <w:rPr>
          <w:bCs/>
          <w:color w:val="000000"/>
          <w:sz w:val="20"/>
          <w:szCs w:val="20"/>
        </w:rPr>
        <w:t xml:space="preserve"> </w:t>
      </w:r>
      <w:r w:rsidR="00531F79" w:rsidRPr="00173A3C">
        <w:rPr>
          <w:bCs/>
          <w:color w:val="000000"/>
          <w:sz w:val="20"/>
          <w:szCs w:val="20"/>
        </w:rPr>
        <w:t>protocolo</w:t>
      </w:r>
      <w:r w:rsidR="00FF7BB7" w:rsidRPr="00173A3C">
        <w:rPr>
          <w:bCs/>
          <w:color w:val="000000"/>
          <w:sz w:val="20"/>
          <w:szCs w:val="20"/>
        </w:rPr>
        <w:t xml:space="preserve"> </w:t>
      </w:r>
      <w:r w:rsidR="00531F79" w:rsidRPr="00173A3C">
        <w:rPr>
          <w:bCs/>
          <w:color w:val="000000"/>
          <w:sz w:val="20"/>
          <w:szCs w:val="20"/>
        </w:rPr>
        <w:t>que</w:t>
      </w:r>
      <w:r w:rsidR="00FF7BB7" w:rsidRPr="00173A3C">
        <w:rPr>
          <w:bCs/>
          <w:color w:val="000000"/>
          <w:sz w:val="20"/>
          <w:szCs w:val="20"/>
        </w:rPr>
        <w:t xml:space="preserve"> </w:t>
      </w:r>
      <w:r w:rsidR="00531F79" w:rsidRPr="00173A3C">
        <w:rPr>
          <w:bCs/>
          <w:color w:val="000000"/>
          <w:sz w:val="20"/>
          <w:szCs w:val="20"/>
        </w:rPr>
        <w:t>se</w:t>
      </w:r>
      <w:r w:rsidR="00FF7BB7" w:rsidRPr="00173A3C">
        <w:rPr>
          <w:bCs/>
          <w:color w:val="000000"/>
          <w:sz w:val="20"/>
          <w:szCs w:val="20"/>
        </w:rPr>
        <w:t xml:space="preserve"> </w:t>
      </w:r>
      <w:r w:rsidR="00531F79" w:rsidRPr="00173A3C">
        <w:rPr>
          <w:bCs/>
          <w:color w:val="000000"/>
          <w:sz w:val="20"/>
          <w:szCs w:val="20"/>
        </w:rPr>
        <w:t>debe</w:t>
      </w:r>
      <w:r w:rsidR="00FF7BB7" w:rsidRPr="00173A3C">
        <w:rPr>
          <w:bCs/>
          <w:color w:val="000000"/>
          <w:sz w:val="20"/>
          <w:szCs w:val="20"/>
        </w:rPr>
        <w:t xml:space="preserve"> </w:t>
      </w:r>
      <w:r w:rsidR="00531F79" w:rsidRPr="00173A3C">
        <w:rPr>
          <w:bCs/>
          <w:color w:val="000000"/>
          <w:sz w:val="20"/>
          <w:szCs w:val="20"/>
        </w:rPr>
        <w:t>seguir</w:t>
      </w:r>
      <w:r w:rsidR="00FF7BB7" w:rsidRPr="00173A3C">
        <w:rPr>
          <w:bCs/>
          <w:color w:val="000000"/>
          <w:sz w:val="20"/>
          <w:szCs w:val="20"/>
        </w:rPr>
        <w:t xml:space="preserve"> </w:t>
      </w:r>
      <w:r w:rsidR="00531F79" w:rsidRPr="00173A3C">
        <w:rPr>
          <w:bCs/>
          <w:color w:val="000000"/>
          <w:sz w:val="20"/>
          <w:szCs w:val="20"/>
        </w:rPr>
        <w:t>todos</w:t>
      </w:r>
      <w:r w:rsidR="00FF7BB7" w:rsidRPr="00173A3C">
        <w:rPr>
          <w:bCs/>
          <w:color w:val="000000"/>
          <w:sz w:val="20"/>
          <w:szCs w:val="20"/>
        </w:rPr>
        <w:t xml:space="preserve"> </w:t>
      </w:r>
      <w:r w:rsidR="00531F79" w:rsidRPr="00173A3C">
        <w:rPr>
          <w:bCs/>
          <w:color w:val="000000"/>
          <w:sz w:val="20"/>
          <w:szCs w:val="20"/>
        </w:rPr>
        <w:t>los</w:t>
      </w:r>
      <w:r w:rsidR="00FF7BB7" w:rsidRPr="00173A3C">
        <w:rPr>
          <w:bCs/>
          <w:color w:val="000000"/>
          <w:sz w:val="20"/>
          <w:szCs w:val="20"/>
        </w:rPr>
        <w:t xml:space="preserve"> </w:t>
      </w:r>
      <w:r w:rsidR="00531F79" w:rsidRPr="00173A3C">
        <w:rPr>
          <w:bCs/>
          <w:color w:val="000000"/>
          <w:sz w:val="20"/>
          <w:szCs w:val="20"/>
        </w:rPr>
        <w:t>días</w:t>
      </w:r>
      <w:r w:rsidR="00FF7BB7" w:rsidRPr="00173A3C">
        <w:rPr>
          <w:bCs/>
          <w:color w:val="000000"/>
          <w:sz w:val="20"/>
          <w:szCs w:val="20"/>
        </w:rPr>
        <w:t xml:space="preserve"> </w:t>
      </w:r>
      <w:r w:rsidR="00531F79" w:rsidRPr="00173A3C">
        <w:rPr>
          <w:bCs/>
          <w:color w:val="000000"/>
          <w:sz w:val="20"/>
          <w:szCs w:val="20"/>
        </w:rPr>
        <w:t>al</w:t>
      </w:r>
      <w:r w:rsidR="00FF7BB7" w:rsidRPr="00173A3C">
        <w:rPr>
          <w:bCs/>
          <w:color w:val="000000"/>
          <w:sz w:val="20"/>
          <w:szCs w:val="20"/>
        </w:rPr>
        <w:t xml:space="preserve"> </w:t>
      </w:r>
      <w:r w:rsidR="00531F79" w:rsidRPr="00173A3C">
        <w:rPr>
          <w:bCs/>
          <w:color w:val="000000"/>
          <w:sz w:val="20"/>
          <w:szCs w:val="20"/>
        </w:rPr>
        <w:t>realizar</w:t>
      </w:r>
      <w:r w:rsidR="00FF7BB7" w:rsidRPr="00173A3C">
        <w:rPr>
          <w:bCs/>
          <w:color w:val="000000"/>
          <w:sz w:val="20"/>
          <w:szCs w:val="20"/>
        </w:rPr>
        <w:t xml:space="preserve"> </w:t>
      </w:r>
      <w:r w:rsidR="00531F79" w:rsidRPr="00173A3C">
        <w:rPr>
          <w:bCs/>
          <w:color w:val="000000"/>
          <w:sz w:val="20"/>
          <w:szCs w:val="20"/>
        </w:rPr>
        <w:t>una</w:t>
      </w:r>
      <w:r w:rsidR="00FF7BB7" w:rsidRPr="00173A3C">
        <w:rPr>
          <w:bCs/>
          <w:color w:val="000000"/>
          <w:sz w:val="20"/>
          <w:szCs w:val="20"/>
        </w:rPr>
        <w:t xml:space="preserve"> </w:t>
      </w:r>
      <w:r w:rsidR="00531F79" w:rsidRPr="00173A3C">
        <w:rPr>
          <w:bCs/>
          <w:color w:val="000000"/>
          <w:sz w:val="20"/>
          <w:szCs w:val="20"/>
        </w:rPr>
        <w:t>actividad</w:t>
      </w:r>
      <w:r w:rsidR="00FF7BB7" w:rsidRPr="00173A3C">
        <w:rPr>
          <w:bCs/>
          <w:color w:val="000000"/>
          <w:sz w:val="20"/>
          <w:szCs w:val="20"/>
        </w:rPr>
        <w:t xml:space="preserve"> </w:t>
      </w:r>
      <w:r w:rsidR="00531F79" w:rsidRPr="00173A3C">
        <w:rPr>
          <w:bCs/>
          <w:color w:val="000000"/>
          <w:sz w:val="20"/>
          <w:szCs w:val="20"/>
        </w:rPr>
        <w:t>o</w:t>
      </w:r>
      <w:r w:rsidR="00FF7BB7" w:rsidRPr="00173A3C">
        <w:rPr>
          <w:bCs/>
          <w:color w:val="000000"/>
          <w:sz w:val="20"/>
          <w:szCs w:val="20"/>
        </w:rPr>
        <w:t xml:space="preserve"> </w:t>
      </w:r>
      <w:r w:rsidR="00531F79" w:rsidRPr="00173A3C">
        <w:rPr>
          <w:bCs/>
          <w:color w:val="000000"/>
          <w:sz w:val="20"/>
          <w:szCs w:val="20"/>
        </w:rPr>
        <w:t>procedimiento,</w:t>
      </w:r>
      <w:r w:rsidR="00FF7BB7" w:rsidRPr="00173A3C">
        <w:rPr>
          <w:bCs/>
          <w:color w:val="000000"/>
          <w:sz w:val="20"/>
          <w:szCs w:val="20"/>
        </w:rPr>
        <w:t xml:space="preserve"> </w:t>
      </w:r>
      <w:r w:rsidR="00531F79" w:rsidRPr="00173A3C">
        <w:rPr>
          <w:bCs/>
          <w:color w:val="000000"/>
          <w:sz w:val="20"/>
          <w:szCs w:val="20"/>
        </w:rPr>
        <w:t>con</w:t>
      </w:r>
      <w:r w:rsidR="00FF7BB7" w:rsidRPr="00173A3C">
        <w:rPr>
          <w:bCs/>
          <w:color w:val="000000"/>
          <w:sz w:val="20"/>
          <w:szCs w:val="20"/>
        </w:rPr>
        <w:t xml:space="preserve"> </w:t>
      </w:r>
      <w:r w:rsidR="00531F79" w:rsidRPr="00173A3C">
        <w:rPr>
          <w:bCs/>
          <w:color w:val="000000"/>
          <w:sz w:val="20"/>
          <w:szCs w:val="20"/>
        </w:rPr>
        <w:t>el</w:t>
      </w:r>
      <w:r w:rsidR="00FF7BB7" w:rsidRPr="00173A3C">
        <w:rPr>
          <w:bCs/>
          <w:color w:val="000000"/>
          <w:sz w:val="20"/>
          <w:szCs w:val="20"/>
        </w:rPr>
        <w:t xml:space="preserve"> </w:t>
      </w:r>
      <w:r w:rsidR="00531F79" w:rsidRPr="00173A3C">
        <w:rPr>
          <w:bCs/>
          <w:color w:val="000000"/>
          <w:sz w:val="20"/>
          <w:szCs w:val="20"/>
        </w:rPr>
        <w:t>propósito</w:t>
      </w:r>
      <w:r w:rsidR="00FF7BB7" w:rsidRPr="00173A3C">
        <w:rPr>
          <w:bCs/>
          <w:color w:val="000000"/>
          <w:sz w:val="20"/>
          <w:szCs w:val="20"/>
        </w:rPr>
        <w:t xml:space="preserve"> </w:t>
      </w:r>
      <w:r w:rsidR="00531F79" w:rsidRPr="00173A3C">
        <w:rPr>
          <w:bCs/>
          <w:color w:val="000000"/>
          <w:sz w:val="20"/>
          <w:szCs w:val="20"/>
        </w:rPr>
        <w:t>de</w:t>
      </w:r>
      <w:r w:rsidR="00194B39" w:rsidRPr="00173A3C">
        <w:rPr>
          <w:bCs/>
          <w:color w:val="000000"/>
          <w:sz w:val="20"/>
          <w:szCs w:val="20"/>
        </w:rPr>
        <w:t>:</w:t>
      </w:r>
    </w:p>
    <w:p w14:paraId="2AD2ACD4" w14:textId="77777777" w:rsidR="00194B39" w:rsidRPr="00173A3C" w:rsidRDefault="00194B39" w:rsidP="00D1300E">
      <w:pPr>
        <w:pStyle w:val="Prrafodelista"/>
        <w:numPr>
          <w:ilvl w:val="0"/>
          <w:numId w:val="29"/>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A</w:t>
      </w:r>
      <w:r w:rsidR="00531F79" w:rsidRPr="00173A3C">
        <w:rPr>
          <w:bCs/>
          <w:color w:val="000000"/>
          <w:sz w:val="20"/>
          <w:szCs w:val="20"/>
        </w:rPr>
        <w:t>provechar</w:t>
      </w:r>
      <w:r w:rsidR="00FF7BB7" w:rsidRPr="00173A3C">
        <w:rPr>
          <w:bCs/>
          <w:color w:val="000000"/>
          <w:sz w:val="20"/>
          <w:szCs w:val="20"/>
        </w:rPr>
        <w:t xml:space="preserve"> </w:t>
      </w:r>
      <w:commentRangeStart w:id="32"/>
      <w:r w:rsidR="00531F79" w:rsidRPr="00173A3C">
        <w:rPr>
          <w:bCs/>
          <w:color w:val="000000"/>
          <w:sz w:val="20"/>
          <w:szCs w:val="20"/>
        </w:rPr>
        <w:t>al</w:t>
      </w:r>
      <w:r w:rsidR="00FF7BB7" w:rsidRPr="00173A3C">
        <w:rPr>
          <w:bCs/>
          <w:color w:val="000000"/>
          <w:sz w:val="20"/>
          <w:szCs w:val="20"/>
        </w:rPr>
        <w:t xml:space="preserve"> </w:t>
      </w:r>
      <w:r w:rsidR="00531F79" w:rsidRPr="00173A3C">
        <w:rPr>
          <w:bCs/>
          <w:color w:val="000000"/>
          <w:sz w:val="20"/>
          <w:szCs w:val="20"/>
        </w:rPr>
        <w:t>máximo</w:t>
      </w:r>
      <w:r w:rsidR="00FF7BB7" w:rsidRPr="00173A3C">
        <w:rPr>
          <w:bCs/>
          <w:color w:val="000000"/>
          <w:sz w:val="20"/>
          <w:szCs w:val="20"/>
        </w:rPr>
        <w:t xml:space="preserve"> </w:t>
      </w:r>
      <w:r w:rsidR="00531F79" w:rsidRPr="00173A3C">
        <w:rPr>
          <w:bCs/>
          <w:color w:val="000000"/>
          <w:sz w:val="20"/>
          <w:szCs w:val="20"/>
        </w:rPr>
        <w:t>cada</w:t>
      </w:r>
      <w:r w:rsidR="00FF7BB7" w:rsidRPr="00173A3C">
        <w:rPr>
          <w:bCs/>
          <w:color w:val="000000"/>
          <w:sz w:val="20"/>
          <w:szCs w:val="20"/>
        </w:rPr>
        <w:t xml:space="preserve"> </w:t>
      </w:r>
      <w:r w:rsidR="00531F79" w:rsidRPr="00173A3C">
        <w:rPr>
          <w:bCs/>
          <w:color w:val="000000"/>
          <w:sz w:val="20"/>
          <w:szCs w:val="20"/>
        </w:rPr>
        <w:t>uno</w:t>
      </w:r>
      <w:r w:rsidR="00FF7BB7" w:rsidRPr="00173A3C">
        <w:rPr>
          <w:bCs/>
          <w:color w:val="000000"/>
          <w:sz w:val="20"/>
          <w:szCs w:val="20"/>
        </w:rPr>
        <w:t xml:space="preserve"> </w:t>
      </w:r>
      <w:r w:rsidR="00531F79" w:rsidRPr="00173A3C">
        <w:rPr>
          <w:bCs/>
          <w:color w:val="000000"/>
          <w:sz w:val="20"/>
          <w:szCs w:val="20"/>
        </w:rPr>
        <w:t>de</w:t>
      </w:r>
      <w:r w:rsidR="00FF7BB7" w:rsidRPr="00173A3C">
        <w:rPr>
          <w:bCs/>
          <w:color w:val="000000"/>
          <w:sz w:val="20"/>
          <w:szCs w:val="20"/>
        </w:rPr>
        <w:t xml:space="preserve"> </w:t>
      </w:r>
      <w:r w:rsidR="00531F79" w:rsidRPr="00173A3C">
        <w:rPr>
          <w:bCs/>
          <w:color w:val="000000"/>
          <w:sz w:val="20"/>
          <w:szCs w:val="20"/>
        </w:rPr>
        <w:t>los</w:t>
      </w:r>
      <w:r w:rsidR="00FF7BB7" w:rsidRPr="00173A3C">
        <w:rPr>
          <w:bCs/>
          <w:color w:val="000000"/>
          <w:sz w:val="20"/>
          <w:szCs w:val="20"/>
        </w:rPr>
        <w:t xml:space="preserve"> </w:t>
      </w:r>
      <w:r w:rsidR="00531F79" w:rsidRPr="00173A3C">
        <w:rPr>
          <w:bCs/>
          <w:color w:val="000000"/>
          <w:sz w:val="20"/>
          <w:szCs w:val="20"/>
        </w:rPr>
        <w:t>recursos</w:t>
      </w:r>
      <w:r w:rsidR="00FF7BB7" w:rsidRPr="00173A3C">
        <w:rPr>
          <w:bCs/>
          <w:color w:val="000000"/>
          <w:sz w:val="20"/>
          <w:szCs w:val="20"/>
        </w:rPr>
        <w:t xml:space="preserve"> </w:t>
      </w:r>
      <w:r w:rsidR="00531F79" w:rsidRPr="00173A3C">
        <w:rPr>
          <w:bCs/>
          <w:color w:val="000000"/>
          <w:sz w:val="20"/>
          <w:szCs w:val="20"/>
        </w:rPr>
        <w:t>disponibles</w:t>
      </w:r>
      <w:r w:rsidRPr="00173A3C">
        <w:rPr>
          <w:bCs/>
          <w:color w:val="000000"/>
          <w:sz w:val="20"/>
          <w:szCs w:val="20"/>
        </w:rPr>
        <w:t>.</w:t>
      </w:r>
    </w:p>
    <w:p w14:paraId="388F83F1" w14:textId="77777777" w:rsidR="00194B39" w:rsidRPr="00173A3C" w:rsidRDefault="00194B39" w:rsidP="00D1300E">
      <w:pPr>
        <w:pStyle w:val="Prrafodelista"/>
        <w:numPr>
          <w:ilvl w:val="0"/>
          <w:numId w:val="29"/>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M</w:t>
      </w:r>
      <w:r w:rsidR="00531F79" w:rsidRPr="00173A3C">
        <w:rPr>
          <w:bCs/>
          <w:color w:val="000000"/>
          <w:sz w:val="20"/>
          <w:szCs w:val="20"/>
        </w:rPr>
        <w:t>ejorar</w:t>
      </w:r>
      <w:r w:rsidR="00FF7BB7" w:rsidRPr="00173A3C">
        <w:rPr>
          <w:bCs/>
          <w:color w:val="000000"/>
          <w:sz w:val="20"/>
          <w:szCs w:val="20"/>
        </w:rPr>
        <w:t xml:space="preserve"> </w:t>
      </w:r>
      <w:r w:rsidR="00531F79" w:rsidRPr="00173A3C">
        <w:rPr>
          <w:bCs/>
          <w:color w:val="000000"/>
          <w:sz w:val="20"/>
          <w:szCs w:val="20"/>
        </w:rPr>
        <w:t>la</w:t>
      </w:r>
      <w:r w:rsidR="00FF7BB7" w:rsidRPr="00173A3C">
        <w:rPr>
          <w:bCs/>
          <w:color w:val="000000"/>
          <w:sz w:val="20"/>
          <w:szCs w:val="20"/>
        </w:rPr>
        <w:t xml:space="preserve"> </w:t>
      </w:r>
      <w:r w:rsidR="00531F79" w:rsidRPr="00173A3C">
        <w:rPr>
          <w:bCs/>
          <w:color w:val="000000"/>
          <w:sz w:val="20"/>
          <w:szCs w:val="20"/>
        </w:rPr>
        <w:t>institución</w:t>
      </w:r>
      <w:r w:rsidRPr="00173A3C">
        <w:rPr>
          <w:bCs/>
          <w:color w:val="000000"/>
          <w:sz w:val="20"/>
          <w:szCs w:val="20"/>
        </w:rPr>
        <w:t>.</w:t>
      </w:r>
    </w:p>
    <w:p w14:paraId="577348D3" w14:textId="77777777" w:rsidR="00194B39" w:rsidRPr="00173A3C" w:rsidRDefault="00194B39" w:rsidP="00D1300E">
      <w:pPr>
        <w:pStyle w:val="Prrafodelista"/>
        <w:numPr>
          <w:ilvl w:val="0"/>
          <w:numId w:val="29"/>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M</w:t>
      </w:r>
      <w:r w:rsidR="00531F79" w:rsidRPr="00173A3C">
        <w:rPr>
          <w:bCs/>
          <w:color w:val="000000"/>
          <w:sz w:val="20"/>
          <w:szCs w:val="20"/>
        </w:rPr>
        <w:t>inimizar</w:t>
      </w:r>
      <w:r w:rsidR="00FF7BB7" w:rsidRPr="00173A3C">
        <w:rPr>
          <w:bCs/>
          <w:color w:val="000000"/>
          <w:sz w:val="20"/>
          <w:szCs w:val="20"/>
        </w:rPr>
        <w:t xml:space="preserve"> </w:t>
      </w:r>
      <w:r w:rsidR="00531F79" w:rsidRPr="00173A3C">
        <w:rPr>
          <w:bCs/>
          <w:color w:val="000000"/>
          <w:sz w:val="20"/>
          <w:szCs w:val="20"/>
        </w:rPr>
        <w:t>costos</w:t>
      </w:r>
      <w:r w:rsidRPr="00173A3C">
        <w:rPr>
          <w:bCs/>
          <w:color w:val="000000"/>
          <w:sz w:val="20"/>
          <w:szCs w:val="20"/>
        </w:rPr>
        <w:t>.</w:t>
      </w:r>
    </w:p>
    <w:p w14:paraId="7AD86C96" w14:textId="371EF94A" w:rsidR="00557E5A" w:rsidRPr="00173A3C" w:rsidRDefault="00194B39" w:rsidP="00D1300E">
      <w:pPr>
        <w:pStyle w:val="Prrafodelista"/>
        <w:numPr>
          <w:ilvl w:val="0"/>
          <w:numId w:val="29"/>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A</w:t>
      </w:r>
      <w:r w:rsidR="00531F79" w:rsidRPr="00173A3C">
        <w:rPr>
          <w:bCs/>
          <w:color w:val="000000"/>
          <w:sz w:val="20"/>
          <w:szCs w:val="20"/>
        </w:rPr>
        <w:t>umentar</w:t>
      </w:r>
      <w:r w:rsidR="00FF7BB7" w:rsidRPr="00173A3C">
        <w:rPr>
          <w:bCs/>
          <w:color w:val="000000"/>
          <w:sz w:val="20"/>
          <w:szCs w:val="20"/>
        </w:rPr>
        <w:t xml:space="preserve"> </w:t>
      </w:r>
      <w:r w:rsidR="00531F79" w:rsidRPr="00173A3C">
        <w:rPr>
          <w:bCs/>
          <w:color w:val="000000"/>
          <w:sz w:val="20"/>
          <w:szCs w:val="20"/>
        </w:rPr>
        <w:t>el</w:t>
      </w:r>
      <w:r w:rsidR="00FF7BB7" w:rsidRPr="00173A3C">
        <w:rPr>
          <w:bCs/>
          <w:color w:val="000000"/>
          <w:sz w:val="20"/>
          <w:szCs w:val="20"/>
        </w:rPr>
        <w:t xml:space="preserve"> </w:t>
      </w:r>
      <w:r w:rsidR="00531F79" w:rsidRPr="00173A3C">
        <w:rPr>
          <w:bCs/>
          <w:color w:val="000000"/>
          <w:sz w:val="20"/>
          <w:szCs w:val="20"/>
        </w:rPr>
        <w:t>rendimiento</w:t>
      </w:r>
      <w:r w:rsidR="00FF7BB7" w:rsidRPr="00173A3C">
        <w:rPr>
          <w:bCs/>
          <w:color w:val="000000"/>
          <w:sz w:val="20"/>
          <w:szCs w:val="20"/>
        </w:rPr>
        <w:t xml:space="preserve"> </w:t>
      </w:r>
      <w:r w:rsidR="00531F79" w:rsidRPr="00173A3C">
        <w:rPr>
          <w:bCs/>
          <w:color w:val="000000"/>
          <w:sz w:val="20"/>
          <w:szCs w:val="20"/>
        </w:rPr>
        <w:t>en</w:t>
      </w:r>
      <w:r w:rsidR="00FF7BB7" w:rsidRPr="00173A3C">
        <w:rPr>
          <w:bCs/>
          <w:color w:val="000000"/>
          <w:sz w:val="20"/>
          <w:szCs w:val="20"/>
        </w:rPr>
        <w:t xml:space="preserve"> </w:t>
      </w:r>
      <w:r w:rsidR="00531F79" w:rsidRPr="00173A3C">
        <w:rPr>
          <w:bCs/>
          <w:color w:val="000000"/>
          <w:sz w:val="20"/>
          <w:szCs w:val="20"/>
        </w:rPr>
        <w:t>general</w:t>
      </w:r>
      <w:r w:rsidR="00FF7BB7" w:rsidRPr="00173A3C">
        <w:rPr>
          <w:bCs/>
          <w:color w:val="000000"/>
          <w:sz w:val="20"/>
          <w:szCs w:val="20"/>
        </w:rPr>
        <w:t xml:space="preserve"> </w:t>
      </w:r>
      <w:commentRangeEnd w:id="32"/>
      <w:r w:rsidRPr="00173A3C">
        <w:rPr>
          <w:rStyle w:val="Refdecomentario"/>
          <w:sz w:val="20"/>
          <w:szCs w:val="20"/>
        </w:rPr>
        <w:commentReference w:id="32"/>
      </w:r>
      <w:r w:rsidR="00531F79" w:rsidRPr="00173A3C">
        <w:rPr>
          <w:bCs/>
          <w:color w:val="000000"/>
          <w:sz w:val="20"/>
          <w:szCs w:val="20"/>
        </w:rPr>
        <w:t>de</w:t>
      </w:r>
      <w:r w:rsidR="00FF7BB7" w:rsidRPr="00173A3C">
        <w:rPr>
          <w:bCs/>
          <w:color w:val="000000"/>
          <w:sz w:val="20"/>
          <w:szCs w:val="20"/>
        </w:rPr>
        <w:t xml:space="preserve"> </w:t>
      </w:r>
      <w:r w:rsidR="00531F79" w:rsidRPr="00173A3C">
        <w:rPr>
          <w:bCs/>
          <w:color w:val="000000"/>
          <w:sz w:val="20"/>
          <w:szCs w:val="20"/>
        </w:rPr>
        <w:t>una</w:t>
      </w:r>
      <w:r w:rsidR="00FF7BB7" w:rsidRPr="00173A3C">
        <w:rPr>
          <w:bCs/>
          <w:color w:val="000000"/>
          <w:sz w:val="20"/>
          <w:szCs w:val="20"/>
        </w:rPr>
        <w:t xml:space="preserve"> </w:t>
      </w:r>
      <w:r w:rsidR="00531F79" w:rsidRPr="00173A3C">
        <w:rPr>
          <w:bCs/>
          <w:color w:val="000000"/>
          <w:sz w:val="20"/>
          <w:szCs w:val="20"/>
        </w:rPr>
        <w:t>organización.</w:t>
      </w:r>
    </w:p>
    <w:p w14:paraId="2A54DD12" w14:textId="48048B33" w:rsidR="00E74BAB" w:rsidRPr="00173A3C" w:rsidRDefault="00531F79"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Dentro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una</w:t>
      </w:r>
      <w:r w:rsidR="00FF7BB7" w:rsidRPr="00173A3C">
        <w:rPr>
          <w:bCs/>
          <w:color w:val="000000"/>
          <w:sz w:val="20"/>
          <w:szCs w:val="20"/>
        </w:rPr>
        <w:t xml:space="preserve"> </w:t>
      </w:r>
      <w:r w:rsidRPr="00173A3C">
        <w:rPr>
          <w:bCs/>
          <w:color w:val="000000"/>
          <w:sz w:val="20"/>
          <w:szCs w:val="20"/>
        </w:rPr>
        <w:t>organización</w:t>
      </w:r>
      <w:r w:rsidR="00194B39"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cada</w:t>
      </w:r>
      <w:r w:rsidR="00FF7BB7" w:rsidRPr="00173A3C">
        <w:rPr>
          <w:bCs/>
          <w:color w:val="000000"/>
          <w:sz w:val="20"/>
          <w:szCs w:val="20"/>
        </w:rPr>
        <w:t xml:space="preserve"> </w:t>
      </w:r>
      <w:r w:rsidRPr="00173A3C">
        <w:rPr>
          <w:bCs/>
          <w:color w:val="000000"/>
          <w:sz w:val="20"/>
          <w:szCs w:val="20"/>
        </w:rPr>
        <w:t>dependencia</w:t>
      </w:r>
      <w:r w:rsidR="00FF7BB7" w:rsidRPr="00173A3C">
        <w:rPr>
          <w:bCs/>
          <w:color w:val="000000"/>
          <w:sz w:val="20"/>
          <w:szCs w:val="20"/>
        </w:rPr>
        <w:t xml:space="preserve"> </w:t>
      </w:r>
      <w:r w:rsidRPr="00173A3C">
        <w:rPr>
          <w:bCs/>
          <w:color w:val="000000"/>
          <w:sz w:val="20"/>
          <w:szCs w:val="20"/>
        </w:rPr>
        <w:t>puede</w:t>
      </w:r>
      <w:r w:rsidR="00FF7BB7" w:rsidRPr="00173A3C">
        <w:rPr>
          <w:bCs/>
          <w:color w:val="000000"/>
          <w:sz w:val="20"/>
          <w:szCs w:val="20"/>
        </w:rPr>
        <w:t xml:space="preserve"> </w:t>
      </w:r>
      <w:r w:rsidRPr="00173A3C">
        <w:rPr>
          <w:bCs/>
          <w:color w:val="000000"/>
          <w:sz w:val="20"/>
          <w:szCs w:val="20"/>
        </w:rPr>
        <w:t>tener</w:t>
      </w:r>
      <w:r w:rsidR="00FF7BB7" w:rsidRPr="00173A3C">
        <w:rPr>
          <w:bCs/>
          <w:color w:val="000000"/>
          <w:sz w:val="20"/>
          <w:szCs w:val="20"/>
        </w:rPr>
        <w:t xml:space="preserve"> </w:t>
      </w:r>
      <w:r w:rsidRPr="00173A3C">
        <w:rPr>
          <w:bCs/>
          <w:color w:val="000000"/>
          <w:sz w:val="20"/>
          <w:szCs w:val="20"/>
        </w:rPr>
        <w:t>su</w:t>
      </w:r>
      <w:r w:rsidR="00FF7BB7" w:rsidRPr="00173A3C">
        <w:rPr>
          <w:bCs/>
          <w:color w:val="000000"/>
          <w:sz w:val="20"/>
          <w:szCs w:val="20"/>
        </w:rPr>
        <w:t xml:space="preserve"> </w:t>
      </w:r>
      <w:r w:rsidRPr="00173A3C">
        <w:rPr>
          <w:bCs/>
          <w:color w:val="000000"/>
          <w:sz w:val="20"/>
          <w:szCs w:val="20"/>
        </w:rPr>
        <w:t>propio</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gestión</w:t>
      </w:r>
      <w:del w:id="33" w:author="JGOA" w:date="2022-06-06T18:25:00Z">
        <w:r w:rsidRPr="00173A3C" w:rsidDel="00A918E2">
          <w:rPr>
            <w:bCs/>
            <w:color w:val="000000"/>
            <w:sz w:val="20"/>
            <w:szCs w:val="20"/>
          </w:rPr>
          <w:delText>,</w:delText>
        </w:r>
      </w:del>
      <w:r w:rsidR="00FF7BB7" w:rsidRPr="00173A3C">
        <w:rPr>
          <w:bCs/>
          <w:color w:val="000000"/>
          <w:sz w:val="20"/>
          <w:szCs w:val="20"/>
        </w:rPr>
        <w:t xml:space="preserve"> </w:t>
      </w:r>
      <w:r w:rsidRPr="00173A3C">
        <w:rPr>
          <w:bCs/>
          <w:color w:val="000000"/>
          <w:sz w:val="20"/>
          <w:szCs w:val="20"/>
        </w:rPr>
        <w:t>aunque</w:t>
      </w:r>
      <w:ins w:id="34" w:author="JGOA" w:date="2022-06-06T18:25:00Z">
        <w:r w:rsidR="00A918E2">
          <w:rPr>
            <w:bCs/>
            <w:color w:val="000000"/>
            <w:sz w:val="20"/>
            <w:szCs w:val="20"/>
          </w:rPr>
          <w:t>,</w:t>
        </w:r>
      </w:ins>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00C61DA5" w:rsidRPr="00173A3C">
        <w:rPr>
          <w:bCs/>
          <w:color w:val="000000"/>
          <w:sz w:val="20"/>
          <w:szCs w:val="20"/>
        </w:rPr>
        <w:t>mantenimiento</w:t>
      </w:r>
      <w:r w:rsidR="00FF7BB7" w:rsidRPr="00173A3C">
        <w:rPr>
          <w:bCs/>
          <w:color w:val="000000"/>
          <w:sz w:val="20"/>
          <w:szCs w:val="20"/>
        </w:rPr>
        <w:t xml:space="preserve"> </w:t>
      </w:r>
      <w:r w:rsidR="00C61DA5" w:rsidRPr="00173A3C">
        <w:rPr>
          <w:bCs/>
          <w:color w:val="000000"/>
          <w:sz w:val="20"/>
          <w:szCs w:val="20"/>
        </w:rPr>
        <w:t>y</w:t>
      </w:r>
      <w:r w:rsidR="00FF7BB7" w:rsidRPr="00173A3C">
        <w:rPr>
          <w:bCs/>
          <w:color w:val="000000"/>
          <w:sz w:val="20"/>
          <w:szCs w:val="20"/>
        </w:rPr>
        <w:t xml:space="preserve"> </w:t>
      </w:r>
      <w:r w:rsidR="00C61DA5" w:rsidRPr="00173A3C">
        <w:rPr>
          <w:bCs/>
          <w:color w:val="000000"/>
          <w:sz w:val="20"/>
          <w:szCs w:val="20"/>
        </w:rPr>
        <w:t>manejo</w:t>
      </w:r>
      <w:r w:rsidR="00194B39" w:rsidRPr="00173A3C">
        <w:rPr>
          <w:bCs/>
          <w:color w:val="000000"/>
          <w:sz w:val="20"/>
          <w:szCs w:val="20"/>
        </w:rPr>
        <w:t>,</w:t>
      </w:r>
      <w:r w:rsidR="00FF7BB7" w:rsidRPr="00173A3C">
        <w:rPr>
          <w:bCs/>
          <w:color w:val="000000"/>
          <w:sz w:val="20"/>
          <w:szCs w:val="20"/>
        </w:rPr>
        <w:t xml:space="preserve"> </w:t>
      </w:r>
      <w:r w:rsidR="00C61DA5" w:rsidRPr="00173A3C">
        <w:rPr>
          <w:bCs/>
          <w:color w:val="000000"/>
          <w:sz w:val="20"/>
          <w:szCs w:val="20"/>
        </w:rPr>
        <w:t>lo</w:t>
      </w:r>
      <w:r w:rsidR="00FF7BB7" w:rsidRPr="00173A3C">
        <w:rPr>
          <w:bCs/>
          <w:color w:val="000000"/>
          <w:sz w:val="20"/>
          <w:szCs w:val="20"/>
        </w:rPr>
        <w:t xml:space="preserve"> </w:t>
      </w:r>
      <w:r w:rsidR="00C61DA5" w:rsidRPr="00173A3C">
        <w:rPr>
          <w:bCs/>
          <w:color w:val="000000"/>
          <w:sz w:val="20"/>
          <w:szCs w:val="20"/>
        </w:rPr>
        <w:t>mejor</w:t>
      </w:r>
      <w:r w:rsidR="00FF7BB7" w:rsidRPr="00173A3C">
        <w:rPr>
          <w:bCs/>
          <w:color w:val="000000"/>
          <w:sz w:val="20"/>
          <w:szCs w:val="20"/>
        </w:rPr>
        <w:t xml:space="preserve"> </w:t>
      </w:r>
      <w:r w:rsidR="00C61DA5" w:rsidRPr="00173A3C">
        <w:rPr>
          <w:bCs/>
          <w:color w:val="000000"/>
          <w:sz w:val="20"/>
          <w:szCs w:val="20"/>
        </w:rPr>
        <w:t>es</w:t>
      </w:r>
      <w:r w:rsidR="00FF7BB7" w:rsidRPr="00173A3C">
        <w:rPr>
          <w:bCs/>
          <w:color w:val="000000"/>
          <w:sz w:val="20"/>
          <w:szCs w:val="20"/>
        </w:rPr>
        <w:t xml:space="preserve"> </w:t>
      </w:r>
      <w:r w:rsidR="00C61DA5" w:rsidRPr="00173A3C">
        <w:rPr>
          <w:bCs/>
          <w:color w:val="000000"/>
          <w:sz w:val="20"/>
          <w:szCs w:val="20"/>
        </w:rPr>
        <w:t>unir</w:t>
      </w:r>
      <w:r w:rsidR="00FF7BB7" w:rsidRPr="00173A3C">
        <w:rPr>
          <w:bCs/>
          <w:color w:val="000000"/>
          <w:sz w:val="20"/>
          <w:szCs w:val="20"/>
        </w:rPr>
        <w:t xml:space="preserve"> </w:t>
      </w:r>
      <w:r w:rsidR="00C61DA5" w:rsidRPr="00173A3C">
        <w:rPr>
          <w:bCs/>
          <w:color w:val="000000"/>
          <w:sz w:val="20"/>
          <w:szCs w:val="20"/>
        </w:rPr>
        <w:t>en</w:t>
      </w:r>
      <w:r w:rsidR="00FF7BB7" w:rsidRPr="00173A3C">
        <w:rPr>
          <w:bCs/>
          <w:color w:val="000000"/>
          <w:sz w:val="20"/>
          <w:szCs w:val="20"/>
        </w:rPr>
        <w:t xml:space="preserve"> </w:t>
      </w:r>
      <w:r w:rsidR="00C61DA5" w:rsidRPr="00173A3C">
        <w:rPr>
          <w:bCs/>
          <w:color w:val="000000"/>
          <w:sz w:val="20"/>
          <w:szCs w:val="20"/>
        </w:rPr>
        <w:t>un</w:t>
      </w:r>
      <w:r w:rsidR="00FF7BB7" w:rsidRPr="00173A3C">
        <w:rPr>
          <w:bCs/>
          <w:color w:val="000000"/>
          <w:sz w:val="20"/>
          <w:szCs w:val="20"/>
        </w:rPr>
        <w:t xml:space="preserve"> </w:t>
      </w:r>
      <w:r w:rsidR="00C61DA5" w:rsidRPr="00173A3C">
        <w:rPr>
          <w:bCs/>
          <w:color w:val="000000"/>
          <w:sz w:val="20"/>
          <w:szCs w:val="20"/>
        </w:rPr>
        <w:t>mismo</w:t>
      </w:r>
      <w:r w:rsidR="00FF7BB7" w:rsidRPr="00173A3C">
        <w:rPr>
          <w:bCs/>
          <w:color w:val="000000"/>
          <w:sz w:val="20"/>
          <w:szCs w:val="20"/>
        </w:rPr>
        <w:t xml:space="preserve"> </w:t>
      </w:r>
      <w:r w:rsidR="00C61DA5" w:rsidRPr="00173A3C">
        <w:rPr>
          <w:bCs/>
          <w:color w:val="000000"/>
          <w:sz w:val="20"/>
          <w:szCs w:val="20"/>
        </w:rPr>
        <w:t>sistema</w:t>
      </w:r>
      <w:r w:rsidR="00FF7BB7" w:rsidRPr="00173A3C">
        <w:rPr>
          <w:bCs/>
          <w:color w:val="000000"/>
          <w:sz w:val="20"/>
          <w:szCs w:val="20"/>
        </w:rPr>
        <w:t xml:space="preserve"> </w:t>
      </w:r>
      <w:r w:rsidR="00C61DA5" w:rsidRPr="00173A3C">
        <w:rPr>
          <w:bCs/>
          <w:color w:val="000000"/>
          <w:sz w:val="20"/>
          <w:szCs w:val="20"/>
        </w:rPr>
        <w:t>las</w:t>
      </w:r>
      <w:r w:rsidR="00FF7BB7" w:rsidRPr="00173A3C">
        <w:rPr>
          <w:bCs/>
          <w:color w:val="000000"/>
          <w:sz w:val="20"/>
          <w:szCs w:val="20"/>
        </w:rPr>
        <w:t xml:space="preserve"> </w:t>
      </w:r>
      <w:r w:rsidR="00C61DA5" w:rsidRPr="00173A3C">
        <w:rPr>
          <w:bCs/>
          <w:color w:val="000000"/>
          <w:sz w:val="20"/>
          <w:szCs w:val="20"/>
        </w:rPr>
        <w:t>dependencias</w:t>
      </w:r>
      <w:r w:rsidR="00FF7BB7" w:rsidRPr="00173A3C">
        <w:rPr>
          <w:bCs/>
          <w:color w:val="000000"/>
          <w:sz w:val="20"/>
          <w:szCs w:val="20"/>
        </w:rPr>
        <w:t xml:space="preserve"> </w:t>
      </w:r>
      <w:r w:rsidR="00C61DA5" w:rsidRPr="00173A3C">
        <w:rPr>
          <w:bCs/>
          <w:color w:val="000000"/>
          <w:sz w:val="20"/>
          <w:szCs w:val="20"/>
        </w:rPr>
        <w:t>que</w:t>
      </w:r>
      <w:r w:rsidR="00FF7BB7" w:rsidRPr="00173A3C">
        <w:rPr>
          <w:bCs/>
          <w:color w:val="000000"/>
          <w:sz w:val="20"/>
          <w:szCs w:val="20"/>
        </w:rPr>
        <w:t xml:space="preserve"> </w:t>
      </w:r>
      <w:r w:rsidR="00C61DA5" w:rsidRPr="00173A3C">
        <w:rPr>
          <w:bCs/>
          <w:color w:val="000000"/>
          <w:sz w:val="20"/>
          <w:szCs w:val="20"/>
        </w:rPr>
        <w:t>por</w:t>
      </w:r>
      <w:r w:rsidR="00FF7BB7" w:rsidRPr="00173A3C">
        <w:rPr>
          <w:bCs/>
          <w:color w:val="000000"/>
          <w:sz w:val="20"/>
          <w:szCs w:val="20"/>
        </w:rPr>
        <w:t xml:space="preserve"> </w:t>
      </w:r>
      <w:r w:rsidR="00C61DA5" w:rsidRPr="00173A3C">
        <w:rPr>
          <w:bCs/>
          <w:color w:val="000000"/>
          <w:sz w:val="20"/>
          <w:szCs w:val="20"/>
        </w:rPr>
        <w:t>similitud</w:t>
      </w:r>
      <w:r w:rsidR="00FF7BB7" w:rsidRPr="00173A3C">
        <w:rPr>
          <w:bCs/>
          <w:color w:val="000000"/>
          <w:sz w:val="20"/>
          <w:szCs w:val="20"/>
        </w:rPr>
        <w:t xml:space="preserve"> </w:t>
      </w:r>
      <w:r w:rsidR="00C61DA5" w:rsidRPr="00173A3C">
        <w:rPr>
          <w:bCs/>
          <w:color w:val="000000"/>
          <w:sz w:val="20"/>
          <w:szCs w:val="20"/>
        </w:rPr>
        <w:t>lo</w:t>
      </w:r>
      <w:r w:rsidR="00FF7BB7" w:rsidRPr="00173A3C">
        <w:rPr>
          <w:bCs/>
          <w:color w:val="000000"/>
          <w:sz w:val="20"/>
          <w:szCs w:val="20"/>
        </w:rPr>
        <w:t xml:space="preserve"> </w:t>
      </w:r>
      <w:r w:rsidR="00C61DA5" w:rsidRPr="00173A3C">
        <w:rPr>
          <w:bCs/>
          <w:color w:val="000000"/>
          <w:sz w:val="20"/>
          <w:szCs w:val="20"/>
        </w:rPr>
        <w:t>permitan.</w:t>
      </w:r>
      <w:r w:rsidR="00FF7BB7" w:rsidRPr="00173A3C">
        <w:rPr>
          <w:bCs/>
          <w:color w:val="000000"/>
          <w:sz w:val="20"/>
          <w:szCs w:val="20"/>
        </w:rPr>
        <w:t xml:space="preserve"> </w:t>
      </w:r>
      <w:r w:rsidR="00C61DA5" w:rsidRPr="00173A3C">
        <w:rPr>
          <w:bCs/>
          <w:color w:val="000000"/>
          <w:sz w:val="20"/>
          <w:szCs w:val="20"/>
        </w:rPr>
        <w:t>De</w:t>
      </w:r>
      <w:r w:rsidR="00FF7BB7" w:rsidRPr="00173A3C">
        <w:rPr>
          <w:bCs/>
          <w:color w:val="000000"/>
          <w:sz w:val="20"/>
          <w:szCs w:val="20"/>
        </w:rPr>
        <w:t xml:space="preserve"> </w:t>
      </w:r>
      <w:r w:rsidR="00C61DA5" w:rsidRPr="00173A3C">
        <w:rPr>
          <w:bCs/>
          <w:color w:val="000000"/>
          <w:sz w:val="20"/>
          <w:szCs w:val="20"/>
        </w:rPr>
        <w:t>este</w:t>
      </w:r>
      <w:r w:rsidR="00FF7BB7" w:rsidRPr="00173A3C">
        <w:rPr>
          <w:bCs/>
          <w:color w:val="000000"/>
          <w:sz w:val="20"/>
          <w:szCs w:val="20"/>
        </w:rPr>
        <w:t xml:space="preserve"> </w:t>
      </w:r>
      <w:r w:rsidR="00C61DA5" w:rsidRPr="00173A3C">
        <w:rPr>
          <w:bCs/>
          <w:color w:val="000000"/>
          <w:sz w:val="20"/>
          <w:szCs w:val="20"/>
        </w:rPr>
        <w:t>modo</w:t>
      </w:r>
      <w:r w:rsidR="00FF7BB7" w:rsidRPr="00173A3C">
        <w:rPr>
          <w:bCs/>
          <w:color w:val="000000"/>
          <w:sz w:val="20"/>
          <w:szCs w:val="20"/>
        </w:rPr>
        <w:t xml:space="preserve"> </w:t>
      </w:r>
      <w:r w:rsidR="00E74BAB" w:rsidRPr="00173A3C">
        <w:rPr>
          <w:bCs/>
          <w:color w:val="000000"/>
          <w:sz w:val="20"/>
          <w:szCs w:val="20"/>
        </w:rPr>
        <w:t>se</w:t>
      </w:r>
      <w:r w:rsidR="00FF7BB7" w:rsidRPr="00173A3C">
        <w:rPr>
          <w:bCs/>
          <w:color w:val="000000"/>
          <w:sz w:val="20"/>
          <w:szCs w:val="20"/>
        </w:rPr>
        <w:t xml:space="preserve"> </w:t>
      </w:r>
      <w:r w:rsidR="00E74BAB" w:rsidRPr="00173A3C">
        <w:rPr>
          <w:bCs/>
          <w:color w:val="000000"/>
          <w:sz w:val="20"/>
          <w:szCs w:val="20"/>
        </w:rPr>
        <w:t>tiene:</w:t>
      </w:r>
    </w:p>
    <w:p w14:paraId="5A318CC5" w14:textId="5ED3E641" w:rsidR="00E74BAB" w:rsidRPr="00173A3C" w:rsidRDefault="0022143D" w:rsidP="00D1300E">
      <w:pPr>
        <w:pStyle w:val="Prrafodelista"/>
        <w:numPr>
          <w:ilvl w:val="0"/>
          <w:numId w:val="28"/>
        </w:numPr>
        <w:pBdr>
          <w:top w:val="nil"/>
          <w:left w:val="nil"/>
          <w:bottom w:val="nil"/>
          <w:right w:val="nil"/>
          <w:between w:val="nil"/>
        </w:pBdr>
        <w:spacing w:after="120"/>
        <w:contextualSpacing w:val="0"/>
        <w:jc w:val="both"/>
        <w:rPr>
          <w:bCs/>
          <w:color w:val="000000"/>
          <w:sz w:val="20"/>
          <w:szCs w:val="20"/>
        </w:rPr>
      </w:pPr>
      <w:commentRangeStart w:id="35"/>
      <w:r w:rsidRPr="00173A3C">
        <w:rPr>
          <w:bCs/>
          <w:color w:val="000000"/>
          <w:sz w:val="20"/>
          <w:szCs w:val="20"/>
        </w:rPr>
        <w:t>S</w:t>
      </w:r>
      <w:r w:rsidR="00C61DA5" w:rsidRPr="00173A3C">
        <w:rPr>
          <w:bCs/>
          <w:color w:val="000000"/>
          <w:sz w:val="20"/>
          <w:szCs w:val="20"/>
        </w:rPr>
        <w:t>istema</w:t>
      </w:r>
      <w:r w:rsidR="00FF7BB7" w:rsidRPr="00173A3C">
        <w:rPr>
          <w:bCs/>
          <w:color w:val="000000"/>
          <w:sz w:val="20"/>
          <w:szCs w:val="20"/>
        </w:rPr>
        <w:t xml:space="preserve"> </w:t>
      </w:r>
      <w:r w:rsidR="00C61DA5" w:rsidRPr="00173A3C">
        <w:rPr>
          <w:bCs/>
          <w:color w:val="000000"/>
          <w:sz w:val="20"/>
          <w:szCs w:val="20"/>
        </w:rPr>
        <w:t>de</w:t>
      </w:r>
      <w:r w:rsidR="00FF7BB7" w:rsidRPr="00173A3C">
        <w:rPr>
          <w:bCs/>
          <w:color w:val="000000"/>
          <w:sz w:val="20"/>
          <w:szCs w:val="20"/>
        </w:rPr>
        <w:t xml:space="preserve"> </w:t>
      </w:r>
      <w:r w:rsidR="00C61DA5" w:rsidRPr="00173A3C">
        <w:rPr>
          <w:bCs/>
          <w:color w:val="000000"/>
          <w:sz w:val="20"/>
          <w:szCs w:val="20"/>
        </w:rPr>
        <w:t>gestión</w:t>
      </w:r>
      <w:r w:rsidR="00FF7BB7" w:rsidRPr="00173A3C">
        <w:rPr>
          <w:bCs/>
          <w:color w:val="000000"/>
          <w:sz w:val="20"/>
          <w:szCs w:val="20"/>
        </w:rPr>
        <w:t xml:space="preserve"> </w:t>
      </w:r>
      <w:r w:rsidR="00C61DA5" w:rsidRPr="00173A3C">
        <w:rPr>
          <w:bCs/>
          <w:color w:val="000000"/>
          <w:sz w:val="20"/>
          <w:szCs w:val="20"/>
        </w:rPr>
        <w:t>de</w:t>
      </w:r>
      <w:r w:rsidR="00FF7BB7" w:rsidRPr="00173A3C">
        <w:rPr>
          <w:bCs/>
          <w:color w:val="000000"/>
          <w:sz w:val="20"/>
          <w:szCs w:val="20"/>
        </w:rPr>
        <w:t xml:space="preserve"> </w:t>
      </w:r>
      <w:r w:rsidR="00C61DA5" w:rsidRPr="00173A3C">
        <w:rPr>
          <w:bCs/>
          <w:color w:val="000000"/>
          <w:sz w:val="20"/>
          <w:szCs w:val="20"/>
        </w:rPr>
        <w:t>la</w:t>
      </w:r>
      <w:r w:rsidR="00FF7BB7" w:rsidRPr="00173A3C">
        <w:rPr>
          <w:bCs/>
          <w:color w:val="000000"/>
          <w:sz w:val="20"/>
          <w:szCs w:val="20"/>
        </w:rPr>
        <w:t xml:space="preserve"> </w:t>
      </w:r>
      <w:r w:rsidR="00C61DA5" w:rsidRPr="00173A3C">
        <w:rPr>
          <w:bCs/>
          <w:color w:val="000000"/>
          <w:sz w:val="20"/>
          <w:szCs w:val="20"/>
        </w:rPr>
        <w:t>calidad</w:t>
      </w:r>
      <w:r w:rsidR="00E74BAB" w:rsidRPr="00173A3C">
        <w:rPr>
          <w:bCs/>
          <w:color w:val="000000"/>
          <w:sz w:val="20"/>
          <w:szCs w:val="20"/>
        </w:rPr>
        <w:t>.</w:t>
      </w:r>
    </w:p>
    <w:p w14:paraId="71E795FC" w14:textId="6F8224FB" w:rsidR="00E74BAB" w:rsidRPr="00173A3C" w:rsidRDefault="00C61DA5" w:rsidP="00D1300E">
      <w:pPr>
        <w:pStyle w:val="Prrafodelista"/>
        <w:numPr>
          <w:ilvl w:val="0"/>
          <w:numId w:val="28"/>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Si</w:t>
      </w:r>
      <w:r w:rsidR="00E74BAB" w:rsidRPr="00173A3C">
        <w:rPr>
          <w:bCs/>
          <w:color w:val="000000"/>
          <w:sz w:val="20"/>
          <w:szCs w:val="20"/>
        </w:rPr>
        <w:t>stema</w:t>
      </w:r>
      <w:r w:rsidR="00FF7BB7" w:rsidRPr="00173A3C">
        <w:rPr>
          <w:bCs/>
          <w:color w:val="000000"/>
          <w:sz w:val="20"/>
          <w:szCs w:val="20"/>
        </w:rPr>
        <w:t xml:space="preserve"> </w:t>
      </w:r>
      <w:r w:rsidR="00E74BAB" w:rsidRPr="00173A3C">
        <w:rPr>
          <w:bCs/>
          <w:color w:val="000000"/>
          <w:sz w:val="20"/>
          <w:szCs w:val="20"/>
        </w:rPr>
        <w:t>de</w:t>
      </w:r>
      <w:r w:rsidR="00FF7BB7" w:rsidRPr="00173A3C">
        <w:rPr>
          <w:bCs/>
          <w:color w:val="000000"/>
          <w:sz w:val="20"/>
          <w:szCs w:val="20"/>
        </w:rPr>
        <w:t xml:space="preserve"> </w:t>
      </w:r>
      <w:r w:rsidR="00E74BAB" w:rsidRPr="00173A3C">
        <w:rPr>
          <w:bCs/>
          <w:color w:val="000000"/>
          <w:sz w:val="20"/>
          <w:szCs w:val="20"/>
        </w:rPr>
        <w:t>gestión</w:t>
      </w:r>
      <w:r w:rsidR="00FF7BB7" w:rsidRPr="00173A3C">
        <w:rPr>
          <w:bCs/>
          <w:color w:val="000000"/>
          <w:sz w:val="20"/>
          <w:szCs w:val="20"/>
        </w:rPr>
        <w:t xml:space="preserve"> </w:t>
      </w:r>
      <w:r w:rsidR="00E74BAB" w:rsidRPr="00173A3C">
        <w:rPr>
          <w:bCs/>
          <w:color w:val="000000"/>
          <w:sz w:val="20"/>
          <w:szCs w:val="20"/>
        </w:rPr>
        <w:t>de</w:t>
      </w:r>
      <w:r w:rsidR="00FF7BB7" w:rsidRPr="00173A3C">
        <w:rPr>
          <w:bCs/>
          <w:color w:val="000000"/>
          <w:sz w:val="20"/>
          <w:szCs w:val="20"/>
        </w:rPr>
        <w:t xml:space="preserve"> </w:t>
      </w:r>
      <w:r w:rsidR="00E74BAB" w:rsidRPr="00173A3C">
        <w:rPr>
          <w:bCs/>
          <w:color w:val="000000"/>
          <w:sz w:val="20"/>
          <w:szCs w:val="20"/>
        </w:rPr>
        <w:t>seguridad.</w:t>
      </w:r>
    </w:p>
    <w:p w14:paraId="5BCAAF93" w14:textId="099FE4D6" w:rsidR="00C61DA5" w:rsidRPr="00173A3C" w:rsidRDefault="00E74BAB" w:rsidP="00D1300E">
      <w:pPr>
        <w:pStyle w:val="Prrafodelista"/>
        <w:numPr>
          <w:ilvl w:val="0"/>
          <w:numId w:val="28"/>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S</w:t>
      </w:r>
      <w:r w:rsidR="00C61DA5" w:rsidRPr="00173A3C">
        <w:rPr>
          <w:bCs/>
          <w:color w:val="000000"/>
          <w:sz w:val="20"/>
          <w:szCs w:val="20"/>
        </w:rPr>
        <w:t>alud</w:t>
      </w:r>
      <w:r w:rsidR="00FF7BB7" w:rsidRPr="00173A3C">
        <w:rPr>
          <w:bCs/>
          <w:color w:val="000000"/>
          <w:sz w:val="20"/>
          <w:szCs w:val="20"/>
        </w:rPr>
        <w:t xml:space="preserve"> </w:t>
      </w:r>
      <w:r w:rsidR="00C61DA5" w:rsidRPr="00173A3C">
        <w:rPr>
          <w:bCs/>
          <w:color w:val="000000"/>
          <w:sz w:val="20"/>
          <w:szCs w:val="20"/>
        </w:rPr>
        <w:t>en</w:t>
      </w:r>
      <w:r w:rsidR="00FF7BB7" w:rsidRPr="00173A3C">
        <w:rPr>
          <w:bCs/>
          <w:color w:val="000000"/>
          <w:sz w:val="20"/>
          <w:szCs w:val="20"/>
        </w:rPr>
        <w:t xml:space="preserve"> </w:t>
      </w:r>
      <w:r w:rsidR="00C61DA5" w:rsidRPr="00173A3C">
        <w:rPr>
          <w:bCs/>
          <w:color w:val="000000"/>
          <w:sz w:val="20"/>
          <w:szCs w:val="20"/>
        </w:rPr>
        <w:t>el</w:t>
      </w:r>
      <w:r w:rsidR="00FF7BB7" w:rsidRPr="00173A3C">
        <w:rPr>
          <w:bCs/>
          <w:color w:val="000000"/>
          <w:sz w:val="20"/>
          <w:szCs w:val="20"/>
        </w:rPr>
        <w:t xml:space="preserve"> </w:t>
      </w:r>
      <w:r w:rsidR="00C61DA5" w:rsidRPr="00173A3C">
        <w:rPr>
          <w:bCs/>
          <w:color w:val="000000"/>
          <w:sz w:val="20"/>
          <w:szCs w:val="20"/>
        </w:rPr>
        <w:t>tra</w:t>
      </w:r>
      <w:r w:rsidR="00194B39" w:rsidRPr="00173A3C">
        <w:rPr>
          <w:bCs/>
          <w:color w:val="000000"/>
          <w:sz w:val="20"/>
          <w:szCs w:val="20"/>
        </w:rPr>
        <w:t>bajo, entre otros</w:t>
      </w:r>
      <w:r w:rsidR="0022143D" w:rsidRPr="00173A3C">
        <w:rPr>
          <w:bCs/>
          <w:color w:val="000000"/>
          <w:sz w:val="20"/>
          <w:szCs w:val="20"/>
        </w:rPr>
        <w:t>.</w:t>
      </w:r>
      <w:commentRangeEnd w:id="35"/>
      <w:r w:rsidRPr="00173A3C">
        <w:rPr>
          <w:rStyle w:val="Refdecomentario"/>
          <w:sz w:val="20"/>
          <w:szCs w:val="20"/>
        </w:rPr>
        <w:commentReference w:id="35"/>
      </w:r>
    </w:p>
    <w:p w14:paraId="09BE88A0" w14:textId="58E2C423" w:rsidR="0022143D" w:rsidRPr="00173A3C" w:rsidRDefault="0022143D" w:rsidP="00D1300E">
      <w:pPr>
        <w:pBdr>
          <w:top w:val="nil"/>
          <w:left w:val="nil"/>
          <w:bottom w:val="nil"/>
          <w:right w:val="nil"/>
          <w:between w:val="nil"/>
        </w:pBdr>
        <w:spacing w:after="120"/>
        <w:jc w:val="both"/>
        <w:rPr>
          <w:bCs/>
          <w:color w:val="000000"/>
          <w:sz w:val="20"/>
          <w:szCs w:val="20"/>
        </w:rPr>
      </w:pPr>
    </w:p>
    <w:p w14:paraId="6D8C1D04" w14:textId="0A4680DE" w:rsidR="0022143D" w:rsidRPr="00173A3C" w:rsidRDefault="0022143D"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nivel</w:t>
      </w:r>
      <w:r w:rsidR="00FF7BB7" w:rsidRPr="00173A3C">
        <w:rPr>
          <w:bCs/>
          <w:color w:val="000000"/>
          <w:sz w:val="20"/>
          <w:szCs w:val="20"/>
        </w:rPr>
        <w:t xml:space="preserve"> </w:t>
      </w:r>
      <w:r w:rsidRPr="00173A3C">
        <w:rPr>
          <w:bCs/>
          <w:color w:val="000000"/>
          <w:sz w:val="20"/>
          <w:szCs w:val="20"/>
        </w:rPr>
        <w:t>farmacéutico</w:t>
      </w:r>
      <w:r w:rsidR="00194B39"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rige</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Gestión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(SGC)</w:t>
      </w:r>
      <w:r w:rsidR="00194B39"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cual</w:t>
      </w:r>
      <w:r w:rsidR="00FF7BB7" w:rsidRPr="00173A3C">
        <w:rPr>
          <w:bCs/>
          <w:color w:val="000000"/>
          <w:sz w:val="20"/>
          <w:szCs w:val="20"/>
        </w:rPr>
        <w:t xml:space="preserve"> </w:t>
      </w:r>
      <w:r w:rsidR="00E74BAB" w:rsidRPr="00173A3C">
        <w:rPr>
          <w:bCs/>
          <w:color w:val="000000"/>
          <w:sz w:val="20"/>
          <w:szCs w:val="20"/>
        </w:rPr>
        <w:t>está</w:t>
      </w:r>
      <w:r w:rsidR="00FF7BB7" w:rsidRPr="00173A3C">
        <w:rPr>
          <w:bCs/>
          <w:color w:val="000000"/>
          <w:sz w:val="20"/>
          <w:szCs w:val="20"/>
        </w:rPr>
        <w:t xml:space="preserve"> </w:t>
      </w:r>
      <w:r w:rsidR="00CC22B7" w:rsidRPr="00173A3C">
        <w:rPr>
          <w:bCs/>
          <w:color w:val="000000"/>
          <w:sz w:val="20"/>
          <w:szCs w:val="20"/>
        </w:rPr>
        <w:t>documentado</w:t>
      </w:r>
      <w:r w:rsidR="00FF7BB7" w:rsidRPr="00173A3C">
        <w:rPr>
          <w:bCs/>
          <w:color w:val="000000"/>
          <w:sz w:val="20"/>
          <w:szCs w:val="20"/>
        </w:rPr>
        <w:t xml:space="preserve"> </w:t>
      </w:r>
      <w:r w:rsidR="00CC22B7" w:rsidRPr="00173A3C">
        <w:rPr>
          <w:bCs/>
          <w:color w:val="000000"/>
          <w:sz w:val="20"/>
          <w:szCs w:val="20"/>
        </w:rPr>
        <w:t>normativamente</w:t>
      </w:r>
      <w:r w:rsidR="00FF7BB7" w:rsidRPr="00173A3C">
        <w:rPr>
          <w:bCs/>
          <w:color w:val="000000"/>
          <w:sz w:val="20"/>
          <w:szCs w:val="20"/>
        </w:rPr>
        <w:t xml:space="preserve"> </w:t>
      </w:r>
      <w:r w:rsidR="00CC22B7" w:rsidRPr="00173A3C">
        <w:rPr>
          <w:bCs/>
          <w:color w:val="000000"/>
          <w:sz w:val="20"/>
          <w:szCs w:val="20"/>
        </w:rPr>
        <w:t>por</w:t>
      </w:r>
      <w:r w:rsidR="00FF7BB7" w:rsidRPr="00173A3C">
        <w:rPr>
          <w:bCs/>
          <w:color w:val="000000"/>
          <w:sz w:val="20"/>
          <w:szCs w:val="20"/>
        </w:rPr>
        <w:t xml:space="preserve"> </w:t>
      </w:r>
      <w:r w:rsidR="00CC22B7" w:rsidRPr="00173A3C">
        <w:rPr>
          <w:bCs/>
          <w:color w:val="000000"/>
          <w:sz w:val="20"/>
          <w:szCs w:val="20"/>
        </w:rPr>
        <w:t>la</w:t>
      </w:r>
      <w:r w:rsidR="00FF7BB7" w:rsidRPr="00173A3C">
        <w:rPr>
          <w:bCs/>
          <w:color w:val="000000"/>
          <w:sz w:val="20"/>
          <w:szCs w:val="20"/>
        </w:rPr>
        <w:t xml:space="preserve"> </w:t>
      </w:r>
      <w:r w:rsidR="00194B39" w:rsidRPr="00173A3C">
        <w:rPr>
          <w:b/>
          <w:bCs/>
          <w:color w:val="000000"/>
          <w:sz w:val="20"/>
          <w:szCs w:val="20"/>
        </w:rPr>
        <w:t>R</w:t>
      </w:r>
      <w:r w:rsidR="00CC22B7" w:rsidRPr="00173A3C">
        <w:rPr>
          <w:b/>
          <w:bCs/>
          <w:color w:val="000000"/>
          <w:sz w:val="20"/>
          <w:szCs w:val="20"/>
        </w:rPr>
        <w:t>esolución</w:t>
      </w:r>
      <w:r w:rsidR="00FF7BB7" w:rsidRPr="00173A3C">
        <w:rPr>
          <w:b/>
          <w:bCs/>
          <w:color w:val="000000"/>
          <w:sz w:val="20"/>
          <w:szCs w:val="20"/>
        </w:rPr>
        <w:t xml:space="preserve"> </w:t>
      </w:r>
      <w:r w:rsidR="00CC22B7" w:rsidRPr="00173A3C">
        <w:rPr>
          <w:b/>
          <w:bCs/>
          <w:color w:val="000000"/>
          <w:sz w:val="20"/>
          <w:szCs w:val="20"/>
        </w:rPr>
        <w:t>1403</w:t>
      </w:r>
      <w:r w:rsidR="00FF7BB7" w:rsidRPr="00173A3C">
        <w:rPr>
          <w:b/>
          <w:bCs/>
          <w:color w:val="000000"/>
          <w:sz w:val="20"/>
          <w:szCs w:val="20"/>
        </w:rPr>
        <w:t xml:space="preserve"> </w:t>
      </w:r>
      <w:r w:rsidR="00A12C2F" w:rsidRPr="00173A3C">
        <w:rPr>
          <w:b/>
          <w:bCs/>
          <w:color w:val="000000"/>
          <w:sz w:val="20"/>
          <w:szCs w:val="20"/>
        </w:rPr>
        <w:t>de</w:t>
      </w:r>
      <w:r w:rsidR="00FF7BB7" w:rsidRPr="00173A3C">
        <w:rPr>
          <w:b/>
          <w:bCs/>
          <w:color w:val="000000"/>
          <w:sz w:val="20"/>
          <w:szCs w:val="20"/>
        </w:rPr>
        <w:t xml:space="preserve"> </w:t>
      </w:r>
      <w:r w:rsidR="00CC22B7" w:rsidRPr="00173A3C">
        <w:rPr>
          <w:b/>
          <w:bCs/>
          <w:color w:val="000000"/>
          <w:sz w:val="20"/>
          <w:szCs w:val="20"/>
        </w:rPr>
        <w:t>2007</w:t>
      </w:r>
      <w:r w:rsidR="00A12C2F" w:rsidRPr="00173A3C">
        <w:rPr>
          <w:bCs/>
          <w:color w:val="000000"/>
          <w:sz w:val="20"/>
          <w:szCs w:val="20"/>
        </w:rPr>
        <w:t xml:space="preserve"> </w:t>
      </w:r>
      <w:r w:rsidR="00CC22B7" w:rsidRPr="00173A3C">
        <w:rPr>
          <w:bCs/>
          <w:color w:val="000000"/>
          <w:sz w:val="20"/>
          <w:szCs w:val="20"/>
        </w:rPr>
        <w:t>-</w:t>
      </w:r>
      <w:r w:rsidR="00FF7BB7" w:rsidRPr="00173A3C">
        <w:rPr>
          <w:bCs/>
          <w:color w:val="000000"/>
          <w:sz w:val="20"/>
          <w:szCs w:val="20"/>
        </w:rPr>
        <w:t xml:space="preserve"> </w:t>
      </w:r>
      <w:r w:rsidR="00CC22B7" w:rsidRPr="00173A3C">
        <w:rPr>
          <w:bCs/>
          <w:color w:val="000000"/>
          <w:sz w:val="20"/>
          <w:szCs w:val="20"/>
        </w:rPr>
        <w:t>capítulo</w:t>
      </w:r>
      <w:r w:rsidR="00FF7BB7" w:rsidRPr="00173A3C">
        <w:rPr>
          <w:bCs/>
          <w:color w:val="000000"/>
          <w:sz w:val="20"/>
          <w:szCs w:val="20"/>
        </w:rPr>
        <w:t xml:space="preserve"> </w:t>
      </w:r>
      <w:r w:rsidR="00CC22B7" w:rsidRPr="00173A3C">
        <w:rPr>
          <w:bCs/>
          <w:color w:val="000000"/>
          <w:sz w:val="20"/>
          <w:szCs w:val="20"/>
        </w:rPr>
        <w:t>IV</w:t>
      </w:r>
      <w:r w:rsidR="00FF7BB7" w:rsidRPr="00173A3C">
        <w:rPr>
          <w:bCs/>
          <w:color w:val="000000"/>
          <w:sz w:val="20"/>
          <w:szCs w:val="20"/>
        </w:rPr>
        <w:t xml:space="preserve"> </w:t>
      </w:r>
      <w:r w:rsidR="00CC22B7" w:rsidRPr="00173A3C">
        <w:rPr>
          <w:bCs/>
          <w:color w:val="000000"/>
          <w:sz w:val="20"/>
          <w:szCs w:val="20"/>
        </w:rPr>
        <w:t>–</w:t>
      </w:r>
      <w:r w:rsidR="00FF7BB7" w:rsidRPr="00173A3C">
        <w:rPr>
          <w:bCs/>
          <w:color w:val="000000"/>
          <w:sz w:val="20"/>
          <w:szCs w:val="20"/>
        </w:rPr>
        <w:t xml:space="preserve"> </w:t>
      </w:r>
      <w:r w:rsidR="00CC22B7" w:rsidRPr="00173A3C">
        <w:rPr>
          <w:bCs/>
          <w:color w:val="000000"/>
          <w:sz w:val="20"/>
          <w:szCs w:val="20"/>
        </w:rPr>
        <w:t>Sistemas</w:t>
      </w:r>
      <w:r w:rsidR="00FF7BB7" w:rsidRPr="00173A3C">
        <w:rPr>
          <w:bCs/>
          <w:color w:val="000000"/>
          <w:sz w:val="20"/>
          <w:szCs w:val="20"/>
        </w:rPr>
        <w:t xml:space="preserve"> </w:t>
      </w:r>
      <w:r w:rsidR="00CC22B7" w:rsidRPr="00173A3C">
        <w:rPr>
          <w:bCs/>
          <w:color w:val="000000"/>
          <w:sz w:val="20"/>
          <w:szCs w:val="20"/>
        </w:rPr>
        <w:t>de</w:t>
      </w:r>
      <w:r w:rsidR="00FF7BB7" w:rsidRPr="00173A3C">
        <w:rPr>
          <w:bCs/>
          <w:color w:val="000000"/>
          <w:sz w:val="20"/>
          <w:szCs w:val="20"/>
        </w:rPr>
        <w:t xml:space="preserve"> </w:t>
      </w:r>
      <w:r w:rsidR="00CC22B7" w:rsidRPr="00173A3C">
        <w:rPr>
          <w:bCs/>
          <w:color w:val="000000"/>
          <w:sz w:val="20"/>
          <w:szCs w:val="20"/>
        </w:rPr>
        <w:t>gestión</w:t>
      </w:r>
      <w:r w:rsidR="00FF7BB7" w:rsidRPr="00173A3C">
        <w:rPr>
          <w:bCs/>
          <w:color w:val="000000"/>
          <w:sz w:val="20"/>
          <w:szCs w:val="20"/>
        </w:rPr>
        <w:t xml:space="preserve"> </w:t>
      </w:r>
      <w:r w:rsidR="00CC22B7" w:rsidRPr="00173A3C">
        <w:rPr>
          <w:bCs/>
          <w:color w:val="000000"/>
          <w:sz w:val="20"/>
          <w:szCs w:val="20"/>
        </w:rPr>
        <w:t>de</w:t>
      </w:r>
      <w:r w:rsidR="00FF7BB7" w:rsidRPr="00173A3C">
        <w:rPr>
          <w:bCs/>
          <w:color w:val="000000"/>
          <w:sz w:val="20"/>
          <w:szCs w:val="20"/>
        </w:rPr>
        <w:t xml:space="preserve"> </w:t>
      </w:r>
      <w:r w:rsidR="00CC22B7" w:rsidRPr="00173A3C">
        <w:rPr>
          <w:bCs/>
          <w:color w:val="000000"/>
          <w:sz w:val="20"/>
          <w:szCs w:val="20"/>
        </w:rPr>
        <w:t>la</w:t>
      </w:r>
      <w:r w:rsidR="00FF7BB7" w:rsidRPr="00173A3C">
        <w:rPr>
          <w:bCs/>
          <w:color w:val="000000"/>
          <w:sz w:val="20"/>
          <w:szCs w:val="20"/>
        </w:rPr>
        <w:t xml:space="preserve"> </w:t>
      </w:r>
      <w:r w:rsidR="00CC22B7" w:rsidRPr="00173A3C">
        <w:rPr>
          <w:bCs/>
          <w:color w:val="000000"/>
          <w:sz w:val="20"/>
          <w:szCs w:val="20"/>
        </w:rPr>
        <w:t>calidad</w:t>
      </w:r>
      <w:r w:rsidR="00FF7BB7" w:rsidRPr="00173A3C">
        <w:rPr>
          <w:bCs/>
          <w:color w:val="000000"/>
          <w:sz w:val="20"/>
          <w:szCs w:val="20"/>
        </w:rPr>
        <w:t xml:space="preserve"> </w:t>
      </w:r>
      <w:r w:rsidR="00CC22B7" w:rsidRPr="00173A3C">
        <w:rPr>
          <w:bCs/>
          <w:color w:val="000000"/>
          <w:sz w:val="20"/>
          <w:szCs w:val="20"/>
        </w:rPr>
        <w:t>–</w:t>
      </w:r>
      <w:r w:rsidR="00FF7BB7" w:rsidRPr="00173A3C">
        <w:rPr>
          <w:bCs/>
          <w:color w:val="000000"/>
          <w:sz w:val="20"/>
          <w:szCs w:val="20"/>
        </w:rPr>
        <w:t xml:space="preserve"> </w:t>
      </w:r>
      <w:r w:rsidR="00CC22B7" w:rsidRPr="00173A3C">
        <w:rPr>
          <w:bCs/>
          <w:color w:val="000000"/>
          <w:sz w:val="20"/>
          <w:szCs w:val="20"/>
        </w:rPr>
        <w:t>p</w:t>
      </w:r>
      <w:ins w:id="36" w:author="JGOA" w:date="2022-06-06T18:25:00Z">
        <w:r w:rsidR="004C742C">
          <w:rPr>
            <w:bCs/>
            <w:color w:val="000000"/>
            <w:sz w:val="20"/>
            <w:szCs w:val="20"/>
          </w:rPr>
          <w:t>.</w:t>
        </w:r>
      </w:ins>
      <w:del w:id="37" w:author="JGOA" w:date="2022-06-06T18:25:00Z">
        <w:r w:rsidR="00CC22B7" w:rsidRPr="00173A3C" w:rsidDel="004C742C">
          <w:rPr>
            <w:bCs/>
            <w:color w:val="000000"/>
            <w:sz w:val="20"/>
            <w:szCs w:val="20"/>
          </w:rPr>
          <w:delText>agina</w:delText>
        </w:r>
      </w:del>
      <w:r w:rsidR="00FF7BB7" w:rsidRPr="00173A3C">
        <w:rPr>
          <w:bCs/>
          <w:color w:val="000000"/>
          <w:sz w:val="20"/>
          <w:szCs w:val="20"/>
        </w:rPr>
        <w:t xml:space="preserve"> </w:t>
      </w:r>
      <w:r w:rsidR="00CC22B7" w:rsidRPr="00173A3C">
        <w:rPr>
          <w:bCs/>
          <w:color w:val="000000"/>
          <w:sz w:val="20"/>
          <w:szCs w:val="20"/>
        </w:rPr>
        <w:t>9.</w:t>
      </w:r>
      <w:r w:rsidR="00FF7BB7" w:rsidRPr="00173A3C">
        <w:rPr>
          <w:bCs/>
          <w:color w:val="000000"/>
          <w:sz w:val="20"/>
          <w:szCs w:val="20"/>
        </w:rPr>
        <w:t xml:space="preserve"> </w:t>
      </w:r>
      <w:r w:rsidR="00CA7AD8" w:rsidRPr="00173A3C">
        <w:rPr>
          <w:bCs/>
          <w:color w:val="000000"/>
          <w:sz w:val="20"/>
          <w:szCs w:val="20"/>
        </w:rPr>
        <w:t>También</w:t>
      </w:r>
      <w:r w:rsidR="00FF7BB7" w:rsidRPr="00173A3C">
        <w:rPr>
          <w:bCs/>
          <w:color w:val="000000"/>
          <w:sz w:val="20"/>
          <w:szCs w:val="20"/>
        </w:rPr>
        <w:t xml:space="preserve"> </w:t>
      </w:r>
      <w:r w:rsidR="00CA7AD8" w:rsidRPr="00173A3C">
        <w:rPr>
          <w:bCs/>
          <w:color w:val="000000"/>
          <w:sz w:val="20"/>
          <w:szCs w:val="20"/>
        </w:rPr>
        <w:t>es</w:t>
      </w:r>
      <w:r w:rsidR="00FF7BB7" w:rsidRPr="00173A3C">
        <w:rPr>
          <w:bCs/>
          <w:color w:val="000000"/>
          <w:sz w:val="20"/>
          <w:szCs w:val="20"/>
        </w:rPr>
        <w:t xml:space="preserve"> </w:t>
      </w:r>
      <w:r w:rsidR="00CA7AD8" w:rsidRPr="00173A3C">
        <w:rPr>
          <w:bCs/>
          <w:color w:val="000000"/>
          <w:sz w:val="20"/>
          <w:szCs w:val="20"/>
        </w:rPr>
        <w:t>importante</w:t>
      </w:r>
      <w:r w:rsidR="00FF7BB7" w:rsidRPr="00173A3C">
        <w:rPr>
          <w:bCs/>
          <w:color w:val="000000"/>
          <w:sz w:val="20"/>
          <w:szCs w:val="20"/>
        </w:rPr>
        <w:t xml:space="preserve"> </w:t>
      </w:r>
      <w:r w:rsidR="00CA7AD8" w:rsidRPr="00173A3C">
        <w:rPr>
          <w:bCs/>
          <w:color w:val="000000"/>
          <w:sz w:val="20"/>
          <w:szCs w:val="20"/>
        </w:rPr>
        <w:t>tener</w:t>
      </w:r>
      <w:r w:rsidR="00FF7BB7" w:rsidRPr="00173A3C">
        <w:rPr>
          <w:bCs/>
          <w:color w:val="000000"/>
          <w:sz w:val="20"/>
          <w:szCs w:val="20"/>
        </w:rPr>
        <w:t xml:space="preserve"> </w:t>
      </w:r>
      <w:r w:rsidR="00CA7AD8" w:rsidRPr="00173A3C">
        <w:rPr>
          <w:bCs/>
          <w:color w:val="000000"/>
          <w:sz w:val="20"/>
          <w:szCs w:val="20"/>
        </w:rPr>
        <w:t>presente</w:t>
      </w:r>
      <w:r w:rsidR="00FF7BB7" w:rsidRPr="00173A3C">
        <w:rPr>
          <w:bCs/>
          <w:color w:val="000000"/>
          <w:sz w:val="20"/>
          <w:szCs w:val="20"/>
        </w:rPr>
        <w:t xml:space="preserve"> </w:t>
      </w:r>
      <w:r w:rsidR="00CA7AD8" w:rsidRPr="00173A3C">
        <w:rPr>
          <w:bCs/>
          <w:color w:val="000000"/>
          <w:sz w:val="20"/>
          <w:szCs w:val="20"/>
        </w:rPr>
        <w:t>que</w:t>
      </w:r>
      <w:r w:rsidR="00FF7BB7" w:rsidRPr="00173A3C">
        <w:rPr>
          <w:bCs/>
          <w:color w:val="000000"/>
          <w:sz w:val="20"/>
          <w:szCs w:val="20"/>
        </w:rPr>
        <w:t xml:space="preserve"> </w:t>
      </w:r>
      <w:r w:rsidR="00CA7AD8" w:rsidRPr="00173A3C">
        <w:rPr>
          <w:bCs/>
          <w:color w:val="000000"/>
          <w:sz w:val="20"/>
          <w:szCs w:val="20"/>
        </w:rPr>
        <w:t>cuando</w:t>
      </w:r>
      <w:r w:rsidR="00FF7BB7" w:rsidRPr="00173A3C">
        <w:rPr>
          <w:bCs/>
          <w:color w:val="000000"/>
          <w:sz w:val="20"/>
          <w:szCs w:val="20"/>
        </w:rPr>
        <w:t xml:space="preserve"> </w:t>
      </w:r>
      <w:r w:rsidR="00CA7AD8" w:rsidRPr="00173A3C">
        <w:rPr>
          <w:bCs/>
          <w:color w:val="000000"/>
          <w:sz w:val="20"/>
          <w:szCs w:val="20"/>
        </w:rPr>
        <w:t>se</w:t>
      </w:r>
      <w:r w:rsidR="00FF7BB7" w:rsidRPr="00173A3C">
        <w:rPr>
          <w:bCs/>
          <w:color w:val="000000"/>
          <w:sz w:val="20"/>
          <w:szCs w:val="20"/>
        </w:rPr>
        <w:t xml:space="preserve"> </w:t>
      </w:r>
      <w:r w:rsidR="00CA7AD8" w:rsidRPr="00173A3C">
        <w:rPr>
          <w:bCs/>
          <w:color w:val="000000"/>
          <w:sz w:val="20"/>
          <w:szCs w:val="20"/>
        </w:rPr>
        <w:t>trabaja</w:t>
      </w:r>
      <w:r w:rsidR="00FF7BB7" w:rsidRPr="00173A3C">
        <w:rPr>
          <w:bCs/>
          <w:color w:val="000000"/>
          <w:sz w:val="20"/>
          <w:szCs w:val="20"/>
        </w:rPr>
        <w:t xml:space="preserve"> </w:t>
      </w:r>
      <w:r w:rsidR="00CA7AD8" w:rsidRPr="00173A3C">
        <w:rPr>
          <w:bCs/>
          <w:color w:val="000000"/>
          <w:sz w:val="20"/>
          <w:szCs w:val="20"/>
        </w:rPr>
        <w:t>con</w:t>
      </w:r>
      <w:r w:rsidR="00FF7BB7" w:rsidRPr="00173A3C">
        <w:rPr>
          <w:bCs/>
          <w:color w:val="000000"/>
          <w:sz w:val="20"/>
          <w:szCs w:val="20"/>
        </w:rPr>
        <w:t xml:space="preserve"> </w:t>
      </w:r>
      <w:r w:rsidR="00CA7AD8" w:rsidRPr="00173A3C">
        <w:rPr>
          <w:bCs/>
          <w:color w:val="000000"/>
          <w:sz w:val="20"/>
          <w:szCs w:val="20"/>
        </w:rPr>
        <w:t>el</w:t>
      </w:r>
      <w:r w:rsidR="00FF7BB7" w:rsidRPr="00173A3C">
        <w:rPr>
          <w:bCs/>
          <w:color w:val="000000"/>
          <w:sz w:val="20"/>
          <w:szCs w:val="20"/>
        </w:rPr>
        <w:t xml:space="preserve"> </w:t>
      </w:r>
      <w:r w:rsidR="00CA7AD8" w:rsidRPr="00173A3C">
        <w:rPr>
          <w:bCs/>
          <w:color w:val="000000"/>
          <w:sz w:val="20"/>
          <w:szCs w:val="20"/>
        </w:rPr>
        <w:t>SIG</w:t>
      </w:r>
      <w:r w:rsidR="00194B39" w:rsidRPr="00173A3C">
        <w:rPr>
          <w:bCs/>
          <w:color w:val="000000"/>
          <w:sz w:val="20"/>
          <w:szCs w:val="20"/>
        </w:rPr>
        <w:t>,</w:t>
      </w:r>
      <w:r w:rsidR="00FF7BB7" w:rsidRPr="00173A3C">
        <w:rPr>
          <w:bCs/>
          <w:color w:val="000000"/>
          <w:sz w:val="20"/>
          <w:szCs w:val="20"/>
        </w:rPr>
        <w:t xml:space="preserve"> </w:t>
      </w:r>
      <w:r w:rsidR="00CA7AD8" w:rsidRPr="00173A3C">
        <w:rPr>
          <w:bCs/>
          <w:color w:val="000000"/>
          <w:sz w:val="20"/>
          <w:szCs w:val="20"/>
        </w:rPr>
        <w:t>la</w:t>
      </w:r>
      <w:r w:rsidR="00FF7BB7" w:rsidRPr="00173A3C">
        <w:rPr>
          <w:bCs/>
          <w:color w:val="000000"/>
          <w:sz w:val="20"/>
          <w:szCs w:val="20"/>
        </w:rPr>
        <w:t xml:space="preserve"> </w:t>
      </w:r>
      <w:r w:rsidR="00CA7AD8" w:rsidRPr="00173A3C">
        <w:rPr>
          <w:bCs/>
          <w:color w:val="000000"/>
          <w:sz w:val="20"/>
          <w:szCs w:val="20"/>
        </w:rPr>
        <w:t>gestión</w:t>
      </w:r>
      <w:r w:rsidR="00FF7BB7" w:rsidRPr="00173A3C">
        <w:rPr>
          <w:bCs/>
          <w:color w:val="000000"/>
          <w:sz w:val="20"/>
          <w:szCs w:val="20"/>
        </w:rPr>
        <w:t xml:space="preserve"> </w:t>
      </w:r>
      <w:r w:rsidR="00CA7AD8" w:rsidRPr="00173A3C">
        <w:rPr>
          <w:bCs/>
          <w:color w:val="000000"/>
          <w:sz w:val="20"/>
          <w:szCs w:val="20"/>
        </w:rPr>
        <w:t>de</w:t>
      </w:r>
      <w:r w:rsidR="00FF7BB7" w:rsidRPr="00173A3C">
        <w:rPr>
          <w:bCs/>
          <w:color w:val="000000"/>
          <w:sz w:val="20"/>
          <w:szCs w:val="20"/>
        </w:rPr>
        <w:t xml:space="preserve"> </w:t>
      </w:r>
      <w:r w:rsidR="00CA7AD8" w:rsidRPr="00173A3C">
        <w:rPr>
          <w:bCs/>
          <w:color w:val="000000"/>
          <w:sz w:val="20"/>
          <w:szCs w:val="20"/>
        </w:rPr>
        <w:t>este</w:t>
      </w:r>
      <w:r w:rsidR="00FF7BB7" w:rsidRPr="00173A3C">
        <w:rPr>
          <w:bCs/>
          <w:color w:val="000000"/>
          <w:sz w:val="20"/>
          <w:szCs w:val="20"/>
        </w:rPr>
        <w:t xml:space="preserve"> </w:t>
      </w:r>
      <w:r w:rsidR="00CA7AD8" w:rsidRPr="00173A3C">
        <w:rPr>
          <w:bCs/>
          <w:color w:val="000000"/>
          <w:sz w:val="20"/>
          <w:szCs w:val="20"/>
        </w:rPr>
        <w:t>es</w:t>
      </w:r>
      <w:r w:rsidR="00FF7BB7" w:rsidRPr="00173A3C">
        <w:rPr>
          <w:bCs/>
          <w:color w:val="000000"/>
          <w:sz w:val="20"/>
          <w:szCs w:val="20"/>
        </w:rPr>
        <w:t xml:space="preserve"> </w:t>
      </w:r>
      <w:r w:rsidR="00CA7AD8" w:rsidRPr="00173A3C">
        <w:rPr>
          <w:bCs/>
          <w:color w:val="000000"/>
          <w:sz w:val="20"/>
          <w:szCs w:val="20"/>
        </w:rPr>
        <w:t>por</w:t>
      </w:r>
      <w:r w:rsidR="00FF7BB7" w:rsidRPr="00173A3C">
        <w:rPr>
          <w:bCs/>
          <w:color w:val="000000"/>
          <w:sz w:val="20"/>
          <w:szCs w:val="20"/>
        </w:rPr>
        <w:t xml:space="preserve"> </w:t>
      </w:r>
      <w:r w:rsidR="00CA7AD8" w:rsidRPr="00173A3C">
        <w:rPr>
          <w:bCs/>
          <w:color w:val="000000"/>
          <w:sz w:val="20"/>
          <w:szCs w:val="20"/>
        </w:rPr>
        <w:t>medio</w:t>
      </w:r>
      <w:r w:rsidR="00FF7BB7" w:rsidRPr="00173A3C">
        <w:rPr>
          <w:bCs/>
          <w:color w:val="000000"/>
          <w:sz w:val="20"/>
          <w:szCs w:val="20"/>
        </w:rPr>
        <w:t xml:space="preserve"> </w:t>
      </w:r>
      <w:r w:rsidR="00CA7AD8" w:rsidRPr="00173A3C">
        <w:rPr>
          <w:bCs/>
          <w:color w:val="000000"/>
          <w:sz w:val="20"/>
          <w:szCs w:val="20"/>
        </w:rPr>
        <w:t>de</w:t>
      </w:r>
      <w:r w:rsidR="00FF7BB7" w:rsidRPr="00173A3C">
        <w:rPr>
          <w:bCs/>
          <w:color w:val="000000"/>
          <w:sz w:val="20"/>
          <w:szCs w:val="20"/>
        </w:rPr>
        <w:t xml:space="preserve"> </w:t>
      </w:r>
      <w:r w:rsidR="00CA7AD8" w:rsidRPr="00173A3C">
        <w:rPr>
          <w:bCs/>
          <w:color w:val="000000"/>
          <w:sz w:val="20"/>
          <w:szCs w:val="20"/>
        </w:rPr>
        <w:t>procesos</w:t>
      </w:r>
      <w:r w:rsidR="00FF7BB7" w:rsidRPr="00173A3C">
        <w:rPr>
          <w:bCs/>
          <w:color w:val="000000"/>
          <w:sz w:val="20"/>
          <w:szCs w:val="20"/>
        </w:rPr>
        <w:t xml:space="preserve"> </w:t>
      </w:r>
      <w:r w:rsidR="00CA7AD8" w:rsidRPr="00173A3C">
        <w:rPr>
          <w:bCs/>
          <w:color w:val="000000"/>
          <w:sz w:val="20"/>
          <w:szCs w:val="20"/>
        </w:rPr>
        <w:t>y</w:t>
      </w:r>
      <w:r w:rsidR="00FF7BB7" w:rsidRPr="00173A3C">
        <w:rPr>
          <w:bCs/>
          <w:color w:val="000000"/>
          <w:sz w:val="20"/>
          <w:szCs w:val="20"/>
        </w:rPr>
        <w:t xml:space="preserve"> </w:t>
      </w:r>
      <w:r w:rsidR="00CA7AD8" w:rsidRPr="00173A3C">
        <w:rPr>
          <w:bCs/>
          <w:color w:val="000000"/>
          <w:sz w:val="20"/>
          <w:szCs w:val="20"/>
        </w:rPr>
        <w:lastRenderedPageBreak/>
        <w:t>procedimientos,</w:t>
      </w:r>
      <w:r w:rsidR="00FF7BB7" w:rsidRPr="00173A3C">
        <w:rPr>
          <w:bCs/>
          <w:color w:val="000000"/>
          <w:sz w:val="20"/>
          <w:szCs w:val="20"/>
        </w:rPr>
        <w:t xml:space="preserve"> </w:t>
      </w:r>
      <w:r w:rsidR="00CA7AD8" w:rsidRPr="00173A3C">
        <w:rPr>
          <w:bCs/>
          <w:color w:val="000000"/>
          <w:sz w:val="20"/>
          <w:szCs w:val="20"/>
        </w:rPr>
        <w:t>por</w:t>
      </w:r>
      <w:r w:rsidR="00FF7BB7" w:rsidRPr="00173A3C">
        <w:rPr>
          <w:bCs/>
          <w:color w:val="000000"/>
          <w:sz w:val="20"/>
          <w:szCs w:val="20"/>
        </w:rPr>
        <w:t xml:space="preserve"> </w:t>
      </w:r>
      <w:r w:rsidR="00CA7AD8" w:rsidRPr="00173A3C">
        <w:rPr>
          <w:bCs/>
          <w:color w:val="000000"/>
          <w:sz w:val="20"/>
          <w:szCs w:val="20"/>
        </w:rPr>
        <w:t>lo</w:t>
      </w:r>
      <w:r w:rsidR="00FF7BB7" w:rsidRPr="00173A3C">
        <w:rPr>
          <w:bCs/>
          <w:color w:val="000000"/>
          <w:sz w:val="20"/>
          <w:szCs w:val="20"/>
        </w:rPr>
        <w:t xml:space="preserve"> </w:t>
      </w:r>
      <w:r w:rsidR="00CA7AD8" w:rsidRPr="00173A3C">
        <w:rPr>
          <w:bCs/>
          <w:color w:val="000000"/>
          <w:sz w:val="20"/>
          <w:szCs w:val="20"/>
        </w:rPr>
        <w:t>cual</w:t>
      </w:r>
      <w:r w:rsidR="00FF7BB7" w:rsidRPr="00173A3C">
        <w:rPr>
          <w:bCs/>
          <w:color w:val="000000"/>
          <w:sz w:val="20"/>
          <w:szCs w:val="20"/>
        </w:rPr>
        <w:t xml:space="preserve"> </w:t>
      </w:r>
      <w:r w:rsidR="00CA7AD8" w:rsidRPr="00173A3C">
        <w:rPr>
          <w:bCs/>
          <w:color w:val="000000"/>
          <w:sz w:val="20"/>
          <w:szCs w:val="20"/>
        </w:rPr>
        <w:t>todo</w:t>
      </w:r>
      <w:r w:rsidR="00FF7BB7" w:rsidRPr="00173A3C">
        <w:rPr>
          <w:bCs/>
          <w:color w:val="000000"/>
          <w:sz w:val="20"/>
          <w:szCs w:val="20"/>
        </w:rPr>
        <w:t xml:space="preserve"> </w:t>
      </w:r>
      <w:r w:rsidR="00CA7AD8" w:rsidRPr="00173A3C">
        <w:rPr>
          <w:bCs/>
          <w:color w:val="000000"/>
          <w:sz w:val="20"/>
          <w:szCs w:val="20"/>
        </w:rPr>
        <w:t>establecimiento</w:t>
      </w:r>
      <w:r w:rsidR="00FF7BB7" w:rsidRPr="00173A3C">
        <w:rPr>
          <w:bCs/>
          <w:color w:val="000000"/>
          <w:sz w:val="20"/>
          <w:szCs w:val="20"/>
        </w:rPr>
        <w:t xml:space="preserve"> </w:t>
      </w:r>
      <w:r w:rsidR="00CA7AD8" w:rsidRPr="00173A3C">
        <w:rPr>
          <w:bCs/>
          <w:color w:val="000000"/>
          <w:sz w:val="20"/>
          <w:szCs w:val="20"/>
        </w:rPr>
        <w:t>y</w:t>
      </w:r>
      <w:r w:rsidR="00FF7BB7" w:rsidRPr="00173A3C">
        <w:rPr>
          <w:bCs/>
          <w:color w:val="000000"/>
          <w:sz w:val="20"/>
          <w:szCs w:val="20"/>
        </w:rPr>
        <w:t xml:space="preserve"> </w:t>
      </w:r>
      <w:r w:rsidR="00CA7AD8" w:rsidRPr="00173A3C">
        <w:rPr>
          <w:bCs/>
          <w:color w:val="000000"/>
          <w:sz w:val="20"/>
          <w:szCs w:val="20"/>
        </w:rPr>
        <w:t>servicio</w:t>
      </w:r>
      <w:r w:rsidR="00FF7BB7" w:rsidRPr="00173A3C">
        <w:rPr>
          <w:bCs/>
          <w:color w:val="000000"/>
          <w:sz w:val="20"/>
          <w:szCs w:val="20"/>
        </w:rPr>
        <w:t xml:space="preserve"> </w:t>
      </w:r>
      <w:r w:rsidR="00CA7AD8" w:rsidRPr="00173A3C">
        <w:rPr>
          <w:bCs/>
          <w:color w:val="000000"/>
          <w:sz w:val="20"/>
          <w:szCs w:val="20"/>
        </w:rPr>
        <w:t>farmacéutico</w:t>
      </w:r>
      <w:r w:rsidR="00FF7BB7" w:rsidRPr="00173A3C">
        <w:rPr>
          <w:bCs/>
          <w:color w:val="000000"/>
          <w:sz w:val="20"/>
          <w:szCs w:val="20"/>
        </w:rPr>
        <w:t xml:space="preserve"> </w:t>
      </w:r>
      <w:r w:rsidR="00CA7AD8" w:rsidRPr="00173A3C">
        <w:rPr>
          <w:bCs/>
          <w:color w:val="000000"/>
          <w:sz w:val="20"/>
          <w:szCs w:val="20"/>
        </w:rPr>
        <w:t>debe</w:t>
      </w:r>
      <w:r w:rsidR="00FF7BB7" w:rsidRPr="00173A3C">
        <w:rPr>
          <w:bCs/>
          <w:color w:val="000000"/>
          <w:sz w:val="20"/>
          <w:szCs w:val="20"/>
        </w:rPr>
        <w:t xml:space="preserve"> </w:t>
      </w:r>
      <w:r w:rsidR="00CA7AD8" w:rsidRPr="00173A3C">
        <w:rPr>
          <w:bCs/>
          <w:color w:val="000000"/>
          <w:sz w:val="20"/>
          <w:szCs w:val="20"/>
        </w:rPr>
        <w:t>documentar</w:t>
      </w:r>
      <w:r w:rsidR="00FF7BB7" w:rsidRPr="00173A3C">
        <w:rPr>
          <w:bCs/>
          <w:color w:val="000000"/>
          <w:sz w:val="20"/>
          <w:szCs w:val="20"/>
        </w:rPr>
        <w:t xml:space="preserve"> </w:t>
      </w:r>
      <w:r w:rsidR="00CA7AD8" w:rsidRPr="00173A3C">
        <w:rPr>
          <w:bCs/>
          <w:color w:val="000000"/>
          <w:sz w:val="20"/>
          <w:szCs w:val="20"/>
        </w:rPr>
        <w:t>los</w:t>
      </w:r>
      <w:r w:rsidR="00FF7BB7" w:rsidRPr="00173A3C">
        <w:rPr>
          <w:bCs/>
          <w:color w:val="000000"/>
          <w:sz w:val="20"/>
          <w:szCs w:val="20"/>
        </w:rPr>
        <w:t xml:space="preserve"> </w:t>
      </w:r>
      <w:r w:rsidR="00CA7AD8" w:rsidRPr="00173A3C">
        <w:rPr>
          <w:bCs/>
          <w:color w:val="000000"/>
          <w:sz w:val="20"/>
          <w:szCs w:val="20"/>
        </w:rPr>
        <w:t>procesos</w:t>
      </w:r>
      <w:r w:rsidR="00FF7BB7" w:rsidRPr="00173A3C">
        <w:rPr>
          <w:bCs/>
          <w:color w:val="000000"/>
          <w:sz w:val="20"/>
          <w:szCs w:val="20"/>
        </w:rPr>
        <w:t xml:space="preserve"> </w:t>
      </w:r>
      <w:r w:rsidR="00CA7AD8" w:rsidRPr="00173A3C">
        <w:rPr>
          <w:bCs/>
          <w:color w:val="000000"/>
          <w:sz w:val="20"/>
          <w:szCs w:val="20"/>
        </w:rPr>
        <w:t>generales</w:t>
      </w:r>
      <w:r w:rsidR="00FF7BB7" w:rsidRPr="00173A3C">
        <w:rPr>
          <w:bCs/>
          <w:color w:val="000000"/>
          <w:sz w:val="20"/>
          <w:szCs w:val="20"/>
        </w:rPr>
        <w:t xml:space="preserve"> </w:t>
      </w:r>
      <w:r w:rsidR="00CA7AD8" w:rsidRPr="00173A3C">
        <w:rPr>
          <w:bCs/>
          <w:color w:val="000000"/>
          <w:sz w:val="20"/>
          <w:szCs w:val="20"/>
        </w:rPr>
        <w:t>y</w:t>
      </w:r>
      <w:r w:rsidR="00FF7BB7" w:rsidRPr="00173A3C">
        <w:rPr>
          <w:bCs/>
          <w:color w:val="000000"/>
          <w:sz w:val="20"/>
          <w:szCs w:val="20"/>
        </w:rPr>
        <w:t xml:space="preserve"> </w:t>
      </w:r>
      <w:r w:rsidR="00CA7AD8" w:rsidRPr="00173A3C">
        <w:rPr>
          <w:bCs/>
          <w:color w:val="000000"/>
          <w:sz w:val="20"/>
          <w:szCs w:val="20"/>
        </w:rPr>
        <w:t>los</w:t>
      </w:r>
      <w:r w:rsidR="00FF7BB7" w:rsidRPr="00173A3C">
        <w:rPr>
          <w:bCs/>
          <w:color w:val="000000"/>
          <w:sz w:val="20"/>
          <w:szCs w:val="20"/>
        </w:rPr>
        <w:t xml:space="preserve"> </w:t>
      </w:r>
      <w:r w:rsidR="00CA7AD8" w:rsidRPr="00173A3C">
        <w:rPr>
          <w:bCs/>
          <w:color w:val="000000"/>
          <w:sz w:val="20"/>
          <w:szCs w:val="20"/>
        </w:rPr>
        <w:t>especiales</w:t>
      </w:r>
      <w:r w:rsidR="00FF7BB7" w:rsidRPr="00173A3C">
        <w:rPr>
          <w:bCs/>
          <w:color w:val="000000"/>
          <w:sz w:val="20"/>
          <w:szCs w:val="20"/>
        </w:rPr>
        <w:t xml:space="preserve"> </w:t>
      </w:r>
      <w:r w:rsidR="00CA7AD8" w:rsidRPr="00173A3C">
        <w:rPr>
          <w:bCs/>
          <w:color w:val="000000"/>
          <w:sz w:val="20"/>
          <w:szCs w:val="20"/>
        </w:rPr>
        <w:t>que</w:t>
      </w:r>
      <w:r w:rsidR="00FF7BB7" w:rsidRPr="00173A3C">
        <w:rPr>
          <w:bCs/>
          <w:color w:val="000000"/>
          <w:sz w:val="20"/>
          <w:szCs w:val="20"/>
        </w:rPr>
        <w:t xml:space="preserve"> </w:t>
      </w:r>
      <w:r w:rsidR="00CA7AD8" w:rsidRPr="00173A3C">
        <w:rPr>
          <w:bCs/>
          <w:color w:val="000000"/>
          <w:sz w:val="20"/>
          <w:szCs w:val="20"/>
        </w:rPr>
        <w:t>realice.</w:t>
      </w:r>
      <w:r w:rsidR="00FF7BB7" w:rsidRPr="00173A3C">
        <w:rPr>
          <w:bCs/>
          <w:color w:val="000000"/>
          <w:sz w:val="20"/>
          <w:szCs w:val="20"/>
        </w:rPr>
        <w:t xml:space="preserve"> </w:t>
      </w:r>
    </w:p>
    <w:p w14:paraId="237C205B" w14:textId="77777777" w:rsidR="00447960" w:rsidRPr="00173A3C" w:rsidRDefault="00447960" w:rsidP="00D1300E">
      <w:pPr>
        <w:pBdr>
          <w:top w:val="nil"/>
          <w:left w:val="nil"/>
          <w:bottom w:val="nil"/>
          <w:right w:val="nil"/>
          <w:between w:val="nil"/>
        </w:pBdr>
        <w:spacing w:after="120"/>
        <w:jc w:val="both"/>
        <w:rPr>
          <w:bCs/>
          <w:color w:val="000000"/>
          <w:sz w:val="20"/>
          <w:szCs w:val="20"/>
        </w:rPr>
      </w:pPr>
    </w:p>
    <w:p w14:paraId="334219D1" w14:textId="44EAA6DE" w:rsidR="00CA7AD8" w:rsidRPr="00173A3C" w:rsidRDefault="00CA7AD8" w:rsidP="00D1300E">
      <w:pPr>
        <w:pBdr>
          <w:top w:val="nil"/>
          <w:left w:val="nil"/>
          <w:bottom w:val="nil"/>
          <w:right w:val="nil"/>
          <w:between w:val="nil"/>
        </w:pBdr>
        <w:spacing w:after="120"/>
        <w:jc w:val="both"/>
        <w:rPr>
          <w:bCs/>
          <w:color w:val="000000"/>
          <w:sz w:val="20"/>
          <w:szCs w:val="20"/>
        </w:rPr>
      </w:pPr>
      <w:commentRangeStart w:id="38"/>
      <w:r w:rsidRPr="00173A3C">
        <w:rPr>
          <w:b/>
          <w:bCs/>
          <w:color w:val="000000"/>
          <w:sz w:val="20"/>
          <w:szCs w:val="20"/>
        </w:rPr>
        <w:t>La</w:t>
      </w:r>
      <w:r w:rsidR="00FF7BB7" w:rsidRPr="00173A3C">
        <w:rPr>
          <w:b/>
          <w:bCs/>
          <w:color w:val="000000"/>
          <w:sz w:val="20"/>
          <w:szCs w:val="20"/>
        </w:rPr>
        <w:t xml:space="preserve"> </w:t>
      </w:r>
      <w:r w:rsidRPr="00173A3C">
        <w:rPr>
          <w:b/>
          <w:bCs/>
          <w:color w:val="000000"/>
          <w:sz w:val="20"/>
          <w:szCs w:val="20"/>
        </w:rPr>
        <w:t>selección</w:t>
      </w:r>
      <w:r w:rsidR="00FF7BB7" w:rsidRPr="00173A3C">
        <w:rPr>
          <w:b/>
          <w:bCs/>
          <w:color w:val="000000"/>
          <w:sz w:val="20"/>
          <w:szCs w:val="20"/>
        </w:rPr>
        <w:t xml:space="preserve"> </w:t>
      </w:r>
      <w:r w:rsidRPr="00173A3C">
        <w:rPr>
          <w:b/>
          <w:bCs/>
          <w:color w:val="000000"/>
          <w:sz w:val="20"/>
          <w:szCs w:val="20"/>
        </w:rPr>
        <w:t>y</w:t>
      </w:r>
      <w:r w:rsidR="00FF7BB7" w:rsidRPr="00173A3C">
        <w:rPr>
          <w:b/>
          <w:bCs/>
          <w:color w:val="000000"/>
          <w:sz w:val="20"/>
          <w:szCs w:val="20"/>
        </w:rPr>
        <w:t xml:space="preserve"> </w:t>
      </w:r>
      <w:r w:rsidRPr="00173A3C">
        <w:rPr>
          <w:b/>
          <w:bCs/>
          <w:color w:val="000000"/>
          <w:sz w:val="20"/>
          <w:szCs w:val="20"/>
        </w:rPr>
        <w:t>adquisición</w:t>
      </w:r>
      <w:r w:rsidR="00FF7BB7" w:rsidRPr="00173A3C">
        <w:rPr>
          <w:b/>
          <w:bCs/>
          <w:color w:val="000000"/>
          <w:sz w:val="20"/>
          <w:szCs w:val="20"/>
        </w:rPr>
        <w:t xml:space="preserve"> </w:t>
      </w:r>
      <w:r w:rsidRPr="00173A3C">
        <w:rPr>
          <w:b/>
          <w:bCs/>
          <w:color w:val="000000"/>
          <w:sz w:val="20"/>
          <w:szCs w:val="20"/>
        </w:rPr>
        <w:t>de</w:t>
      </w:r>
      <w:r w:rsidR="00FF7BB7" w:rsidRPr="00173A3C">
        <w:rPr>
          <w:b/>
          <w:bCs/>
          <w:color w:val="000000"/>
          <w:sz w:val="20"/>
          <w:szCs w:val="20"/>
        </w:rPr>
        <w:t xml:space="preserve"> </w:t>
      </w:r>
      <w:r w:rsidRPr="00173A3C">
        <w:rPr>
          <w:b/>
          <w:bCs/>
          <w:color w:val="000000"/>
          <w:sz w:val="20"/>
          <w:szCs w:val="20"/>
        </w:rPr>
        <w:t>medicamentos</w:t>
      </w:r>
      <w:r w:rsidR="00FF7BB7" w:rsidRPr="00173A3C">
        <w:rPr>
          <w:b/>
          <w:bCs/>
          <w:color w:val="000000"/>
          <w:sz w:val="20"/>
          <w:szCs w:val="20"/>
        </w:rPr>
        <w:t xml:space="preserve"> </w:t>
      </w:r>
      <w:r w:rsidRPr="00173A3C">
        <w:rPr>
          <w:b/>
          <w:bCs/>
          <w:color w:val="000000"/>
          <w:sz w:val="20"/>
          <w:szCs w:val="20"/>
        </w:rPr>
        <w:t>y</w:t>
      </w:r>
      <w:r w:rsidR="00FF7BB7" w:rsidRPr="00173A3C">
        <w:rPr>
          <w:b/>
          <w:bCs/>
          <w:color w:val="000000"/>
          <w:sz w:val="20"/>
          <w:szCs w:val="20"/>
        </w:rPr>
        <w:t xml:space="preserve"> </w:t>
      </w:r>
      <w:r w:rsidRPr="00173A3C">
        <w:rPr>
          <w:b/>
          <w:bCs/>
          <w:color w:val="000000"/>
          <w:sz w:val="20"/>
          <w:szCs w:val="20"/>
        </w:rPr>
        <w:t>dispositivos</w:t>
      </w:r>
      <w:r w:rsidR="00FF7BB7" w:rsidRPr="00173A3C">
        <w:rPr>
          <w:b/>
          <w:bCs/>
          <w:color w:val="000000"/>
          <w:sz w:val="20"/>
          <w:szCs w:val="20"/>
        </w:rPr>
        <w:t xml:space="preserve"> </w:t>
      </w:r>
      <w:del w:id="39" w:author="JGOA" w:date="2022-06-06T18:25:00Z">
        <w:r w:rsidRPr="00173A3C" w:rsidDel="004C742C">
          <w:rPr>
            <w:b/>
            <w:bCs/>
            <w:color w:val="000000"/>
            <w:sz w:val="20"/>
            <w:szCs w:val="20"/>
          </w:rPr>
          <w:delText>médicos</w:delText>
        </w:r>
        <w:r w:rsidR="001765A0" w:rsidRPr="00173A3C" w:rsidDel="004C742C">
          <w:rPr>
            <w:bCs/>
            <w:color w:val="000000"/>
            <w:sz w:val="20"/>
            <w:szCs w:val="20"/>
          </w:rPr>
          <w:delText>,</w:delText>
        </w:r>
      </w:del>
      <w:ins w:id="40" w:author="JGOA" w:date="2022-06-06T18:25:00Z">
        <w:r w:rsidR="004C742C" w:rsidRPr="00173A3C">
          <w:rPr>
            <w:b/>
            <w:bCs/>
            <w:color w:val="000000"/>
            <w:sz w:val="20"/>
            <w:szCs w:val="20"/>
          </w:rPr>
          <w:t>médicos</w:t>
        </w:r>
      </w:ins>
      <w:r w:rsidR="00FF7BB7" w:rsidRPr="00173A3C">
        <w:rPr>
          <w:bCs/>
          <w:color w:val="000000"/>
          <w:sz w:val="20"/>
          <w:szCs w:val="20"/>
        </w:rPr>
        <w:t xml:space="preserve"> </w:t>
      </w:r>
      <w:r w:rsidRPr="00173A3C">
        <w:rPr>
          <w:bCs/>
          <w:color w:val="000000"/>
          <w:sz w:val="20"/>
          <w:szCs w:val="20"/>
        </w:rPr>
        <w:t>son</w:t>
      </w:r>
      <w:r w:rsidR="00FF7BB7" w:rsidRPr="00173A3C">
        <w:rPr>
          <w:bCs/>
          <w:color w:val="000000"/>
          <w:sz w:val="20"/>
          <w:szCs w:val="20"/>
        </w:rPr>
        <w:t xml:space="preserve"> </w:t>
      </w:r>
      <w:r w:rsidRPr="00173A3C">
        <w:rPr>
          <w:bCs/>
          <w:color w:val="000000"/>
          <w:sz w:val="20"/>
          <w:szCs w:val="20"/>
        </w:rPr>
        <w:t>dos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generales</w:t>
      </w:r>
      <w:r w:rsidR="00FF7BB7" w:rsidRPr="00173A3C">
        <w:rPr>
          <w:bCs/>
          <w:color w:val="000000"/>
          <w:sz w:val="20"/>
          <w:szCs w:val="20"/>
        </w:rPr>
        <w:t xml:space="preserve"> </w:t>
      </w:r>
      <w:r w:rsidRPr="00173A3C">
        <w:rPr>
          <w:bCs/>
          <w:color w:val="000000"/>
          <w:sz w:val="20"/>
          <w:szCs w:val="20"/>
        </w:rPr>
        <w:t>según</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ins w:id="41" w:author="JGOA" w:date="2022-06-06T18:26:00Z">
        <w:r w:rsidR="004C742C">
          <w:rPr>
            <w:bCs/>
            <w:color w:val="000000"/>
            <w:sz w:val="20"/>
            <w:szCs w:val="20"/>
          </w:rPr>
          <w:t>R</w:t>
        </w:r>
      </w:ins>
      <w:del w:id="42" w:author="JGOA" w:date="2022-06-06T18:26:00Z">
        <w:r w:rsidRPr="00173A3C" w:rsidDel="004C742C">
          <w:rPr>
            <w:bCs/>
            <w:color w:val="000000"/>
            <w:sz w:val="20"/>
            <w:szCs w:val="20"/>
          </w:rPr>
          <w:delText>r</w:delText>
        </w:r>
      </w:del>
      <w:r w:rsidRPr="00173A3C">
        <w:rPr>
          <w:bCs/>
          <w:color w:val="000000"/>
          <w:sz w:val="20"/>
          <w:szCs w:val="20"/>
        </w:rPr>
        <w:t>esolución</w:t>
      </w:r>
      <w:r w:rsidR="00FF7BB7" w:rsidRPr="00173A3C">
        <w:rPr>
          <w:bCs/>
          <w:color w:val="000000"/>
          <w:sz w:val="20"/>
          <w:szCs w:val="20"/>
        </w:rPr>
        <w:t xml:space="preserve"> </w:t>
      </w:r>
      <w:r w:rsidRPr="00173A3C">
        <w:rPr>
          <w:bCs/>
          <w:color w:val="000000"/>
          <w:sz w:val="20"/>
          <w:szCs w:val="20"/>
        </w:rPr>
        <w:t>1403</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2007.</w:t>
      </w:r>
      <w:commentRangeEnd w:id="38"/>
      <w:r w:rsidR="001765A0" w:rsidRPr="00173A3C">
        <w:rPr>
          <w:rStyle w:val="Refdecomentario"/>
          <w:sz w:val="20"/>
          <w:szCs w:val="20"/>
        </w:rPr>
        <w:commentReference w:id="38"/>
      </w:r>
    </w:p>
    <w:p w14:paraId="5B1C9AD8" w14:textId="77777777" w:rsidR="00291F79" w:rsidRPr="00173A3C" w:rsidRDefault="00291F79" w:rsidP="00D1300E">
      <w:pPr>
        <w:pBdr>
          <w:top w:val="nil"/>
          <w:left w:val="nil"/>
          <w:bottom w:val="nil"/>
          <w:right w:val="nil"/>
          <w:between w:val="nil"/>
        </w:pBdr>
        <w:spacing w:after="120"/>
        <w:jc w:val="both"/>
        <w:rPr>
          <w:bCs/>
          <w:color w:val="000000"/>
          <w:sz w:val="20"/>
          <w:szCs w:val="20"/>
        </w:rPr>
      </w:pPr>
    </w:p>
    <w:p w14:paraId="736D3C83" w14:textId="3F673E21" w:rsidR="0022143D" w:rsidRPr="00173A3C" w:rsidRDefault="004C742C" w:rsidP="00D1300E">
      <w:pPr>
        <w:pBdr>
          <w:top w:val="nil"/>
          <w:left w:val="nil"/>
          <w:bottom w:val="nil"/>
          <w:right w:val="nil"/>
          <w:between w:val="nil"/>
        </w:pBdr>
        <w:spacing w:after="120"/>
        <w:jc w:val="both"/>
        <w:rPr>
          <w:bCs/>
          <w:color w:val="000000"/>
          <w:sz w:val="20"/>
          <w:szCs w:val="20"/>
        </w:rPr>
      </w:pPr>
      <w:ins w:id="43" w:author="JGOA" w:date="2022-06-06T18:26:00Z">
        <w:r>
          <w:rPr>
            <w:bCs/>
            <w:color w:val="000000"/>
            <w:sz w:val="20"/>
            <w:szCs w:val="20"/>
          </w:rPr>
          <w:t>Además, e</w:t>
        </w:r>
      </w:ins>
      <w:del w:id="44" w:author="JGOA" w:date="2022-06-06T18:26:00Z">
        <w:r w:rsidR="0022143D" w:rsidRPr="00173A3C" w:rsidDel="004C742C">
          <w:rPr>
            <w:bCs/>
            <w:color w:val="000000"/>
            <w:sz w:val="20"/>
            <w:szCs w:val="20"/>
          </w:rPr>
          <w:delText>E</w:delText>
        </w:r>
      </w:del>
      <w:r w:rsidR="0022143D" w:rsidRPr="00173A3C">
        <w:rPr>
          <w:bCs/>
          <w:color w:val="000000"/>
          <w:sz w:val="20"/>
          <w:szCs w:val="20"/>
        </w:rPr>
        <w:t>l</w:t>
      </w:r>
      <w:r w:rsidR="00FF7BB7" w:rsidRPr="00173A3C">
        <w:rPr>
          <w:bCs/>
          <w:color w:val="000000"/>
          <w:sz w:val="20"/>
          <w:szCs w:val="20"/>
        </w:rPr>
        <w:t xml:space="preserve"> </w:t>
      </w:r>
      <w:r w:rsidR="0022143D" w:rsidRPr="00173A3C">
        <w:rPr>
          <w:bCs/>
          <w:color w:val="000000"/>
          <w:sz w:val="20"/>
          <w:szCs w:val="20"/>
        </w:rPr>
        <w:t>SIG</w:t>
      </w:r>
      <w:r w:rsidR="00FF7BB7" w:rsidRPr="00173A3C">
        <w:rPr>
          <w:bCs/>
          <w:color w:val="000000"/>
          <w:sz w:val="20"/>
          <w:szCs w:val="20"/>
        </w:rPr>
        <w:t xml:space="preserve"> </w:t>
      </w:r>
      <w:r w:rsidR="0022143D" w:rsidRPr="00173A3C">
        <w:rPr>
          <w:bCs/>
          <w:color w:val="000000"/>
          <w:sz w:val="20"/>
          <w:szCs w:val="20"/>
        </w:rPr>
        <w:t>tiene</w:t>
      </w:r>
      <w:r w:rsidR="00FF7BB7" w:rsidRPr="00173A3C">
        <w:rPr>
          <w:bCs/>
          <w:color w:val="000000"/>
          <w:sz w:val="20"/>
          <w:szCs w:val="20"/>
        </w:rPr>
        <w:t xml:space="preserve"> </w:t>
      </w:r>
      <w:r w:rsidR="0022143D" w:rsidRPr="00173A3C">
        <w:rPr>
          <w:bCs/>
          <w:color w:val="000000"/>
          <w:sz w:val="20"/>
          <w:szCs w:val="20"/>
        </w:rPr>
        <w:t>varias</w:t>
      </w:r>
      <w:r w:rsidR="00FF7BB7" w:rsidRPr="00173A3C">
        <w:rPr>
          <w:bCs/>
          <w:color w:val="000000"/>
          <w:sz w:val="20"/>
          <w:szCs w:val="20"/>
        </w:rPr>
        <w:t xml:space="preserve"> </w:t>
      </w:r>
      <w:r w:rsidR="0022143D" w:rsidRPr="00173A3C">
        <w:rPr>
          <w:bCs/>
          <w:color w:val="000000"/>
          <w:sz w:val="20"/>
          <w:szCs w:val="20"/>
        </w:rPr>
        <w:t>ventajas</w:t>
      </w:r>
      <w:r w:rsidR="00D1300E" w:rsidRPr="00173A3C">
        <w:rPr>
          <w:bCs/>
          <w:color w:val="000000"/>
          <w:sz w:val="20"/>
          <w:szCs w:val="20"/>
        </w:rPr>
        <w:t>,</w:t>
      </w:r>
      <w:r w:rsidR="00FF7BB7" w:rsidRPr="00173A3C">
        <w:rPr>
          <w:bCs/>
          <w:color w:val="000000"/>
          <w:sz w:val="20"/>
          <w:szCs w:val="20"/>
        </w:rPr>
        <w:t xml:space="preserve"> </w:t>
      </w:r>
      <w:r w:rsidR="0022143D" w:rsidRPr="00173A3C">
        <w:rPr>
          <w:bCs/>
          <w:color w:val="000000"/>
          <w:sz w:val="20"/>
          <w:szCs w:val="20"/>
        </w:rPr>
        <w:t>como</w:t>
      </w:r>
      <w:r w:rsidR="00D1300E" w:rsidRPr="00173A3C">
        <w:rPr>
          <w:bCs/>
          <w:color w:val="000000"/>
          <w:sz w:val="20"/>
          <w:szCs w:val="20"/>
        </w:rPr>
        <w:t xml:space="preserve"> son</w:t>
      </w:r>
      <w:r w:rsidR="0022143D" w:rsidRPr="00173A3C">
        <w:rPr>
          <w:bCs/>
          <w:color w:val="000000"/>
          <w:sz w:val="20"/>
          <w:szCs w:val="20"/>
        </w:rPr>
        <w:t>:</w:t>
      </w:r>
    </w:p>
    <w:p w14:paraId="40B76AF2" w14:textId="77777777" w:rsidR="0022143D" w:rsidRPr="00173A3C" w:rsidRDefault="0022143D" w:rsidP="00D1300E">
      <w:pPr>
        <w:pBdr>
          <w:top w:val="nil"/>
          <w:left w:val="nil"/>
          <w:bottom w:val="nil"/>
          <w:right w:val="nil"/>
          <w:between w:val="nil"/>
        </w:pBdr>
        <w:spacing w:after="120"/>
        <w:jc w:val="both"/>
        <w:rPr>
          <w:bCs/>
          <w:color w:val="000000"/>
          <w:sz w:val="20"/>
          <w:szCs w:val="20"/>
        </w:rPr>
      </w:pPr>
    </w:p>
    <w:p w14:paraId="578E9B68" w14:textId="15533E8A" w:rsidR="0022143D" w:rsidRPr="00173A3C" w:rsidRDefault="0022143D" w:rsidP="00D1300E">
      <w:pPr>
        <w:pStyle w:val="Prrafodelista"/>
        <w:numPr>
          <w:ilvl w:val="0"/>
          <w:numId w:val="25"/>
        </w:numPr>
        <w:pBdr>
          <w:top w:val="nil"/>
          <w:left w:val="nil"/>
          <w:bottom w:val="nil"/>
          <w:right w:val="nil"/>
          <w:between w:val="nil"/>
        </w:pBdr>
        <w:spacing w:after="120"/>
        <w:contextualSpacing w:val="0"/>
        <w:jc w:val="both"/>
        <w:rPr>
          <w:bCs/>
          <w:color w:val="000000"/>
          <w:sz w:val="20"/>
          <w:szCs w:val="20"/>
        </w:rPr>
      </w:pPr>
      <w:commentRangeStart w:id="45"/>
      <w:r w:rsidRPr="00173A3C">
        <w:rPr>
          <w:bCs/>
          <w:color w:val="000000"/>
          <w:sz w:val="20"/>
          <w:szCs w:val="20"/>
        </w:rPr>
        <w:t>Cada</w:t>
      </w:r>
      <w:r w:rsidR="00FF7BB7" w:rsidRPr="00173A3C">
        <w:rPr>
          <w:bCs/>
          <w:color w:val="000000"/>
          <w:sz w:val="20"/>
          <w:szCs w:val="20"/>
        </w:rPr>
        <w:t xml:space="preserve"> </w:t>
      </w:r>
      <w:r w:rsidRPr="00173A3C">
        <w:rPr>
          <w:bCs/>
          <w:color w:val="000000"/>
          <w:sz w:val="20"/>
          <w:szCs w:val="20"/>
        </w:rPr>
        <w:t>una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actividades</w:t>
      </w:r>
      <w:r w:rsidR="00FF7BB7" w:rsidRPr="00173A3C">
        <w:rPr>
          <w:bCs/>
          <w:color w:val="000000"/>
          <w:sz w:val="20"/>
          <w:szCs w:val="20"/>
        </w:rPr>
        <w:t xml:space="preserve"> </w:t>
      </w:r>
      <w:r w:rsidRPr="00173A3C">
        <w:rPr>
          <w:bCs/>
          <w:color w:val="000000"/>
          <w:sz w:val="20"/>
          <w:szCs w:val="20"/>
        </w:rPr>
        <w:t>maximizan</w:t>
      </w:r>
      <w:r w:rsidR="00FF7BB7" w:rsidRPr="00173A3C">
        <w:rPr>
          <w:bCs/>
          <w:color w:val="000000"/>
          <w:sz w:val="20"/>
          <w:szCs w:val="20"/>
        </w:rPr>
        <w:t xml:space="preserve"> </w:t>
      </w:r>
      <w:r w:rsidRPr="00173A3C">
        <w:rPr>
          <w:bCs/>
          <w:color w:val="000000"/>
          <w:sz w:val="20"/>
          <w:szCs w:val="20"/>
        </w:rPr>
        <w:t>su</w:t>
      </w:r>
      <w:r w:rsidR="00FF7BB7" w:rsidRPr="00173A3C">
        <w:rPr>
          <w:bCs/>
          <w:color w:val="000000"/>
          <w:sz w:val="20"/>
          <w:szCs w:val="20"/>
        </w:rPr>
        <w:t xml:space="preserve"> </w:t>
      </w:r>
      <w:r w:rsidRPr="00173A3C">
        <w:rPr>
          <w:bCs/>
          <w:color w:val="000000"/>
          <w:sz w:val="20"/>
          <w:szCs w:val="20"/>
        </w:rPr>
        <w:t>rendimiento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forma</w:t>
      </w:r>
      <w:r w:rsidR="00FF7BB7" w:rsidRPr="00173A3C">
        <w:rPr>
          <w:bCs/>
          <w:color w:val="000000"/>
          <w:sz w:val="20"/>
          <w:szCs w:val="20"/>
        </w:rPr>
        <w:t xml:space="preserve"> </w:t>
      </w:r>
      <w:r w:rsidRPr="00173A3C">
        <w:rPr>
          <w:bCs/>
          <w:color w:val="000000"/>
          <w:sz w:val="20"/>
          <w:szCs w:val="20"/>
        </w:rPr>
        <w:t>consecutiva.</w:t>
      </w:r>
    </w:p>
    <w:p w14:paraId="14ECC84A" w14:textId="7CA35AB0" w:rsidR="0022143D" w:rsidRPr="00173A3C" w:rsidRDefault="0022143D" w:rsidP="00D1300E">
      <w:pPr>
        <w:pStyle w:val="Prrafodelista"/>
        <w:numPr>
          <w:ilvl w:val="0"/>
          <w:numId w:val="25"/>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Minimiza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cantidad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manuales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gestión,</w:t>
      </w:r>
      <w:r w:rsidR="00FF7BB7" w:rsidRPr="00173A3C">
        <w:rPr>
          <w:bCs/>
          <w:color w:val="000000"/>
          <w:sz w:val="20"/>
          <w:szCs w:val="20"/>
        </w:rPr>
        <w:t xml:space="preserve"> </w:t>
      </w:r>
      <w:r w:rsidR="002D38E1" w:rsidRPr="00173A3C">
        <w:rPr>
          <w:bCs/>
          <w:color w:val="000000"/>
          <w:sz w:val="20"/>
          <w:szCs w:val="20"/>
        </w:rPr>
        <w:t>el</w:t>
      </w:r>
      <w:r w:rsidR="00FF7BB7" w:rsidRPr="00173A3C">
        <w:rPr>
          <w:bCs/>
          <w:color w:val="000000"/>
          <w:sz w:val="20"/>
          <w:szCs w:val="20"/>
        </w:rPr>
        <w:t xml:space="preserve"> </w:t>
      </w:r>
      <w:r w:rsidR="002D38E1" w:rsidRPr="00173A3C">
        <w:rPr>
          <w:bCs/>
          <w:color w:val="000000"/>
          <w:sz w:val="20"/>
          <w:szCs w:val="20"/>
        </w:rPr>
        <w:t>esfuerzo</w:t>
      </w:r>
      <w:r w:rsidR="00FF7BB7" w:rsidRPr="00173A3C">
        <w:rPr>
          <w:bCs/>
          <w:color w:val="000000"/>
          <w:sz w:val="20"/>
          <w:szCs w:val="20"/>
        </w:rPr>
        <w:t xml:space="preserve"> </w:t>
      </w:r>
      <w:r w:rsidR="002D38E1" w:rsidRPr="00173A3C">
        <w:rPr>
          <w:bCs/>
          <w:color w:val="000000"/>
          <w:sz w:val="20"/>
          <w:szCs w:val="20"/>
        </w:rPr>
        <w:t>y</w:t>
      </w:r>
      <w:r w:rsidR="00FF7BB7" w:rsidRPr="00173A3C">
        <w:rPr>
          <w:bCs/>
          <w:color w:val="000000"/>
          <w:sz w:val="20"/>
          <w:szCs w:val="20"/>
        </w:rPr>
        <w:t xml:space="preserve"> </w:t>
      </w:r>
      <w:r w:rsidR="002D38E1" w:rsidRPr="00173A3C">
        <w:rPr>
          <w:bCs/>
          <w:color w:val="000000"/>
          <w:sz w:val="20"/>
          <w:szCs w:val="20"/>
        </w:rPr>
        <w:t>la</w:t>
      </w:r>
      <w:r w:rsidR="00FF7BB7" w:rsidRPr="00173A3C">
        <w:rPr>
          <w:bCs/>
          <w:color w:val="000000"/>
          <w:sz w:val="20"/>
          <w:szCs w:val="20"/>
        </w:rPr>
        <w:t xml:space="preserve"> </w:t>
      </w:r>
      <w:r w:rsidR="002D38E1" w:rsidRPr="00173A3C">
        <w:rPr>
          <w:bCs/>
          <w:color w:val="000000"/>
          <w:sz w:val="20"/>
          <w:szCs w:val="20"/>
        </w:rPr>
        <w:t>dedicación</w:t>
      </w:r>
    </w:p>
    <w:p w14:paraId="5ACC7AC0" w14:textId="71CAD2F6" w:rsidR="002D38E1" w:rsidRPr="00173A3C" w:rsidRDefault="002D38E1" w:rsidP="00D1300E">
      <w:pPr>
        <w:pStyle w:val="Prrafodelista"/>
        <w:numPr>
          <w:ilvl w:val="0"/>
          <w:numId w:val="25"/>
        </w:numPr>
        <w:pBdr>
          <w:top w:val="nil"/>
          <w:left w:val="nil"/>
          <w:bottom w:val="nil"/>
          <w:right w:val="nil"/>
          <w:between w:val="nil"/>
        </w:pBdr>
        <w:spacing w:after="120"/>
        <w:contextualSpacing w:val="0"/>
        <w:jc w:val="both"/>
        <w:rPr>
          <w:bCs/>
          <w:color w:val="000000"/>
          <w:sz w:val="20"/>
          <w:szCs w:val="20"/>
        </w:rPr>
      </w:pP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evita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duplicidad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procedimientos</w:t>
      </w:r>
      <w:r w:rsidR="00FF7BB7" w:rsidRPr="00173A3C">
        <w:rPr>
          <w:bCs/>
          <w:color w:val="000000"/>
          <w:sz w:val="20"/>
          <w:szCs w:val="20"/>
        </w:rPr>
        <w:t xml:space="preserve"> </w:t>
      </w:r>
      <w:r w:rsidRPr="00173A3C">
        <w:rPr>
          <w:bCs/>
          <w:color w:val="000000"/>
          <w:sz w:val="20"/>
          <w:szCs w:val="20"/>
        </w:rPr>
        <w:t>e</w:t>
      </w:r>
      <w:r w:rsidR="00FF7BB7" w:rsidRPr="00173A3C">
        <w:rPr>
          <w:bCs/>
          <w:color w:val="000000"/>
          <w:sz w:val="20"/>
          <w:szCs w:val="20"/>
        </w:rPr>
        <w:t xml:space="preserve"> </w:t>
      </w:r>
      <w:r w:rsidRPr="00173A3C">
        <w:rPr>
          <w:bCs/>
          <w:color w:val="000000"/>
          <w:sz w:val="20"/>
          <w:szCs w:val="20"/>
        </w:rPr>
        <w:t>instructivos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seguir.</w:t>
      </w:r>
    </w:p>
    <w:p w14:paraId="718DF69B" w14:textId="0B6F54D4" w:rsidR="002D38E1" w:rsidRPr="00173A3C" w:rsidDel="004C742C" w:rsidRDefault="002D38E1">
      <w:pPr>
        <w:pStyle w:val="Prrafodelista"/>
        <w:numPr>
          <w:ilvl w:val="0"/>
          <w:numId w:val="25"/>
        </w:numPr>
        <w:pBdr>
          <w:top w:val="nil"/>
          <w:left w:val="nil"/>
          <w:bottom w:val="nil"/>
          <w:right w:val="nil"/>
          <w:between w:val="nil"/>
        </w:pBdr>
        <w:spacing w:after="120"/>
        <w:contextualSpacing w:val="0"/>
        <w:jc w:val="both"/>
        <w:rPr>
          <w:del w:id="46" w:author="JGOA" w:date="2022-06-06T18:26:00Z"/>
          <w:bCs/>
          <w:color w:val="000000"/>
          <w:sz w:val="20"/>
          <w:szCs w:val="20"/>
        </w:rPr>
      </w:pPr>
      <w:r w:rsidRPr="004C742C">
        <w:rPr>
          <w:bCs/>
          <w:color w:val="000000"/>
          <w:sz w:val="20"/>
          <w:szCs w:val="20"/>
        </w:rPr>
        <w:t>Hay</w:t>
      </w:r>
      <w:r w:rsidR="00FF7BB7" w:rsidRPr="004C742C">
        <w:rPr>
          <w:bCs/>
          <w:color w:val="000000"/>
          <w:sz w:val="20"/>
          <w:szCs w:val="20"/>
        </w:rPr>
        <w:t xml:space="preserve"> </w:t>
      </w:r>
      <w:r w:rsidRPr="004C742C">
        <w:rPr>
          <w:bCs/>
          <w:color w:val="000000"/>
          <w:sz w:val="20"/>
          <w:szCs w:val="20"/>
        </w:rPr>
        <w:t>mucho</w:t>
      </w:r>
      <w:r w:rsidR="00FF7BB7" w:rsidRPr="004C742C">
        <w:rPr>
          <w:bCs/>
          <w:color w:val="000000"/>
          <w:sz w:val="20"/>
          <w:szCs w:val="20"/>
        </w:rPr>
        <w:t xml:space="preserve"> </w:t>
      </w:r>
      <w:r w:rsidRPr="004C742C">
        <w:rPr>
          <w:bCs/>
          <w:color w:val="000000"/>
          <w:sz w:val="20"/>
          <w:szCs w:val="20"/>
        </w:rPr>
        <w:t>más</w:t>
      </w:r>
      <w:r w:rsidR="00FF7BB7" w:rsidRPr="004C742C">
        <w:rPr>
          <w:bCs/>
          <w:color w:val="000000"/>
          <w:sz w:val="20"/>
          <w:szCs w:val="20"/>
        </w:rPr>
        <w:t xml:space="preserve"> </w:t>
      </w:r>
      <w:r w:rsidRPr="004C742C">
        <w:rPr>
          <w:bCs/>
          <w:color w:val="000000"/>
          <w:sz w:val="20"/>
          <w:szCs w:val="20"/>
        </w:rPr>
        <w:t>control</w:t>
      </w:r>
      <w:r w:rsidR="00FF7BB7" w:rsidRPr="004C742C">
        <w:rPr>
          <w:bCs/>
          <w:color w:val="000000"/>
          <w:sz w:val="20"/>
          <w:szCs w:val="20"/>
        </w:rPr>
        <w:t xml:space="preserve"> </w:t>
      </w:r>
      <w:r w:rsidRPr="004C742C">
        <w:rPr>
          <w:bCs/>
          <w:color w:val="000000"/>
          <w:sz w:val="20"/>
          <w:szCs w:val="20"/>
        </w:rPr>
        <w:t>de</w:t>
      </w:r>
      <w:r w:rsidR="00FF7BB7" w:rsidRPr="004C742C">
        <w:rPr>
          <w:bCs/>
          <w:color w:val="000000"/>
          <w:sz w:val="20"/>
          <w:szCs w:val="20"/>
        </w:rPr>
        <w:t xml:space="preserve"> </w:t>
      </w:r>
      <w:r w:rsidRPr="004C742C">
        <w:rPr>
          <w:bCs/>
          <w:color w:val="000000"/>
          <w:sz w:val="20"/>
          <w:szCs w:val="20"/>
        </w:rPr>
        <w:t>la</w:t>
      </w:r>
      <w:r w:rsidR="00FF7BB7" w:rsidRPr="004C742C">
        <w:rPr>
          <w:bCs/>
          <w:color w:val="000000"/>
          <w:sz w:val="20"/>
          <w:szCs w:val="20"/>
        </w:rPr>
        <w:t xml:space="preserve"> </w:t>
      </w:r>
      <w:r w:rsidRPr="004C742C">
        <w:rPr>
          <w:bCs/>
          <w:color w:val="000000"/>
          <w:sz w:val="20"/>
          <w:szCs w:val="20"/>
        </w:rPr>
        <w:t>información</w:t>
      </w:r>
      <w:ins w:id="47" w:author="JGOA" w:date="2022-06-06T18:26:00Z">
        <w:r w:rsidR="004C742C" w:rsidRPr="004C742C">
          <w:rPr>
            <w:bCs/>
            <w:color w:val="000000"/>
            <w:sz w:val="20"/>
            <w:szCs w:val="20"/>
          </w:rPr>
          <w:t>, e</w:t>
        </w:r>
      </w:ins>
    </w:p>
    <w:p w14:paraId="58BA6E2E" w14:textId="52EF558C" w:rsidR="00322A0D" w:rsidRPr="004C742C" w:rsidRDefault="002D38E1" w:rsidP="004C742C">
      <w:pPr>
        <w:pStyle w:val="Prrafodelista"/>
        <w:numPr>
          <w:ilvl w:val="0"/>
          <w:numId w:val="25"/>
        </w:numPr>
        <w:pBdr>
          <w:top w:val="nil"/>
          <w:left w:val="nil"/>
          <w:bottom w:val="nil"/>
          <w:right w:val="nil"/>
          <w:between w:val="nil"/>
        </w:pBdr>
        <w:spacing w:after="120"/>
        <w:contextualSpacing w:val="0"/>
        <w:jc w:val="both"/>
        <w:rPr>
          <w:bCs/>
          <w:color w:val="000000"/>
          <w:sz w:val="20"/>
          <w:szCs w:val="20"/>
        </w:rPr>
      </w:pPr>
      <w:del w:id="48" w:author="JGOA" w:date="2022-06-06T18:26:00Z">
        <w:r w:rsidRPr="004C742C" w:rsidDel="004C742C">
          <w:rPr>
            <w:bCs/>
            <w:color w:val="000000"/>
            <w:sz w:val="20"/>
            <w:szCs w:val="20"/>
          </w:rPr>
          <w:delText>E</w:delText>
        </w:r>
      </w:del>
      <w:r w:rsidRPr="004C742C">
        <w:rPr>
          <w:bCs/>
          <w:color w:val="000000"/>
          <w:sz w:val="20"/>
          <w:szCs w:val="20"/>
        </w:rPr>
        <w:t>ntre</w:t>
      </w:r>
      <w:r w:rsidR="00FF7BB7" w:rsidRPr="004C742C">
        <w:rPr>
          <w:bCs/>
          <w:color w:val="000000"/>
          <w:sz w:val="20"/>
          <w:szCs w:val="20"/>
        </w:rPr>
        <w:t xml:space="preserve"> </w:t>
      </w:r>
      <w:r w:rsidRPr="004C742C">
        <w:rPr>
          <w:bCs/>
          <w:color w:val="000000"/>
          <w:sz w:val="20"/>
          <w:szCs w:val="20"/>
        </w:rPr>
        <w:t>otras.</w:t>
      </w:r>
      <w:commentRangeEnd w:id="45"/>
      <w:r w:rsidR="00A5254B" w:rsidRPr="00173A3C">
        <w:rPr>
          <w:rStyle w:val="Refdecomentario"/>
          <w:sz w:val="20"/>
          <w:szCs w:val="20"/>
        </w:rPr>
        <w:commentReference w:id="45"/>
      </w:r>
    </w:p>
    <w:p w14:paraId="0321C916" w14:textId="77777777" w:rsidR="002D38E1" w:rsidRPr="00173A3C" w:rsidRDefault="002D38E1" w:rsidP="00D1300E">
      <w:pPr>
        <w:pBdr>
          <w:top w:val="nil"/>
          <w:left w:val="nil"/>
          <w:bottom w:val="nil"/>
          <w:right w:val="nil"/>
          <w:between w:val="nil"/>
        </w:pBdr>
        <w:spacing w:after="120"/>
        <w:jc w:val="both"/>
        <w:rPr>
          <w:bCs/>
          <w:color w:val="000000"/>
          <w:sz w:val="20"/>
          <w:szCs w:val="20"/>
        </w:rPr>
      </w:pPr>
    </w:p>
    <w:p w14:paraId="422BF376" w14:textId="7E51C6E1" w:rsidR="00004F03" w:rsidRPr="00173A3C" w:rsidRDefault="00ED61CA" w:rsidP="00D1300E">
      <w:pPr>
        <w:pBdr>
          <w:top w:val="nil"/>
          <w:left w:val="nil"/>
          <w:bottom w:val="nil"/>
          <w:right w:val="nil"/>
          <w:between w:val="nil"/>
        </w:pBdr>
        <w:spacing w:after="120"/>
        <w:jc w:val="both"/>
        <w:rPr>
          <w:b/>
          <w:color w:val="000000"/>
          <w:sz w:val="20"/>
          <w:szCs w:val="20"/>
        </w:rPr>
      </w:pPr>
      <w:r w:rsidRPr="00173A3C">
        <w:rPr>
          <w:b/>
          <w:color w:val="000000"/>
          <w:sz w:val="20"/>
          <w:szCs w:val="20"/>
        </w:rPr>
        <w:t>2.</w:t>
      </w:r>
      <w:r w:rsidR="00FF7BB7" w:rsidRPr="00173A3C">
        <w:rPr>
          <w:b/>
          <w:color w:val="000000"/>
          <w:sz w:val="20"/>
          <w:szCs w:val="20"/>
        </w:rPr>
        <w:t xml:space="preserve"> </w:t>
      </w:r>
      <w:r w:rsidRPr="00173A3C">
        <w:rPr>
          <w:b/>
          <w:color w:val="000000"/>
          <w:sz w:val="20"/>
          <w:szCs w:val="20"/>
        </w:rPr>
        <w:t>Estándares</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002016D6" w:rsidRPr="00173A3C">
        <w:rPr>
          <w:b/>
          <w:color w:val="000000"/>
          <w:sz w:val="20"/>
          <w:szCs w:val="20"/>
        </w:rPr>
        <w:t>c</w:t>
      </w:r>
      <w:r w:rsidRPr="00173A3C">
        <w:rPr>
          <w:b/>
          <w:color w:val="000000"/>
          <w:sz w:val="20"/>
          <w:szCs w:val="20"/>
        </w:rPr>
        <w:t>alidad</w:t>
      </w:r>
      <w:r w:rsidR="00FF7BB7" w:rsidRPr="00173A3C">
        <w:rPr>
          <w:b/>
          <w:color w:val="000000"/>
          <w:sz w:val="20"/>
          <w:szCs w:val="20"/>
        </w:rPr>
        <w:t xml:space="preserve"> </w:t>
      </w:r>
      <w:r w:rsidR="00CA7AD8" w:rsidRPr="00173A3C">
        <w:rPr>
          <w:b/>
          <w:color w:val="000000"/>
          <w:sz w:val="20"/>
          <w:szCs w:val="20"/>
        </w:rPr>
        <w:t>en</w:t>
      </w:r>
      <w:r w:rsidR="00FF7BB7" w:rsidRPr="00173A3C">
        <w:rPr>
          <w:b/>
          <w:color w:val="000000"/>
          <w:sz w:val="20"/>
          <w:szCs w:val="20"/>
        </w:rPr>
        <w:t xml:space="preserve"> </w:t>
      </w:r>
      <w:r w:rsidR="00CA7AD8" w:rsidRPr="00173A3C">
        <w:rPr>
          <w:b/>
          <w:color w:val="000000"/>
          <w:sz w:val="20"/>
          <w:szCs w:val="20"/>
        </w:rPr>
        <w:t>los</w:t>
      </w:r>
      <w:r w:rsidR="00FF7BB7" w:rsidRPr="00173A3C">
        <w:rPr>
          <w:b/>
          <w:color w:val="000000"/>
          <w:sz w:val="20"/>
          <w:szCs w:val="20"/>
        </w:rPr>
        <w:t xml:space="preserve"> </w:t>
      </w:r>
      <w:r w:rsidR="00CA7AD8" w:rsidRPr="00173A3C">
        <w:rPr>
          <w:b/>
          <w:color w:val="000000"/>
          <w:sz w:val="20"/>
          <w:szCs w:val="20"/>
        </w:rPr>
        <w:t>procesos</w:t>
      </w:r>
      <w:r w:rsidR="00FF7BB7" w:rsidRPr="00173A3C">
        <w:rPr>
          <w:b/>
          <w:color w:val="000000"/>
          <w:sz w:val="20"/>
          <w:szCs w:val="20"/>
        </w:rPr>
        <w:t xml:space="preserve"> </w:t>
      </w:r>
      <w:r w:rsidR="00CA7AD8" w:rsidRPr="00173A3C">
        <w:rPr>
          <w:b/>
          <w:color w:val="000000"/>
          <w:sz w:val="20"/>
          <w:szCs w:val="20"/>
        </w:rPr>
        <w:t>de</w:t>
      </w:r>
      <w:r w:rsidR="00FF7BB7" w:rsidRPr="00173A3C">
        <w:rPr>
          <w:b/>
          <w:color w:val="000000"/>
          <w:sz w:val="20"/>
          <w:szCs w:val="20"/>
        </w:rPr>
        <w:t xml:space="preserve"> </w:t>
      </w:r>
      <w:r w:rsidR="00CA7AD8" w:rsidRPr="00173A3C">
        <w:rPr>
          <w:b/>
          <w:color w:val="000000"/>
          <w:sz w:val="20"/>
          <w:szCs w:val="20"/>
        </w:rPr>
        <w:t>selección</w:t>
      </w:r>
      <w:r w:rsidR="00FF7BB7" w:rsidRPr="00173A3C">
        <w:rPr>
          <w:b/>
          <w:color w:val="000000"/>
          <w:sz w:val="20"/>
          <w:szCs w:val="20"/>
        </w:rPr>
        <w:t xml:space="preserve"> </w:t>
      </w:r>
      <w:r w:rsidR="00CA7AD8" w:rsidRPr="00173A3C">
        <w:rPr>
          <w:b/>
          <w:color w:val="000000"/>
          <w:sz w:val="20"/>
          <w:szCs w:val="20"/>
        </w:rPr>
        <w:t>y</w:t>
      </w:r>
      <w:r w:rsidR="00FF7BB7" w:rsidRPr="00173A3C">
        <w:rPr>
          <w:b/>
          <w:color w:val="000000"/>
          <w:sz w:val="20"/>
          <w:szCs w:val="20"/>
        </w:rPr>
        <w:t xml:space="preserve"> </w:t>
      </w:r>
      <w:r w:rsidR="00CA7AD8" w:rsidRPr="00173A3C">
        <w:rPr>
          <w:b/>
          <w:color w:val="000000"/>
          <w:sz w:val="20"/>
          <w:szCs w:val="20"/>
        </w:rPr>
        <w:t>adquisición</w:t>
      </w:r>
      <w:r w:rsidR="00FF7BB7" w:rsidRPr="00173A3C">
        <w:rPr>
          <w:b/>
          <w:color w:val="000000"/>
          <w:sz w:val="20"/>
          <w:szCs w:val="20"/>
        </w:rPr>
        <w:t xml:space="preserve"> </w:t>
      </w:r>
      <w:r w:rsidR="00CA7AD8" w:rsidRPr="00173A3C">
        <w:rPr>
          <w:b/>
          <w:color w:val="000000"/>
          <w:sz w:val="20"/>
          <w:szCs w:val="20"/>
        </w:rPr>
        <w:t>de</w:t>
      </w:r>
      <w:r w:rsidR="00FF7BB7" w:rsidRPr="00173A3C">
        <w:rPr>
          <w:b/>
          <w:color w:val="000000"/>
          <w:sz w:val="20"/>
          <w:szCs w:val="20"/>
        </w:rPr>
        <w:t xml:space="preserve"> </w:t>
      </w:r>
      <w:r w:rsidR="00CA7AD8" w:rsidRPr="00173A3C">
        <w:rPr>
          <w:b/>
          <w:color w:val="000000"/>
          <w:sz w:val="20"/>
          <w:szCs w:val="20"/>
        </w:rPr>
        <w:t>medicamentos</w:t>
      </w:r>
      <w:r w:rsidR="00FF7BB7" w:rsidRPr="00173A3C">
        <w:rPr>
          <w:b/>
          <w:color w:val="000000"/>
          <w:sz w:val="20"/>
          <w:szCs w:val="20"/>
        </w:rPr>
        <w:t xml:space="preserve"> </w:t>
      </w:r>
      <w:r w:rsidR="00CA7AD8" w:rsidRPr="00173A3C">
        <w:rPr>
          <w:b/>
          <w:color w:val="000000"/>
          <w:sz w:val="20"/>
          <w:szCs w:val="20"/>
        </w:rPr>
        <w:t>y</w:t>
      </w:r>
      <w:r w:rsidR="00FF7BB7" w:rsidRPr="00173A3C">
        <w:rPr>
          <w:b/>
          <w:color w:val="000000"/>
          <w:sz w:val="20"/>
          <w:szCs w:val="20"/>
        </w:rPr>
        <w:t xml:space="preserve"> </w:t>
      </w:r>
      <w:r w:rsidR="00CA7AD8" w:rsidRPr="00173A3C">
        <w:rPr>
          <w:b/>
          <w:color w:val="000000"/>
          <w:sz w:val="20"/>
          <w:szCs w:val="20"/>
        </w:rPr>
        <w:t>dispositivos</w:t>
      </w:r>
      <w:r w:rsidR="00FF7BB7" w:rsidRPr="00173A3C">
        <w:rPr>
          <w:b/>
          <w:color w:val="000000"/>
          <w:sz w:val="20"/>
          <w:szCs w:val="20"/>
        </w:rPr>
        <w:t xml:space="preserve"> </w:t>
      </w:r>
      <w:r w:rsidR="00D1300E" w:rsidRPr="00173A3C">
        <w:rPr>
          <w:b/>
          <w:color w:val="000000"/>
          <w:sz w:val="20"/>
          <w:szCs w:val="20"/>
        </w:rPr>
        <w:t>médicos</w:t>
      </w:r>
    </w:p>
    <w:p w14:paraId="2B27BEA0" w14:textId="77777777" w:rsidR="00CA7AD8" w:rsidRPr="00173A3C" w:rsidRDefault="00CA7AD8" w:rsidP="00D1300E">
      <w:pPr>
        <w:pBdr>
          <w:top w:val="nil"/>
          <w:left w:val="nil"/>
          <w:bottom w:val="nil"/>
          <w:right w:val="nil"/>
          <w:between w:val="nil"/>
        </w:pBdr>
        <w:spacing w:after="120"/>
        <w:jc w:val="both"/>
        <w:rPr>
          <w:b/>
          <w:color w:val="000000"/>
          <w:sz w:val="20"/>
          <w:szCs w:val="20"/>
        </w:rPr>
      </w:pPr>
    </w:p>
    <w:p w14:paraId="2EC8D8EB" w14:textId="0658908F" w:rsidR="000F338A" w:rsidRPr="00173A3C" w:rsidRDefault="000F338A" w:rsidP="00D1300E">
      <w:pPr>
        <w:pBdr>
          <w:top w:val="nil"/>
          <w:left w:val="nil"/>
          <w:bottom w:val="nil"/>
          <w:right w:val="nil"/>
          <w:between w:val="nil"/>
        </w:pBdr>
        <w:spacing w:after="120"/>
        <w:jc w:val="both"/>
        <w:rPr>
          <w:b/>
          <w:color w:val="000000"/>
          <w:sz w:val="20"/>
          <w:szCs w:val="20"/>
        </w:rPr>
      </w:pPr>
      <w:r w:rsidRPr="00173A3C">
        <w:rPr>
          <w:b/>
          <w:color w:val="000000"/>
          <w:sz w:val="20"/>
          <w:szCs w:val="20"/>
        </w:rPr>
        <w:t>2.1</w:t>
      </w:r>
      <w:r w:rsidR="00FF7BB7" w:rsidRPr="00173A3C">
        <w:rPr>
          <w:b/>
          <w:color w:val="000000"/>
          <w:sz w:val="20"/>
          <w:szCs w:val="20"/>
        </w:rPr>
        <w:t xml:space="preserve"> </w:t>
      </w:r>
      <w:r w:rsidRPr="00173A3C">
        <w:rPr>
          <w:b/>
          <w:color w:val="000000"/>
          <w:sz w:val="20"/>
          <w:szCs w:val="20"/>
        </w:rPr>
        <w:t>Habilitación</w:t>
      </w:r>
    </w:p>
    <w:p w14:paraId="0B83831F" w14:textId="03B13D35" w:rsidR="00D577AD" w:rsidRPr="00173A3C" w:rsidRDefault="00D91271" w:rsidP="00D1300E">
      <w:pPr>
        <w:pBdr>
          <w:top w:val="nil"/>
          <w:left w:val="nil"/>
          <w:bottom w:val="nil"/>
          <w:right w:val="nil"/>
          <w:between w:val="nil"/>
        </w:pBdr>
        <w:spacing w:after="120"/>
        <w:jc w:val="both"/>
        <w:rPr>
          <w:bCs/>
          <w:color w:val="000000"/>
          <w:sz w:val="20"/>
          <w:szCs w:val="20"/>
        </w:rPr>
      </w:pPr>
      <w:commentRangeStart w:id="49"/>
      <w:r w:rsidRPr="00173A3C">
        <w:rPr>
          <w:noProof/>
          <w:sz w:val="20"/>
          <w:szCs w:val="20"/>
          <w:lang w:eastAsia="en-US"/>
        </w:rPr>
        <w:drawing>
          <wp:anchor distT="0" distB="0" distL="114300" distR="114300" simplePos="0" relativeHeight="251660288" behindDoc="0" locked="0" layoutInCell="1" allowOverlap="1" wp14:anchorId="69D328C7" wp14:editId="4E2F04AE">
            <wp:simplePos x="0" y="0"/>
            <wp:positionH relativeFrom="column">
              <wp:posOffset>-21590</wp:posOffset>
            </wp:positionH>
            <wp:positionV relativeFrom="paragraph">
              <wp:posOffset>130810</wp:posOffset>
            </wp:positionV>
            <wp:extent cx="1892300" cy="411480"/>
            <wp:effectExtent l="0" t="0" r="0" b="7620"/>
            <wp:wrapSquare wrapText="bothSides"/>
            <wp:docPr id="11" name="Imagen 11" descr="Ministerio de Salud y Protección Social - República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sterio de Salud y Protección Social - República de Colomb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49"/>
      <w:r w:rsidRPr="00173A3C">
        <w:rPr>
          <w:rStyle w:val="Refdecomentario"/>
          <w:sz w:val="20"/>
          <w:szCs w:val="20"/>
        </w:rPr>
        <w:commentReference w:id="49"/>
      </w:r>
      <w:commentRangeStart w:id="50"/>
    </w:p>
    <w:p w14:paraId="4A13FBF8" w14:textId="77777777" w:rsidR="004C742C" w:rsidRDefault="000F338A" w:rsidP="00D1300E">
      <w:pPr>
        <w:pBdr>
          <w:top w:val="nil"/>
          <w:left w:val="nil"/>
          <w:bottom w:val="nil"/>
          <w:right w:val="nil"/>
          <w:between w:val="nil"/>
        </w:pBdr>
        <w:spacing w:after="120"/>
        <w:jc w:val="both"/>
        <w:rPr>
          <w:ins w:id="51" w:author="JGOA" w:date="2022-06-06T18:26:00Z"/>
          <w:bCs/>
          <w:color w:val="000000"/>
          <w:sz w:val="20"/>
          <w:szCs w:val="20"/>
        </w:rPr>
      </w:pPr>
      <w:r w:rsidRPr="00173A3C">
        <w:rPr>
          <w:bCs/>
          <w:color w:val="000000"/>
          <w:sz w:val="20"/>
          <w:szCs w:val="20"/>
        </w:rPr>
        <w:t>El</w:t>
      </w:r>
      <w:r w:rsidR="00FF7BB7" w:rsidRPr="00173A3C">
        <w:rPr>
          <w:bCs/>
          <w:color w:val="000000"/>
          <w:sz w:val="20"/>
          <w:szCs w:val="20"/>
        </w:rPr>
        <w:t xml:space="preserve"> </w:t>
      </w:r>
      <w:r w:rsidR="00D1300E" w:rsidRPr="00173A3C">
        <w:rPr>
          <w:bCs/>
          <w:color w:val="000000"/>
          <w:sz w:val="20"/>
          <w:szCs w:val="20"/>
        </w:rPr>
        <w:t>M</w:t>
      </w:r>
      <w:r w:rsidRPr="00173A3C">
        <w:rPr>
          <w:bCs/>
          <w:color w:val="000000"/>
          <w:sz w:val="20"/>
          <w:szCs w:val="20"/>
        </w:rPr>
        <w:t>inisterio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00D1300E" w:rsidRPr="00173A3C">
        <w:rPr>
          <w:bCs/>
          <w:color w:val="000000"/>
          <w:sz w:val="20"/>
          <w:szCs w:val="20"/>
        </w:rPr>
        <w:t>S</w:t>
      </w:r>
      <w:r w:rsidRPr="00173A3C">
        <w:rPr>
          <w:bCs/>
          <w:color w:val="000000"/>
          <w:sz w:val="20"/>
          <w:szCs w:val="20"/>
        </w:rPr>
        <w:t>alud</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00D1300E" w:rsidRPr="00173A3C">
        <w:rPr>
          <w:bCs/>
          <w:color w:val="000000"/>
          <w:sz w:val="20"/>
          <w:szCs w:val="20"/>
        </w:rPr>
        <w:t>P</w:t>
      </w:r>
      <w:r w:rsidRPr="00173A3C">
        <w:rPr>
          <w:bCs/>
          <w:color w:val="000000"/>
          <w:sz w:val="20"/>
          <w:szCs w:val="20"/>
        </w:rPr>
        <w:t>rotección</w:t>
      </w:r>
      <w:r w:rsidR="00FF7BB7" w:rsidRPr="00173A3C">
        <w:rPr>
          <w:bCs/>
          <w:color w:val="000000"/>
          <w:sz w:val="20"/>
          <w:szCs w:val="20"/>
        </w:rPr>
        <w:t xml:space="preserve"> </w:t>
      </w:r>
      <w:r w:rsidR="00D1300E" w:rsidRPr="00173A3C">
        <w:rPr>
          <w:bCs/>
          <w:color w:val="000000"/>
          <w:sz w:val="20"/>
          <w:szCs w:val="20"/>
        </w:rPr>
        <w:t>S</w:t>
      </w:r>
      <w:r w:rsidRPr="00173A3C">
        <w:rPr>
          <w:bCs/>
          <w:color w:val="000000"/>
          <w:sz w:val="20"/>
          <w:szCs w:val="20"/>
        </w:rPr>
        <w:t>ocial</w:t>
      </w:r>
      <w:r w:rsidR="00FF7BB7" w:rsidRPr="00173A3C">
        <w:rPr>
          <w:bCs/>
          <w:color w:val="000000"/>
          <w:sz w:val="20"/>
          <w:szCs w:val="20"/>
        </w:rPr>
        <w:t xml:space="preserve"> </w:t>
      </w:r>
      <w:r w:rsidR="00D1300E" w:rsidRPr="00173A3C">
        <w:rPr>
          <w:bCs/>
          <w:color w:val="000000"/>
          <w:sz w:val="20"/>
          <w:szCs w:val="20"/>
        </w:rPr>
        <w:t>define</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único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habilitación</w:t>
      </w:r>
      <w:r w:rsidR="00FF7BB7" w:rsidRPr="00173A3C">
        <w:rPr>
          <w:bCs/>
          <w:color w:val="000000"/>
          <w:sz w:val="20"/>
          <w:szCs w:val="20"/>
        </w:rPr>
        <w:t xml:space="preserve"> </w:t>
      </w:r>
      <w:r w:rsidRPr="00173A3C">
        <w:rPr>
          <w:bCs/>
          <w:color w:val="000000"/>
          <w:sz w:val="20"/>
          <w:szCs w:val="20"/>
        </w:rPr>
        <w:t>como</w:t>
      </w:r>
      <w:r w:rsidR="00D1300E" w:rsidRPr="00173A3C">
        <w:rPr>
          <w:bCs/>
          <w:color w:val="000000"/>
          <w:sz w:val="20"/>
          <w:szCs w:val="20"/>
        </w:rPr>
        <w:t>:</w:t>
      </w:r>
      <w:r w:rsidR="00FF7BB7" w:rsidRPr="00173A3C">
        <w:rPr>
          <w:bCs/>
          <w:color w:val="000000"/>
          <w:sz w:val="20"/>
          <w:szCs w:val="20"/>
        </w:rPr>
        <w:t xml:space="preserve"> </w:t>
      </w:r>
    </w:p>
    <w:p w14:paraId="6A366C36" w14:textId="455F83FD" w:rsidR="000F338A" w:rsidRPr="00173A3C" w:rsidRDefault="000F338A">
      <w:pPr>
        <w:pBdr>
          <w:top w:val="nil"/>
          <w:left w:val="nil"/>
          <w:bottom w:val="nil"/>
          <w:right w:val="nil"/>
          <w:between w:val="nil"/>
        </w:pBdr>
        <w:spacing w:after="120"/>
        <w:ind w:left="1440"/>
        <w:jc w:val="both"/>
        <w:rPr>
          <w:bCs/>
          <w:color w:val="000000"/>
          <w:sz w:val="20"/>
          <w:szCs w:val="20"/>
        </w:rPr>
        <w:pPrChange w:id="52" w:author="JGOA" w:date="2022-06-06T18:26:00Z">
          <w:pPr>
            <w:pBdr>
              <w:top w:val="nil"/>
              <w:left w:val="nil"/>
              <w:bottom w:val="nil"/>
              <w:right w:val="nil"/>
              <w:between w:val="nil"/>
            </w:pBdr>
            <w:spacing w:after="120"/>
            <w:jc w:val="both"/>
          </w:pPr>
        </w:pPrChange>
      </w:pPr>
      <w:del w:id="53" w:author="JGOA" w:date="2022-06-06T18:26:00Z">
        <w:r w:rsidRPr="00173A3C" w:rsidDel="004C742C">
          <w:rPr>
            <w:bCs/>
            <w:color w:val="000000"/>
            <w:sz w:val="20"/>
            <w:szCs w:val="20"/>
          </w:rPr>
          <w:delText>“</w:delText>
        </w:r>
      </w:del>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conjunto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normas,</w:t>
      </w:r>
      <w:r w:rsidR="00FF7BB7" w:rsidRPr="00173A3C">
        <w:rPr>
          <w:bCs/>
          <w:color w:val="000000"/>
          <w:sz w:val="20"/>
          <w:szCs w:val="20"/>
        </w:rPr>
        <w:t xml:space="preserve"> </w:t>
      </w:r>
      <w:r w:rsidRPr="00173A3C">
        <w:rPr>
          <w:bCs/>
          <w:color w:val="000000"/>
          <w:sz w:val="20"/>
          <w:szCs w:val="20"/>
        </w:rPr>
        <w:t>requisitos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procedimientos</w:t>
      </w:r>
      <w:r w:rsidR="00FF7BB7" w:rsidRPr="00173A3C">
        <w:rPr>
          <w:bCs/>
          <w:color w:val="000000"/>
          <w:sz w:val="20"/>
          <w:szCs w:val="20"/>
        </w:rPr>
        <w:t xml:space="preserve"> </w:t>
      </w:r>
      <w:r w:rsidRPr="00173A3C">
        <w:rPr>
          <w:bCs/>
          <w:color w:val="000000"/>
          <w:sz w:val="20"/>
          <w:szCs w:val="20"/>
        </w:rPr>
        <w:t>mediante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cuales</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establece,</w:t>
      </w:r>
      <w:r w:rsidR="00FF7BB7" w:rsidRPr="00173A3C">
        <w:rPr>
          <w:bCs/>
          <w:color w:val="000000"/>
          <w:sz w:val="20"/>
          <w:szCs w:val="20"/>
        </w:rPr>
        <w:t xml:space="preserve"> </w:t>
      </w:r>
      <w:r w:rsidRPr="00173A3C">
        <w:rPr>
          <w:bCs/>
          <w:color w:val="000000"/>
          <w:sz w:val="20"/>
          <w:szCs w:val="20"/>
        </w:rPr>
        <w:t>registra,</w:t>
      </w:r>
      <w:r w:rsidR="00FF7BB7" w:rsidRPr="00173A3C">
        <w:rPr>
          <w:bCs/>
          <w:color w:val="000000"/>
          <w:sz w:val="20"/>
          <w:szCs w:val="20"/>
        </w:rPr>
        <w:t xml:space="preserve"> </w:t>
      </w:r>
      <w:r w:rsidRPr="00173A3C">
        <w:rPr>
          <w:bCs/>
          <w:color w:val="000000"/>
          <w:sz w:val="20"/>
          <w:szCs w:val="20"/>
        </w:rPr>
        <w:t>verifica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controla</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condiciones</w:t>
      </w:r>
      <w:r w:rsidR="00FF7BB7" w:rsidRPr="00173A3C">
        <w:rPr>
          <w:bCs/>
          <w:color w:val="000000"/>
          <w:sz w:val="20"/>
          <w:szCs w:val="20"/>
        </w:rPr>
        <w:t xml:space="preserve"> </w:t>
      </w:r>
      <w:r w:rsidRPr="00173A3C">
        <w:rPr>
          <w:bCs/>
          <w:color w:val="000000"/>
          <w:sz w:val="20"/>
          <w:szCs w:val="20"/>
        </w:rPr>
        <w:t>básicas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capacidad</w:t>
      </w:r>
      <w:r w:rsidR="00FF7BB7" w:rsidRPr="00173A3C">
        <w:rPr>
          <w:bCs/>
          <w:color w:val="000000"/>
          <w:sz w:val="20"/>
          <w:szCs w:val="20"/>
        </w:rPr>
        <w:t xml:space="preserve"> </w:t>
      </w:r>
      <w:r w:rsidRPr="00173A3C">
        <w:rPr>
          <w:bCs/>
          <w:color w:val="000000"/>
          <w:sz w:val="20"/>
          <w:szCs w:val="20"/>
        </w:rPr>
        <w:t>tecnológica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científica,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suficiencia</w:t>
      </w:r>
      <w:r w:rsidR="00FF7BB7" w:rsidRPr="00173A3C">
        <w:rPr>
          <w:bCs/>
          <w:color w:val="000000"/>
          <w:sz w:val="20"/>
          <w:szCs w:val="20"/>
        </w:rPr>
        <w:t xml:space="preserve"> </w:t>
      </w:r>
      <w:r w:rsidRPr="00173A3C">
        <w:rPr>
          <w:bCs/>
          <w:color w:val="000000"/>
          <w:sz w:val="20"/>
          <w:szCs w:val="20"/>
        </w:rPr>
        <w:t>patrimonial</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financiera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capacidad</w:t>
      </w:r>
      <w:r w:rsidR="00FF7BB7" w:rsidRPr="00173A3C">
        <w:rPr>
          <w:bCs/>
          <w:color w:val="000000"/>
          <w:sz w:val="20"/>
          <w:szCs w:val="20"/>
        </w:rPr>
        <w:t xml:space="preserve"> </w:t>
      </w:r>
      <w:r w:rsidRPr="00173A3C">
        <w:rPr>
          <w:bCs/>
          <w:color w:val="000000"/>
          <w:sz w:val="20"/>
          <w:szCs w:val="20"/>
        </w:rPr>
        <w:t>técnico</w:t>
      </w:r>
      <w:r w:rsidR="00FF7BB7" w:rsidRPr="00173A3C">
        <w:rPr>
          <w:bCs/>
          <w:color w:val="000000"/>
          <w:sz w:val="20"/>
          <w:szCs w:val="20"/>
        </w:rPr>
        <w:t xml:space="preserve"> </w:t>
      </w:r>
      <w:r w:rsidRPr="00173A3C">
        <w:rPr>
          <w:bCs/>
          <w:color w:val="000000"/>
          <w:sz w:val="20"/>
          <w:szCs w:val="20"/>
        </w:rPr>
        <w:t>administrativa,</w:t>
      </w:r>
      <w:r w:rsidR="00FF7BB7" w:rsidRPr="00173A3C">
        <w:rPr>
          <w:bCs/>
          <w:color w:val="000000"/>
          <w:sz w:val="20"/>
          <w:szCs w:val="20"/>
        </w:rPr>
        <w:t xml:space="preserve"> </w:t>
      </w:r>
      <w:r w:rsidRPr="00173A3C">
        <w:rPr>
          <w:bCs/>
          <w:color w:val="000000"/>
          <w:sz w:val="20"/>
          <w:szCs w:val="20"/>
        </w:rPr>
        <w:t>indispensables</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entrada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permanencia</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cuales</w:t>
      </w:r>
      <w:r w:rsidR="00FF7BB7" w:rsidRPr="00173A3C">
        <w:rPr>
          <w:bCs/>
          <w:color w:val="000000"/>
          <w:sz w:val="20"/>
          <w:szCs w:val="20"/>
        </w:rPr>
        <w:t xml:space="preserve"> </w:t>
      </w:r>
      <w:r w:rsidRPr="00173A3C">
        <w:rPr>
          <w:bCs/>
          <w:color w:val="000000"/>
          <w:sz w:val="20"/>
          <w:szCs w:val="20"/>
        </w:rPr>
        <w:t>buscan</w:t>
      </w:r>
      <w:r w:rsidR="00FF7BB7" w:rsidRPr="00173A3C">
        <w:rPr>
          <w:bCs/>
          <w:color w:val="000000"/>
          <w:sz w:val="20"/>
          <w:szCs w:val="20"/>
        </w:rPr>
        <w:t xml:space="preserve"> </w:t>
      </w:r>
      <w:r w:rsidRPr="00173A3C">
        <w:rPr>
          <w:bCs/>
          <w:color w:val="000000"/>
          <w:sz w:val="20"/>
          <w:szCs w:val="20"/>
        </w:rPr>
        <w:t>dar</w:t>
      </w:r>
      <w:r w:rsidR="00FF7BB7" w:rsidRPr="00173A3C">
        <w:rPr>
          <w:bCs/>
          <w:color w:val="000000"/>
          <w:sz w:val="20"/>
          <w:szCs w:val="20"/>
        </w:rPr>
        <w:t xml:space="preserve"> </w:t>
      </w:r>
      <w:r w:rsidRPr="00173A3C">
        <w:rPr>
          <w:bCs/>
          <w:color w:val="000000"/>
          <w:sz w:val="20"/>
          <w:szCs w:val="20"/>
        </w:rPr>
        <w:t>seguridad</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usuarios</w:t>
      </w:r>
      <w:r w:rsidR="00FF7BB7" w:rsidRPr="00173A3C">
        <w:rPr>
          <w:bCs/>
          <w:color w:val="000000"/>
          <w:sz w:val="20"/>
          <w:szCs w:val="20"/>
        </w:rPr>
        <w:t xml:space="preserve"> </w:t>
      </w:r>
      <w:r w:rsidRPr="00173A3C">
        <w:rPr>
          <w:bCs/>
          <w:color w:val="000000"/>
          <w:sz w:val="20"/>
          <w:szCs w:val="20"/>
        </w:rPr>
        <w:t>frente</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potenciales</w:t>
      </w:r>
      <w:r w:rsidR="00FF7BB7" w:rsidRPr="00173A3C">
        <w:rPr>
          <w:bCs/>
          <w:color w:val="000000"/>
          <w:sz w:val="20"/>
          <w:szCs w:val="20"/>
        </w:rPr>
        <w:t xml:space="preserve"> </w:t>
      </w:r>
      <w:r w:rsidRPr="00173A3C">
        <w:rPr>
          <w:bCs/>
          <w:color w:val="000000"/>
          <w:sz w:val="20"/>
          <w:szCs w:val="20"/>
        </w:rPr>
        <w:t>riesgos</w:t>
      </w:r>
      <w:r w:rsidR="00FF7BB7" w:rsidRPr="00173A3C">
        <w:rPr>
          <w:bCs/>
          <w:color w:val="000000"/>
          <w:sz w:val="20"/>
          <w:szCs w:val="20"/>
        </w:rPr>
        <w:t xml:space="preserve"> </w:t>
      </w:r>
      <w:r w:rsidRPr="00173A3C">
        <w:rPr>
          <w:bCs/>
          <w:color w:val="000000"/>
          <w:sz w:val="20"/>
          <w:szCs w:val="20"/>
        </w:rPr>
        <w:t>asociados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prestación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servicios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son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obligatorio</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parte</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prestadores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servicios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salud</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empresas</w:t>
      </w:r>
      <w:r w:rsidR="00FF7BB7" w:rsidRPr="00173A3C">
        <w:rPr>
          <w:bCs/>
          <w:color w:val="000000"/>
          <w:sz w:val="20"/>
          <w:szCs w:val="20"/>
        </w:rPr>
        <w:t xml:space="preserve"> </w:t>
      </w:r>
      <w:r w:rsidRPr="00173A3C">
        <w:rPr>
          <w:bCs/>
          <w:color w:val="000000"/>
          <w:sz w:val="20"/>
          <w:szCs w:val="20"/>
        </w:rPr>
        <w:t>administradoras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planes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beneficios</w:t>
      </w:r>
      <w:del w:id="54" w:author="JGOA" w:date="2022-06-06T18:26:00Z">
        <w:r w:rsidR="00D1300E" w:rsidRPr="00173A3C" w:rsidDel="004C742C">
          <w:rPr>
            <w:bCs/>
            <w:color w:val="000000"/>
            <w:sz w:val="20"/>
            <w:szCs w:val="20"/>
          </w:rPr>
          <w:delText>”</w:delText>
        </w:r>
      </w:del>
      <w:ins w:id="55" w:author="JGOA" w:date="2022-06-06T18:26:00Z">
        <w:r w:rsidR="004C742C">
          <w:rPr>
            <w:bCs/>
            <w:color w:val="000000"/>
            <w:sz w:val="20"/>
            <w:szCs w:val="20"/>
          </w:rPr>
          <w:t xml:space="preserve"> </w:t>
        </w:r>
      </w:ins>
      <w:del w:id="56" w:author="JGOA" w:date="2022-06-06T18:26:00Z">
        <w:r w:rsidR="00D1300E" w:rsidRPr="00173A3C" w:rsidDel="004C742C">
          <w:rPr>
            <w:bCs/>
            <w:color w:val="000000"/>
            <w:sz w:val="20"/>
            <w:szCs w:val="20"/>
          </w:rPr>
          <w:delText>.</w:delText>
        </w:r>
        <w:r w:rsidR="00FF7BB7" w:rsidRPr="00173A3C" w:rsidDel="004C742C">
          <w:rPr>
            <w:bCs/>
            <w:color w:val="000000"/>
            <w:sz w:val="20"/>
            <w:szCs w:val="20"/>
          </w:rPr>
          <w:delText xml:space="preserve"> </w:delText>
        </w:r>
      </w:del>
      <w:r w:rsidR="00D1300E" w:rsidRPr="00173A3C">
        <w:rPr>
          <w:bCs/>
          <w:color w:val="000000"/>
          <w:sz w:val="20"/>
          <w:szCs w:val="20"/>
        </w:rPr>
        <w:t>(EAPB)</w:t>
      </w:r>
      <w:commentRangeEnd w:id="50"/>
      <w:ins w:id="57" w:author="JGOA" w:date="2022-06-06T18:26:00Z">
        <w:r w:rsidR="004C742C">
          <w:rPr>
            <w:bCs/>
            <w:color w:val="000000"/>
            <w:sz w:val="20"/>
            <w:szCs w:val="20"/>
          </w:rPr>
          <w:t>.</w:t>
        </w:r>
      </w:ins>
      <w:r w:rsidR="00543DBC" w:rsidRPr="00173A3C">
        <w:rPr>
          <w:rStyle w:val="Refdecomentario"/>
          <w:sz w:val="20"/>
          <w:szCs w:val="20"/>
        </w:rPr>
        <w:commentReference w:id="50"/>
      </w:r>
    </w:p>
    <w:p w14:paraId="44E24057" w14:textId="77777777" w:rsidR="000F338A" w:rsidRPr="00173A3C" w:rsidRDefault="000F338A" w:rsidP="00D1300E">
      <w:pPr>
        <w:pBdr>
          <w:top w:val="nil"/>
          <w:left w:val="nil"/>
          <w:bottom w:val="nil"/>
          <w:right w:val="nil"/>
          <w:between w:val="nil"/>
        </w:pBdr>
        <w:spacing w:after="120"/>
        <w:jc w:val="both"/>
        <w:rPr>
          <w:bCs/>
          <w:color w:val="000000"/>
          <w:sz w:val="20"/>
          <w:szCs w:val="20"/>
        </w:rPr>
      </w:pPr>
    </w:p>
    <w:p w14:paraId="36CB1296" w14:textId="07228827" w:rsidR="000F338A" w:rsidRPr="00173A3C" w:rsidRDefault="00CA7AD8" w:rsidP="00D1300E">
      <w:pPr>
        <w:pBdr>
          <w:top w:val="nil"/>
          <w:left w:val="nil"/>
          <w:bottom w:val="nil"/>
          <w:right w:val="nil"/>
          <w:between w:val="nil"/>
        </w:pBdr>
        <w:spacing w:after="120"/>
        <w:jc w:val="both"/>
        <w:rPr>
          <w:bCs/>
          <w:color w:val="000000"/>
          <w:sz w:val="20"/>
          <w:szCs w:val="20"/>
        </w:rPr>
      </w:pPr>
      <w:commentRangeStart w:id="58"/>
      <w:r w:rsidRPr="00173A3C">
        <w:rPr>
          <w:b/>
          <w:bCs/>
          <w:color w:val="000000"/>
          <w:sz w:val="20"/>
          <w:szCs w:val="20"/>
        </w:rPr>
        <w:t>A</w:t>
      </w:r>
      <w:r w:rsidR="00FF7BB7" w:rsidRPr="00173A3C">
        <w:rPr>
          <w:b/>
          <w:bCs/>
          <w:color w:val="000000"/>
          <w:sz w:val="20"/>
          <w:szCs w:val="20"/>
        </w:rPr>
        <w:t xml:space="preserve"> </w:t>
      </w:r>
      <w:r w:rsidRPr="00173A3C">
        <w:rPr>
          <w:b/>
          <w:bCs/>
          <w:color w:val="000000"/>
          <w:sz w:val="20"/>
          <w:szCs w:val="20"/>
        </w:rPr>
        <w:t>nivel</w:t>
      </w:r>
      <w:r w:rsidR="00FF7BB7" w:rsidRPr="00173A3C">
        <w:rPr>
          <w:b/>
          <w:bCs/>
          <w:color w:val="000000"/>
          <w:sz w:val="20"/>
          <w:szCs w:val="20"/>
        </w:rPr>
        <w:t xml:space="preserve"> </w:t>
      </w:r>
      <w:r w:rsidRPr="00173A3C">
        <w:rPr>
          <w:b/>
          <w:bCs/>
          <w:color w:val="000000"/>
          <w:sz w:val="20"/>
          <w:szCs w:val="20"/>
        </w:rPr>
        <w:t>general</w:t>
      </w:r>
      <w:ins w:id="59" w:author="JGOA" w:date="2022-06-06T18:26:00Z">
        <w:r w:rsidR="004C742C">
          <w:rPr>
            <w:b/>
            <w:bCs/>
            <w:color w:val="000000"/>
            <w:sz w:val="20"/>
            <w:szCs w:val="20"/>
          </w:rPr>
          <w:t>,</w:t>
        </w:r>
      </w:ins>
      <w:r w:rsidR="00FF7BB7" w:rsidRPr="00173A3C">
        <w:rPr>
          <w:b/>
          <w:bCs/>
          <w:color w:val="000000"/>
          <w:sz w:val="20"/>
          <w:szCs w:val="20"/>
        </w:rPr>
        <w:t xml:space="preserve"> </w:t>
      </w:r>
      <w:r w:rsidRPr="00173A3C">
        <w:rPr>
          <w:b/>
          <w:bCs/>
          <w:color w:val="000000"/>
          <w:sz w:val="20"/>
          <w:szCs w:val="20"/>
        </w:rPr>
        <w:t>el</w:t>
      </w:r>
      <w:r w:rsidR="00FF7BB7" w:rsidRPr="00173A3C">
        <w:rPr>
          <w:b/>
          <w:bCs/>
          <w:color w:val="000000"/>
          <w:sz w:val="20"/>
          <w:szCs w:val="20"/>
        </w:rPr>
        <w:t xml:space="preserve"> </w:t>
      </w:r>
      <w:r w:rsidRPr="00173A3C">
        <w:rPr>
          <w:b/>
          <w:bCs/>
          <w:color w:val="000000"/>
          <w:sz w:val="20"/>
          <w:szCs w:val="20"/>
        </w:rPr>
        <w:t>establecimiento</w:t>
      </w:r>
      <w:r w:rsidR="00FF7BB7" w:rsidRPr="00173A3C">
        <w:rPr>
          <w:b/>
          <w:bCs/>
          <w:color w:val="000000"/>
          <w:sz w:val="20"/>
          <w:szCs w:val="20"/>
        </w:rPr>
        <w:t xml:space="preserve"> </w:t>
      </w:r>
      <w:r w:rsidRPr="00173A3C">
        <w:rPr>
          <w:b/>
          <w:bCs/>
          <w:color w:val="000000"/>
          <w:sz w:val="20"/>
          <w:szCs w:val="20"/>
        </w:rPr>
        <w:t>o</w:t>
      </w:r>
      <w:r w:rsidR="00FF7BB7" w:rsidRPr="00173A3C">
        <w:rPr>
          <w:b/>
          <w:bCs/>
          <w:color w:val="000000"/>
          <w:sz w:val="20"/>
          <w:szCs w:val="20"/>
        </w:rPr>
        <w:t xml:space="preserve"> </w:t>
      </w:r>
      <w:r w:rsidRPr="00173A3C">
        <w:rPr>
          <w:b/>
          <w:bCs/>
          <w:color w:val="000000"/>
          <w:sz w:val="20"/>
          <w:szCs w:val="20"/>
        </w:rPr>
        <w:t>servicio</w:t>
      </w:r>
      <w:r w:rsidR="00FF7BB7" w:rsidRPr="00173A3C">
        <w:rPr>
          <w:b/>
          <w:bCs/>
          <w:color w:val="000000"/>
          <w:sz w:val="20"/>
          <w:szCs w:val="20"/>
        </w:rPr>
        <w:t xml:space="preserve"> </w:t>
      </w:r>
      <w:r w:rsidRPr="00173A3C">
        <w:rPr>
          <w:b/>
          <w:bCs/>
          <w:color w:val="000000"/>
          <w:sz w:val="20"/>
          <w:szCs w:val="20"/>
        </w:rPr>
        <w:t>farmacéutico</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Pr="00173A3C">
        <w:rPr>
          <w:bCs/>
          <w:color w:val="000000"/>
          <w:sz w:val="20"/>
          <w:szCs w:val="20"/>
        </w:rPr>
        <w:t>estar</w:t>
      </w:r>
      <w:r w:rsidR="00FF7BB7" w:rsidRPr="00173A3C">
        <w:rPr>
          <w:bCs/>
          <w:color w:val="000000"/>
          <w:sz w:val="20"/>
          <w:szCs w:val="20"/>
        </w:rPr>
        <w:t xml:space="preserve"> </w:t>
      </w:r>
      <w:r w:rsidRPr="00173A3C">
        <w:rPr>
          <w:bCs/>
          <w:color w:val="000000"/>
          <w:sz w:val="20"/>
          <w:szCs w:val="20"/>
        </w:rPr>
        <w:t>cumplir</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requisitos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habilitación</w:t>
      </w:r>
      <w:r w:rsidR="00FF7BB7" w:rsidRPr="00173A3C">
        <w:rPr>
          <w:bCs/>
          <w:color w:val="000000"/>
          <w:sz w:val="20"/>
          <w:szCs w:val="20"/>
        </w:rPr>
        <w:t xml:space="preserve"> </w:t>
      </w:r>
      <w:r w:rsidR="000F338A" w:rsidRPr="00173A3C">
        <w:rPr>
          <w:bCs/>
          <w:color w:val="000000"/>
          <w:sz w:val="20"/>
          <w:szCs w:val="20"/>
        </w:rPr>
        <w:t>establecidos</w:t>
      </w:r>
      <w:r w:rsidR="00FF7BB7" w:rsidRPr="00173A3C">
        <w:rPr>
          <w:bCs/>
          <w:color w:val="000000"/>
          <w:sz w:val="20"/>
          <w:szCs w:val="20"/>
        </w:rPr>
        <w:t xml:space="preserve"> </w:t>
      </w:r>
      <w:r w:rsidR="000F338A" w:rsidRPr="00173A3C">
        <w:rPr>
          <w:bCs/>
          <w:color w:val="000000"/>
          <w:sz w:val="20"/>
          <w:szCs w:val="20"/>
        </w:rPr>
        <w:t>en</w:t>
      </w:r>
      <w:r w:rsidR="00FF7BB7" w:rsidRPr="00173A3C">
        <w:rPr>
          <w:bCs/>
          <w:color w:val="000000"/>
          <w:sz w:val="20"/>
          <w:szCs w:val="20"/>
        </w:rPr>
        <w:t xml:space="preserve"> </w:t>
      </w:r>
      <w:r w:rsidR="000F338A" w:rsidRPr="00173A3C">
        <w:rPr>
          <w:bCs/>
          <w:color w:val="000000"/>
          <w:sz w:val="20"/>
          <w:szCs w:val="20"/>
        </w:rPr>
        <w:t>el</w:t>
      </w:r>
      <w:r w:rsidR="00FF7BB7" w:rsidRPr="00173A3C">
        <w:rPr>
          <w:bCs/>
          <w:color w:val="000000"/>
          <w:sz w:val="20"/>
          <w:szCs w:val="20"/>
        </w:rPr>
        <w:t xml:space="preserve"> </w:t>
      </w:r>
      <w:del w:id="60" w:author="JGOA" w:date="2022-06-06T18:27:00Z">
        <w:r w:rsidR="000F338A" w:rsidRPr="00173A3C" w:rsidDel="008D40EA">
          <w:rPr>
            <w:bCs/>
            <w:color w:val="000000"/>
            <w:sz w:val="20"/>
            <w:szCs w:val="20"/>
          </w:rPr>
          <w:delText>decreto</w:delText>
        </w:r>
        <w:r w:rsidR="00FF7BB7" w:rsidRPr="00173A3C" w:rsidDel="008D40EA">
          <w:rPr>
            <w:bCs/>
            <w:color w:val="000000"/>
            <w:sz w:val="20"/>
            <w:szCs w:val="20"/>
          </w:rPr>
          <w:delText xml:space="preserve"> </w:delText>
        </w:r>
      </w:del>
      <w:ins w:id="61" w:author="JGOA" w:date="2022-06-06T18:27:00Z">
        <w:r w:rsidR="008D40EA">
          <w:rPr>
            <w:bCs/>
            <w:color w:val="000000"/>
            <w:sz w:val="20"/>
            <w:szCs w:val="20"/>
          </w:rPr>
          <w:t>D</w:t>
        </w:r>
        <w:r w:rsidR="008D40EA" w:rsidRPr="00173A3C">
          <w:rPr>
            <w:bCs/>
            <w:color w:val="000000"/>
            <w:sz w:val="20"/>
            <w:szCs w:val="20"/>
          </w:rPr>
          <w:t xml:space="preserve">ecreto </w:t>
        </w:r>
      </w:ins>
      <w:r w:rsidR="000F338A" w:rsidRPr="00173A3C">
        <w:rPr>
          <w:bCs/>
          <w:color w:val="000000"/>
          <w:sz w:val="20"/>
          <w:szCs w:val="20"/>
        </w:rPr>
        <w:t>780</w:t>
      </w:r>
      <w:r w:rsidR="00FF7BB7" w:rsidRPr="00173A3C">
        <w:rPr>
          <w:bCs/>
          <w:color w:val="000000"/>
          <w:sz w:val="20"/>
          <w:szCs w:val="20"/>
        </w:rPr>
        <w:t xml:space="preserve"> </w:t>
      </w:r>
      <w:r w:rsidR="000F338A" w:rsidRPr="00173A3C">
        <w:rPr>
          <w:bCs/>
          <w:color w:val="000000"/>
          <w:sz w:val="20"/>
          <w:szCs w:val="20"/>
        </w:rPr>
        <w:t>del</w:t>
      </w:r>
      <w:r w:rsidR="00FF7BB7" w:rsidRPr="00173A3C">
        <w:rPr>
          <w:bCs/>
          <w:color w:val="000000"/>
          <w:sz w:val="20"/>
          <w:szCs w:val="20"/>
        </w:rPr>
        <w:t xml:space="preserve"> </w:t>
      </w:r>
      <w:r w:rsidR="000F338A" w:rsidRPr="00173A3C">
        <w:rPr>
          <w:bCs/>
          <w:color w:val="000000"/>
          <w:sz w:val="20"/>
          <w:szCs w:val="20"/>
        </w:rPr>
        <w:t>2016</w:t>
      </w:r>
      <w:r w:rsidR="002016D6" w:rsidRPr="00173A3C">
        <w:rPr>
          <w:bCs/>
          <w:color w:val="000000"/>
          <w:sz w:val="20"/>
          <w:szCs w:val="20"/>
        </w:rPr>
        <w:t>-</w:t>
      </w:r>
      <w:r w:rsidR="00FF7BB7" w:rsidRPr="00173A3C">
        <w:rPr>
          <w:bCs/>
          <w:color w:val="000000"/>
          <w:sz w:val="20"/>
          <w:szCs w:val="20"/>
        </w:rPr>
        <w:t xml:space="preserve"> </w:t>
      </w:r>
      <w:r w:rsidR="002016D6" w:rsidRPr="00173A3C">
        <w:rPr>
          <w:bCs/>
          <w:color w:val="000000"/>
          <w:sz w:val="20"/>
          <w:szCs w:val="20"/>
        </w:rPr>
        <w:t>capítulo</w:t>
      </w:r>
      <w:r w:rsidR="00FF7BB7" w:rsidRPr="00173A3C">
        <w:rPr>
          <w:bCs/>
          <w:color w:val="000000"/>
          <w:sz w:val="20"/>
          <w:szCs w:val="20"/>
        </w:rPr>
        <w:t xml:space="preserve"> </w:t>
      </w:r>
      <w:r w:rsidR="002016D6" w:rsidRPr="00173A3C">
        <w:rPr>
          <w:bCs/>
          <w:color w:val="000000"/>
          <w:sz w:val="20"/>
          <w:szCs w:val="20"/>
        </w:rPr>
        <w:t>10</w:t>
      </w:r>
      <w:r w:rsidR="00FF7BB7" w:rsidRPr="00173A3C">
        <w:rPr>
          <w:bCs/>
          <w:color w:val="000000"/>
          <w:sz w:val="20"/>
          <w:szCs w:val="20"/>
        </w:rPr>
        <w:t xml:space="preserve"> </w:t>
      </w:r>
      <w:r w:rsidR="000F338A" w:rsidRPr="00173A3C">
        <w:rPr>
          <w:bCs/>
          <w:color w:val="000000"/>
          <w:sz w:val="20"/>
          <w:szCs w:val="20"/>
        </w:rPr>
        <w:t>y</w:t>
      </w:r>
      <w:r w:rsidR="00FF7BB7" w:rsidRPr="00173A3C">
        <w:rPr>
          <w:bCs/>
          <w:color w:val="000000"/>
          <w:sz w:val="20"/>
          <w:szCs w:val="20"/>
        </w:rPr>
        <w:t xml:space="preserve"> </w:t>
      </w:r>
      <w:r w:rsidR="000F338A" w:rsidRPr="00173A3C">
        <w:rPr>
          <w:bCs/>
          <w:color w:val="000000"/>
          <w:sz w:val="20"/>
          <w:szCs w:val="20"/>
        </w:rPr>
        <w:t>la</w:t>
      </w:r>
      <w:r w:rsidR="00FF7BB7" w:rsidRPr="00173A3C">
        <w:rPr>
          <w:bCs/>
          <w:color w:val="000000"/>
          <w:sz w:val="20"/>
          <w:szCs w:val="20"/>
        </w:rPr>
        <w:t xml:space="preserve"> </w:t>
      </w:r>
      <w:del w:id="62" w:author="JGOA" w:date="2022-06-06T18:27:00Z">
        <w:r w:rsidR="000F338A" w:rsidRPr="00173A3C" w:rsidDel="008D40EA">
          <w:rPr>
            <w:bCs/>
            <w:color w:val="000000"/>
            <w:sz w:val="20"/>
            <w:szCs w:val="20"/>
          </w:rPr>
          <w:delText>resolución</w:delText>
        </w:r>
        <w:r w:rsidR="00FF7BB7" w:rsidRPr="00173A3C" w:rsidDel="008D40EA">
          <w:rPr>
            <w:bCs/>
            <w:color w:val="000000"/>
            <w:sz w:val="20"/>
            <w:szCs w:val="20"/>
          </w:rPr>
          <w:delText xml:space="preserve"> </w:delText>
        </w:r>
      </w:del>
      <w:ins w:id="63" w:author="JGOA" w:date="2022-06-06T18:27:00Z">
        <w:r w:rsidR="008D40EA">
          <w:rPr>
            <w:bCs/>
            <w:color w:val="000000"/>
            <w:sz w:val="20"/>
            <w:szCs w:val="20"/>
          </w:rPr>
          <w:t>R</w:t>
        </w:r>
        <w:r w:rsidR="008D40EA" w:rsidRPr="00173A3C">
          <w:rPr>
            <w:bCs/>
            <w:color w:val="000000"/>
            <w:sz w:val="20"/>
            <w:szCs w:val="20"/>
          </w:rPr>
          <w:t xml:space="preserve">esolución </w:t>
        </w:r>
      </w:ins>
      <w:r w:rsidR="000F338A" w:rsidRPr="00173A3C">
        <w:rPr>
          <w:bCs/>
          <w:color w:val="000000"/>
          <w:sz w:val="20"/>
          <w:szCs w:val="20"/>
        </w:rPr>
        <w:t>1403</w:t>
      </w:r>
      <w:r w:rsidR="00FF7BB7" w:rsidRPr="00173A3C">
        <w:rPr>
          <w:bCs/>
          <w:color w:val="000000"/>
          <w:sz w:val="20"/>
          <w:szCs w:val="20"/>
        </w:rPr>
        <w:t xml:space="preserve"> </w:t>
      </w:r>
      <w:r w:rsidR="000F338A" w:rsidRPr="00173A3C">
        <w:rPr>
          <w:bCs/>
          <w:color w:val="000000"/>
          <w:sz w:val="20"/>
          <w:szCs w:val="20"/>
        </w:rPr>
        <w:t>del</w:t>
      </w:r>
      <w:r w:rsidR="00FF7BB7" w:rsidRPr="00173A3C">
        <w:rPr>
          <w:bCs/>
          <w:color w:val="000000"/>
          <w:sz w:val="20"/>
          <w:szCs w:val="20"/>
        </w:rPr>
        <w:t xml:space="preserve"> </w:t>
      </w:r>
      <w:r w:rsidR="000F338A" w:rsidRPr="00173A3C">
        <w:rPr>
          <w:bCs/>
          <w:color w:val="000000"/>
          <w:sz w:val="20"/>
          <w:szCs w:val="20"/>
        </w:rPr>
        <w:t>2007.</w:t>
      </w:r>
      <w:commentRangeEnd w:id="58"/>
      <w:r w:rsidR="000C6E4F" w:rsidRPr="00173A3C">
        <w:rPr>
          <w:rStyle w:val="Refdecomentario"/>
          <w:sz w:val="20"/>
          <w:szCs w:val="20"/>
        </w:rPr>
        <w:commentReference w:id="58"/>
      </w:r>
    </w:p>
    <w:p w14:paraId="142BFFBF" w14:textId="77777777" w:rsidR="000C6E4F" w:rsidRPr="00173A3C" w:rsidRDefault="000C6E4F" w:rsidP="00D1300E">
      <w:pPr>
        <w:pBdr>
          <w:top w:val="nil"/>
          <w:left w:val="nil"/>
          <w:bottom w:val="nil"/>
          <w:right w:val="nil"/>
          <w:between w:val="nil"/>
        </w:pBdr>
        <w:spacing w:after="120"/>
        <w:jc w:val="both"/>
        <w:rPr>
          <w:bCs/>
          <w:color w:val="000000"/>
          <w:sz w:val="20"/>
          <w:szCs w:val="20"/>
        </w:rPr>
      </w:pPr>
    </w:p>
    <w:p w14:paraId="2794DB30" w14:textId="535A2801" w:rsidR="00CA7AD8" w:rsidRPr="00173A3C" w:rsidRDefault="000F338A"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cuanto</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ins w:id="64" w:author="JGOA" w:date="2022-06-06T18:27:00Z">
        <w:r w:rsidR="008D40EA">
          <w:rPr>
            <w:bCs/>
            <w:color w:val="000000"/>
            <w:sz w:val="20"/>
            <w:szCs w:val="20"/>
          </w:rPr>
          <w:t xml:space="preserve">los </w:t>
        </w:r>
      </w:ins>
      <w:r w:rsidRPr="00173A3C">
        <w:rPr>
          <w:bCs/>
          <w:color w:val="000000"/>
          <w:sz w:val="20"/>
          <w:szCs w:val="20"/>
        </w:rPr>
        <w:t>establecimientos</w:t>
      </w:r>
      <w:r w:rsidR="00FF7BB7" w:rsidRPr="00173A3C">
        <w:rPr>
          <w:bCs/>
          <w:color w:val="000000"/>
          <w:sz w:val="20"/>
          <w:szCs w:val="20"/>
        </w:rPr>
        <w:t xml:space="preserve"> </w:t>
      </w:r>
      <w:r w:rsidRPr="00173A3C">
        <w:rPr>
          <w:bCs/>
          <w:color w:val="000000"/>
          <w:sz w:val="20"/>
          <w:szCs w:val="20"/>
        </w:rPr>
        <w:t>farmacéuticos</w:t>
      </w:r>
      <w:r w:rsidR="00FF7BB7" w:rsidRPr="00173A3C">
        <w:rPr>
          <w:bCs/>
          <w:color w:val="000000"/>
          <w:sz w:val="20"/>
          <w:szCs w:val="20"/>
        </w:rPr>
        <w:t xml:space="preserve"> </w:t>
      </w:r>
      <w:r w:rsidRPr="00173A3C">
        <w:rPr>
          <w:bCs/>
          <w:color w:val="000000"/>
          <w:sz w:val="20"/>
          <w:szCs w:val="20"/>
        </w:rPr>
        <w:t>mayoristas</w:t>
      </w:r>
      <w:r w:rsidR="00FF7BB7" w:rsidRPr="00173A3C">
        <w:rPr>
          <w:bCs/>
          <w:color w:val="000000"/>
          <w:sz w:val="20"/>
          <w:szCs w:val="20"/>
        </w:rPr>
        <w:t xml:space="preserve"> </w:t>
      </w:r>
      <w:r w:rsidRPr="00173A3C">
        <w:rPr>
          <w:bCs/>
          <w:color w:val="000000"/>
          <w:sz w:val="20"/>
          <w:szCs w:val="20"/>
        </w:rPr>
        <w:t>o</w:t>
      </w:r>
      <w:r w:rsidR="00FF7BB7" w:rsidRPr="00173A3C">
        <w:rPr>
          <w:bCs/>
          <w:color w:val="000000"/>
          <w:sz w:val="20"/>
          <w:szCs w:val="20"/>
        </w:rPr>
        <w:t xml:space="preserve"> </w:t>
      </w:r>
      <w:r w:rsidRPr="00173A3C">
        <w:rPr>
          <w:bCs/>
          <w:color w:val="000000"/>
          <w:sz w:val="20"/>
          <w:szCs w:val="20"/>
        </w:rPr>
        <w:t>minoristas</w:t>
      </w:r>
      <w:r w:rsidR="00D1300E"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además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cumplir</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requisitos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normas</w:t>
      </w:r>
      <w:r w:rsidR="00FF7BB7" w:rsidRPr="00173A3C">
        <w:rPr>
          <w:bCs/>
          <w:color w:val="000000"/>
          <w:sz w:val="20"/>
          <w:szCs w:val="20"/>
        </w:rPr>
        <w:t xml:space="preserve"> </w:t>
      </w:r>
      <w:r w:rsidRPr="00173A3C">
        <w:rPr>
          <w:bCs/>
          <w:color w:val="000000"/>
          <w:sz w:val="20"/>
          <w:szCs w:val="20"/>
        </w:rPr>
        <w:t>anteriormente</w:t>
      </w:r>
      <w:r w:rsidR="00FF7BB7" w:rsidRPr="00173A3C">
        <w:rPr>
          <w:bCs/>
          <w:color w:val="000000"/>
          <w:sz w:val="20"/>
          <w:szCs w:val="20"/>
        </w:rPr>
        <w:t xml:space="preserve"> </w:t>
      </w:r>
      <w:r w:rsidRPr="00173A3C">
        <w:rPr>
          <w:bCs/>
          <w:color w:val="000000"/>
          <w:sz w:val="20"/>
          <w:szCs w:val="20"/>
        </w:rPr>
        <w:t>mencionadas,</w:t>
      </w:r>
      <w:r w:rsidR="00FF7BB7" w:rsidRPr="00173A3C">
        <w:rPr>
          <w:bCs/>
          <w:color w:val="000000"/>
          <w:sz w:val="20"/>
          <w:szCs w:val="20"/>
        </w:rPr>
        <w:t xml:space="preserve"> </w:t>
      </w:r>
      <w:r w:rsidRPr="00173A3C">
        <w:rPr>
          <w:bCs/>
          <w:color w:val="000000"/>
          <w:sz w:val="20"/>
          <w:szCs w:val="20"/>
        </w:rPr>
        <w:t>también</w:t>
      </w:r>
      <w:ins w:id="65" w:author="JGOA" w:date="2022-06-06T18:28:00Z">
        <w:r w:rsidR="008D40EA">
          <w:rPr>
            <w:bCs/>
            <w:color w:val="000000"/>
            <w:sz w:val="20"/>
            <w:szCs w:val="20"/>
          </w:rPr>
          <w:t xml:space="preserve"> se</w:t>
        </w:r>
      </w:ins>
      <w:r w:rsidR="00FF7BB7" w:rsidRPr="00173A3C">
        <w:rPr>
          <w:bCs/>
          <w:color w:val="000000"/>
          <w:sz w:val="20"/>
          <w:szCs w:val="20"/>
        </w:rPr>
        <w:t xml:space="preserve"> </w:t>
      </w:r>
      <w:r w:rsidRPr="00173A3C">
        <w:rPr>
          <w:bCs/>
          <w:color w:val="000000"/>
          <w:sz w:val="20"/>
          <w:szCs w:val="20"/>
        </w:rPr>
        <w:t>deben</w:t>
      </w:r>
      <w:r w:rsidR="00FF7BB7" w:rsidRPr="00173A3C">
        <w:rPr>
          <w:bCs/>
          <w:color w:val="000000"/>
          <w:sz w:val="20"/>
          <w:szCs w:val="20"/>
        </w:rPr>
        <w:t xml:space="preserve"> </w:t>
      </w:r>
      <w:del w:id="66" w:author="JGOA" w:date="2022-06-06T18:27:00Z">
        <w:r w:rsidRPr="00173A3C" w:rsidDel="008D40EA">
          <w:rPr>
            <w:bCs/>
            <w:color w:val="000000"/>
            <w:sz w:val="20"/>
            <w:szCs w:val="20"/>
          </w:rPr>
          <w:delText>de</w:delText>
        </w:r>
        <w:r w:rsidR="00FF7BB7" w:rsidRPr="00173A3C" w:rsidDel="008D40EA">
          <w:rPr>
            <w:bCs/>
            <w:color w:val="000000"/>
            <w:sz w:val="20"/>
            <w:szCs w:val="20"/>
          </w:rPr>
          <w:delText xml:space="preserve"> </w:delText>
        </w:r>
      </w:del>
      <w:r w:rsidRPr="00173A3C">
        <w:rPr>
          <w:bCs/>
          <w:color w:val="000000"/>
          <w:sz w:val="20"/>
          <w:szCs w:val="20"/>
        </w:rPr>
        <w:t>acoger</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impuestas</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ente</w:t>
      </w:r>
      <w:r w:rsidR="00FF7BB7" w:rsidRPr="00173A3C">
        <w:rPr>
          <w:bCs/>
          <w:color w:val="000000"/>
          <w:sz w:val="20"/>
          <w:szCs w:val="20"/>
        </w:rPr>
        <w:t xml:space="preserve"> </w:t>
      </w:r>
      <w:r w:rsidRPr="00173A3C">
        <w:rPr>
          <w:bCs/>
          <w:color w:val="000000"/>
          <w:sz w:val="20"/>
          <w:szCs w:val="20"/>
        </w:rPr>
        <w:t>territorial</w:t>
      </w:r>
      <w:r w:rsidR="00FF7BB7" w:rsidRPr="00173A3C">
        <w:rPr>
          <w:bCs/>
          <w:color w:val="000000"/>
          <w:sz w:val="20"/>
          <w:szCs w:val="20"/>
        </w:rPr>
        <w:t xml:space="preserve"> </w:t>
      </w:r>
      <w:r w:rsidRPr="00173A3C">
        <w:rPr>
          <w:bCs/>
          <w:color w:val="000000"/>
          <w:sz w:val="20"/>
          <w:szCs w:val="20"/>
        </w:rPr>
        <w:t>encargado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aprobar</w:t>
      </w:r>
      <w:r w:rsidR="00FF7BB7" w:rsidRPr="00173A3C">
        <w:rPr>
          <w:bCs/>
          <w:color w:val="000000"/>
          <w:sz w:val="20"/>
          <w:szCs w:val="20"/>
        </w:rPr>
        <w:t xml:space="preserve"> </w:t>
      </w:r>
      <w:r w:rsidRPr="00173A3C">
        <w:rPr>
          <w:bCs/>
          <w:color w:val="000000"/>
          <w:sz w:val="20"/>
          <w:szCs w:val="20"/>
        </w:rPr>
        <w:t>o</w:t>
      </w:r>
      <w:r w:rsidR="00FF7BB7" w:rsidRPr="00173A3C">
        <w:rPr>
          <w:bCs/>
          <w:color w:val="000000"/>
          <w:sz w:val="20"/>
          <w:szCs w:val="20"/>
        </w:rPr>
        <w:t xml:space="preserve"> </w:t>
      </w:r>
      <w:r w:rsidRPr="00173A3C">
        <w:rPr>
          <w:bCs/>
          <w:color w:val="000000"/>
          <w:sz w:val="20"/>
          <w:szCs w:val="20"/>
        </w:rPr>
        <w:t>desaprobar</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00D1300E" w:rsidRPr="00173A3C">
        <w:rPr>
          <w:bCs/>
          <w:color w:val="000000"/>
          <w:sz w:val="20"/>
          <w:szCs w:val="20"/>
        </w:rPr>
        <w:t xml:space="preserve">habilitación, por ejemplo,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caso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00D1300E" w:rsidRPr="00173A3C">
        <w:rPr>
          <w:bCs/>
          <w:color w:val="000000"/>
          <w:sz w:val="20"/>
          <w:szCs w:val="20"/>
        </w:rPr>
        <w:t>Antioqui</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Dirección</w:t>
      </w:r>
      <w:r w:rsidR="00FF7BB7" w:rsidRPr="00173A3C">
        <w:rPr>
          <w:bCs/>
          <w:color w:val="000000"/>
          <w:sz w:val="20"/>
          <w:szCs w:val="20"/>
        </w:rPr>
        <w:t xml:space="preserve"> </w:t>
      </w:r>
      <w:r w:rsidRPr="00173A3C">
        <w:rPr>
          <w:bCs/>
          <w:color w:val="000000"/>
          <w:sz w:val="20"/>
          <w:szCs w:val="20"/>
        </w:rPr>
        <w:t>Seccional</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Salud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00D1300E" w:rsidRPr="00173A3C">
        <w:rPr>
          <w:bCs/>
          <w:color w:val="000000"/>
          <w:sz w:val="20"/>
          <w:szCs w:val="20"/>
        </w:rPr>
        <w:t>Antioqui</w:t>
      </w:r>
      <w:r w:rsidRPr="00173A3C">
        <w:rPr>
          <w:bCs/>
          <w:color w:val="000000"/>
          <w:sz w:val="20"/>
          <w:szCs w:val="20"/>
        </w:rPr>
        <w:t>a.</w:t>
      </w:r>
    </w:p>
    <w:p w14:paraId="44B97F34" w14:textId="3FEE5175" w:rsidR="000F338A" w:rsidRPr="00173A3C" w:rsidRDefault="000F338A" w:rsidP="00D1300E">
      <w:pPr>
        <w:pBdr>
          <w:top w:val="nil"/>
          <w:left w:val="nil"/>
          <w:bottom w:val="nil"/>
          <w:right w:val="nil"/>
          <w:between w:val="nil"/>
        </w:pBdr>
        <w:spacing w:after="120"/>
        <w:jc w:val="both"/>
        <w:rPr>
          <w:bCs/>
          <w:color w:val="000000"/>
          <w:sz w:val="20"/>
          <w:szCs w:val="20"/>
        </w:rPr>
      </w:pPr>
      <w:del w:id="67" w:author="JGOA" w:date="2022-06-06T18:27:00Z">
        <w:r w:rsidRPr="00173A3C" w:rsidDel="008D40EA">
          <w:rPr>
            <w:bCs/>
            <w:color w:val="000000"/>
            <w:sz w:val="20"/>
            <w:szCs w:val="20"/>
          </w:rPr>
          <w:delText>En</w:delText>
        </w:r>
        <w:r w:rsidR="00FF7BB7" w:rsidRPr="00173A3C" w:rsidDel="008D40EA">
          <w:rPr>
            <w:bCs/>
            <w:color w:val="000000"/>
            <w:sz w:val="20"/>
            <w:szCs w:val="20"/>
          </w:rPr>
          <w:delText xml:space="preserve"> </w:delText>
        </w:r>
      </w:del>
      <w:ins w:id="68" w:author="JGOA" w:date="2022-06-06T18:27:00Z">
        <w:r w:rsidR="008D40EA">
          <w:rPr>
            <w:bCs/>
            <w:color w:val="000000"/>
            <w:sz w:val="20"/>
            <w:szCs w:val="20"/>
          </w:rPr>
          <w:t>L</w:t>
        </w:r>
      </w:ins>
      <w:del w:id="69" w:author="JGOA" w:date="2022-06-06T18:27:00Z">
        <w:r w:rsidRPr="00173A3C" w:rsidDel="008D40EA">
          <w:rPr>
            <w:bCs/>
            <w:color w:val="000000"/>
            <w:sz w:val="20"/>
            <w:szCs w:val="20"/>
          </w:rPr>
          <w:delText>el</w:delText>
        </w:r>
        <w:r w:rsidR="00FF7BB7" w:rsidRPr="00173A3C" w:rsidDel="008D40EA">
          <w:rPr>
            <w:bCs/>
            <w:color w:val="000000"/>
            <w:sz w:val="20"/>
            <w:szCs w:val="20"/>
          </w:rPr>
          <w:delText xml:space="preserve"> </w:delText>
        </w:r>
        <w:r w:rsidRPr="00173A3C" w:rsidDel="008D40EA">
          <w:rPr>
            <w:bCs/>
            <w:color w:val="000000"/>
            <w:sz w:val="20"/>
            <w:szCs w:val="20"/>
          </w:rPr>
          <w:delText>caso</w:delText>
        </w:r>
        <w:r w:rsidR="00FF7BB7" w:rsidRPr="00173A3C" w:rsidDel="008D40EA">
          <w:rPr>
            <w:bCs/>
            <w:color w:val="000000"/>
            <w:sz w:val="20"/>
            <w:szCs w:val="20"/>
          </w:rPr>
          <w:delText xml:space="preserve"> </w:delText>
        </w:r>
        <w:r w:rsidRPr="00173A3C" w:rsidDel="008D40EA">
          <w:rPr>
            <w:bCs/>
            <w:color w:val="000000"/>
            <w:sz w:val="20"/>
            <w:szCs w:val="20"/>
          </w:rPr>
          <w:delText>de</w:delText>
        </w:r>
        <w:r w:rsidR="00FF7BB7" w:rsidRPr="00173A3C" w:rsidDel="008D40EA">
          <w:rPr>
            <w:bCs/>
            <w:color w:val="000000"/>
            <w:sz w:val="20"/>
            <w:szCs w:val="20"/>
          </w:rPr>
          <w:delText xml:space="preserve"> </w:delText>
        </w:r>
        <w:r w:rsidRPr="00173A3C" w:rsidDel="008D40EA">
          <w:rPr>
            <w:bCs/>
            <w:color w:val="000000"/>
            <w:sz w:val="20"/>
            <w:szCs w:val="20"/>
          </w:rPr>
          <w:delText>l</w:delText>
        </w:r>
      </w:del>
      <w:r w:rsidRPr="00173A3C">
        <w:rPr>
          <w:bCs/>
          <w:color w:val="000000"/>
          <w:sz w:val="20"/>
          <w:szCs w:val="20"/>
        </w:rPr>
        <w:t>os</w:t>
      </w:r>
      <w:r w:rsidR="00FF7BB7" w:rsidRPr="00173A3C">
        <w:rPr>
          <w:bCs/>
          <w:color w:val="000000"/>
          <w:sz w:val="20"/>
          <w:szCs w:val="20"/>
        </w:rPr>
        <w:t xml:space="preserve"> </w:t>
      </w:r>
      <w:r w:rsidRPr="00173A3C">
        <w:rPr>
          <w:bCs/>
          <w:color w:val="000000"/>
          <w:sz w:val="20"/>
          <w:szCs w:val="20"/>
        </w:rPr>
        <w:t>servicios</w:t>
      </w:r>
      <w:r w:rsidR="00FF7BB7" w:rsidRPr="00173A3C">
        <w:rPr>
          <w:bCs/>
          <w:color w:val="000000"/>
          <w:sz w:val="20"/>
          <w:szCs w:val="20"/>
        </w:rPr>
        <w:t xml:space="preserve"> </w:t>
      </w:r>
      <w:r w:rsidRPr="00173A3C">
        <w:rPr>
          <w:bCs/>
          <w:color w:val="000000"/>
          <w:sz w:val="20"/>
          <w:szCs w:val="20"/>
        </w:rPr>
        <w:t>farmacéuticos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alta,</w:t>
      </w:r>
      <w:r w:rsidR="00FF7BB7" w:rsidRPr="00173A3C">
        <w:rPr>
          <w:bCs/>
          <w:color w:val="000000"/>
          <w:sz w:val="20"/>
          <w:szCs w:val="20"/>
        </w:rPr>
        <w:t xml:space="preserve"> </w:t>
      </w:r>
      <w:r w:rsidRPr="00173A3C">
        <w:rPr>
          <w:bCs/>
          <w:color w:val="000000"/>
          <w:sz w:val="20"/>
          <w:szCs w:val="20"/>
        </w:rPr>
        <w:t>mediana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baja</w:t>
      </w:r>
      <w:r w:rsidR="00FF7BB7" w:rsidRPr="00173A3C">
        <w:rPr>
          <w:bCs/>
          <w:color w:val="000000"/>
          <w:sz w:val="20"/>
          <w:szCs w:val="20"/>
        </w:rPr>
        <w:t xml:space="preserve"> </w:t>
      </w:r>
      <w:r w:rsidRPr="00173A3C">
        <w:rPr>
          <w:bCs/>
          <w:color w:val="000000"/>
          <w:sz w:val="20"/>
          <w:szCs w:val="20"/>
        </w:rPr>
        <w:t>complejidad</w:t>
      </w:r>
      <w:r w:rsidR="00D1300E"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a</w:t>
      </w:r>
      <w:ins w:id="70" w:author="JGOA" w:date="2022-06-06T18:29:00Z">
        <w:r w:rsidR="008D40EA">
          <w:rPr>
            <w:bCs/>
            <w:color w:val="000000"/>
            <w:sz w:val="20"/>
            <w:szCs w:val="20"/>
          </w:rPr>
          <w:t xml:space="preserve"> </w:t>
        </w:r>
      </w:ins>
      <w:del w:id="71" w:author="JGOA" w:date="2022-06-06T18:29:00Z">
        <w:r w:rsidRPr="00173A3C" w:rsidDel="008D40EA">
          <w:rPr>
            <w:bCs/>
            <w:color w:val="000000"/>
            <w:sz w:val="20"/>
            <w:szCs w:val="20"/>
          </w:rPr>
          <w:delText>de</w:delText>
        </w:r>
      </w:del>
      <w:r w:rsidRPr="00173A3C">
        <w:rPr>
          <w:bCs/>
          <w:color w:val="000000"/>
          <w:sz w:val="20"/>
          <w:szCs w:val="20"/>
        </w:rPr>
        <w:t>más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cumplir</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requisitos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normas</w:t>
      </w:r>
      <w:r w:rsidR="00FF7BB7" w:rsidRPr="00173A3C">
        <w:rPr>
          <w:bCs/>
          <w:color w:val="000000"/>
          <w:sz w:val="20"/>
          <w:szCs w:val="20"/>
        </w:rPr>
        <w:t xml:space="preserve"> </w:t>
      </w:r>
      <w:r w:rsidRPr="00173A3C">
        <w:rPr>
          <w:bCs/>
          <w:color w:val="000000"/>
          <w:sz w:val="20"/>
          <w:szCs w:val="20"/>
        </w:rPr>
        <w:t>anteriormente</w:t>
      </w:r>
      <w:r w:rsidR="00FF7BB7" w:rsidRPr="00173A3C">
        <w:rPr>
          <w:bCs/>
          <w:color w:val="000000"/>
          <w:sz w:val="20"/>
          <w:szCs w:val="20"/>
        </w:rPr>
        <w:t xml:space="preserve"> </w:t>
      </w:r>
      <w:r w:rsidRPr="00173A3C">
        <w:rPr>
          <w:bCs/>
          <w:color w:val="000000"/>
          <w:sz w:val="20"/>
          <w:szCs w:val="20"/>
        </w:rPr>
        <w:t>mencionadas,</w:t>
      </w:r>
      <w:r w:rsidR="00FF7BB7" w:rsidRPr="00173A3C">
        <w:rPr>
          <w:bCs/>
          <w:color w:val="000000"/>
          <w:sz w:val="20"/>
          <w:szCs w:val="20"/>
        </w:rPr>
        <w:t xml:space="preserve"> </w:t>
      </w:r>
      <w:r w:rsidRPr="00173A3C">
        <w:rPr>
          <w:bCs/>
          <w:color w:val="000000"/>
          <w:sz w:val="20"/>
          <w:szCs w:val="20"/>
        </w:rPr>
        <w:t>también</w:t>
      </w:r>
      <w:r w:rsidR="00FF7BB7" w:rsidRPr="00173A3C">
        <w:rPr>
          <w:bCs/>
          <w:color w:val="000000"/>
          <w:sz w:val="20"/>
          <w:szCs w:val="20"/>
        </w:rPr>
        <w:t xml:space="preserve"> </w:t>
      </w:r>
      <w:del w:id="72" w:author="JGOA" w:date="2022-06-06T18:28:00Z">
        <w:r w:rsidRPr="00173A3C" w:rsidDel="008D40EA">
          <w:rPr>
            <w:bCs/>
            <w:color w:val="000000"/>
            <w:sz w:val="20"/>
            <w:szCs w:val="20"/>
          </w:rPr>
          <w:delText>se</w:delText>
        </w:r>
        <w:r w:rsidR="00FF7BB7" w:rsidRPr="00173A3C" w:rsidDel="008D40EA">
          <w:rPr>
            <w:bCs/>
            <w:color w:val="000000"/>
            <w:sz w:val="20"/>
            <w:szCs w:val="20"/>
          </w:rPr>
          <w:delText xml:space="preserve"> </w:delText>
        </w:r>
      </w:del>
      <w:r w:rsidRPr="00173A3C">
        <w:rPr>
          <w:bCs/>
          <w:color w:val="000000"/>
          <w:sz w:val="20"/>
          <w:szCs w:val="20"/>
        </w:rPr>
        <w:t>deben</w:t>
      </w:r>
      <w:r w:rsidR="00FF7BB7" w:rsidRPr="00173A3C">
        <w:rPr>
          <w:bCs/>
          <w:color w:val="000000"/>
          <w:sz w:val="20"/>
          <w:szCs w:val="20"/>
        </w:rPr>
        <w:t xml:space="preserve"> </w:t>
      </w:r>
      <w:del w:id="73" w:author="JGOA" w:date="2022-06-06T18:29:00Z">
        <w:r w:rsidRPr="00173A3C" w:rsidDel="008D40EA">
          <w:rPr>
            <w:bCs/>
            <w:color w:val="000000"/>
            <w:sz w:val="20"/>
            <w:szCs w:val="20"/>
          </w:rPr>
          <w:delText>acoger</w:delText>
        </w:r>
        <w:r w:rsidR="00FF7BB7" w:rsidRPr="00173A3C" w:rsidDel="008D40EA">
          <w:rPr>
            <w:bCs/>
            <w:color w:val="000000"/>
            <w:sz w:val="20"/>
            <w:szCs w:val="20"/>
          </w:rPr>
          <w:delText xml:space="preserve"> </w:delText>
        </w:r>
      </w:del>
      <w:ins w:id="74" w:author="JGOA" w:date="2022-06-06T18:29:00Z">
        <w:r w:rsidR="008D40EA">
          <w:rPr>
            <w:bCs/>
            <w:color w:val="000000"/>
            <w:sz w:val="20"/>
            <w:szCs w:val="20"/>
          </w:rPr>
          <w:t xml:space="preserve">seguir </w:t>
        </w:r>
      </w:ins>
      <w:del w:id="75" w:author="JGOA" w:date="2022-06-06T18:29:00Z">
        <w:r w:rsidRPr="00173A3C" w:rsidDel="008D40EA">
          <w:rPr>
            <w:bCs/>
            <w:color w:val="000000"/>
            <w:sz w:val="20"/>
            <w:szCs w:val="20"/>
          </w:rPr>
          <w:delText>a</w:delText>
        </w:r>
        <w:r w:rsidR="00FF7BB7" w:rsidRPr="00173A3C" w:rsidDel="008D40EA">
          <w:rPr>
            <w:bCs/>
            <w:color w:val="000000"/>
            <w:sz w:val="20"/>
            <w:szCs w:val="20"/>
          </w:rPr>
          <w:delText xml:space="preserve"> </w:delText>
        </w:r>
      </w:del>
      <w:r w:rsidRPr="00173A3C">
        <w:rPr>
          <w:bCs/>
          <w:color w:val="000000"/>
          <w:sz w:val="20"/>
          <w:szCs w:val="20"/>
        </w:rPr>
        <w:t>l</w:t>
      </w:r>
      <w:del w:id="76" w:author="JGOA" w:date="2022-06-06T18:29:00Z">
        <w:r w:rsidRPr="00173A3C" w:rsidDel="008D40EA">
          <w:rPr>
            <w:bCs/>
            <w:color w:val="000000"/>
            <w:sz w:val="20"/>
            <w:szCs w:val="20"/>
          </w:rPr>
          <w:delText>a</w:delText>
        </w:r>
      </w:del>
      <w:ins w:id="77" w:author="JGOA" w:date="2022-06-06T18:29:00Z">
        <w:r w:rsidR="008D40EA">
          <w:rPr>
            <w:bCs/>
            <w:color w:val="000000"/>
            <w:sz w:val="20"/>
            <w:szCs w:val="20"/>
          </w:rPr>
          <w:t>o</w:t>
        </w:r>
      </w:ins>
      <w:r w:rsidRPr="00173A3C">
        <w:rPr>
          <w:bCs/>
          <w:color w:val="000000"/>
          <w:sz w:val="20"/>
          <w:szCs w:val="20"/>
        </w:rPr>
        <w:t>s</w:t>
      </w:r>
      <w:r w:rsidR="00FF7BB7" w:rsidRPr="00173A3C">
        <w:rPr>
          <w:bCs/>
          <w:color w:val="000000"/>
          <w:sz w:val="20"/>
          <w:szCs w:val="20"/>
        </w:rPr>
        <w:t xml:space="preserve"> </w:t>
      </w:r>
      <w:r w:rsidRPr="00173A3C">
        <w:rPr>
          <w:bCs/>
          <w:color w:val="000000"/>
          <w:sz w:val="20"/>
          <w:szCs w:val="20"/>
        </w:rPr>
        <w:t>impuestas</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ins w:id="78" w:author="JGOA" w:date="2022-06-06T18:28:00Z">
        <w:r w:rsidR="008D40EA">
          <w:rPr>
            <w:b/>
            <w:bCs/>
            <w:color w:val="000000"/>
            <w:sz w:val="20"/>
            <w:szCs w:val="20"/>
          </w:rPr>
          <w:t>R</w:t>
        </w:r>
      </w:ins>
      <w:del w:id="79" w:author="JGOA" w:date="2022-06-06T18:28:00Z">
        <w:r w:rsidRPr="00173A3C" w:rsidDel="008D40EA">
          <w:rPr>
            <w:b/>
            <w:bCs/>
            <w:color w:val="000000"/>
            <w:sz w:val="20"/>
            <w:szCs w:val="20"/>
          </w:rPr>
          <w:delText>r</w:delText>
        </w:r>
      </w:del>
      <w:r w:rsidRPr="00173A3C">
        <w:rPr>
          <w:b/>
          <w:bCs/>
          <w:color w:val="000000"/>
          <w:sz w:val="20"/>
          <w:szCs w:val="20"/>
        </w:rPr>
        <w:t>esolución</w:t>
      </w:r>
      <w:r w:rsidR="00FF7BB7" w:rsidRPr="00173A3C">
        <w:rPr>
          <w:b/>
          <w:bCs/>
          <w:color w:val="000000"/>
          <w:sz w:val="20"/>
          <w:szCs w:val="20"/>
        </w:rPr>
        <w:t xml:space="preserve"> </w:t>
      </w:r>
      <w:r w:rsidRPr="00173A3C">
        <w:rPr>
          <w:b/>
          <w:bCs/>
          <w:color w:val="000000"/>
          <w:sz w:val="20"/>
          <w:szCs w:val="20"/>
        </w:rPr>
        <w:t>3100</w:t>
      </w:r>
      <w:r w:rsidR="00FF7BB7" w:rsidRPr="00173A3C">
        <w:rPr>
          <w:b/>
          <w:bCs/>
          <w:color w:val="000000"/>
          <w:sz w:val="20"/>
          <w:szCs w:val="20"/>
        </w:rPr>
        <w:t xml:space="preserve"> </w:t>
      </w:r>
      <w:r w:rsidRPr="00173A3C">
        <w:rPr>
          <w:b/>
          <w:bCs/>
          <w:color w:val="000000"/>
          <w:sz w:val="20"/>
          <w:szCs w:val="20"/>
        </w:rPr>
        <w:t>del</w:t>
      </w:r>
      <w:r w:rsidR="00FF7BB7" w:rsidRPr="00173A3C">
        <w:rPr>
          <w:b/>
          <w:bCs/>
          <w:color w:val="000000"/>
          <w:sz w:val="20"/>
          <w:szCs w:val="20"/>
        </w:rPr>
        <w:t xml:space="preserve"> </w:t>
      </w:r>
      <w:r w:rsidRPr="00173A3C">
        <w:rPr>
          <w:b/>
          <w:bCs/>
          <w:color w:val="000000"/>
          <w:sz w:val="20"/>
          <w:szCs w:val="20"/>
        </w:rPr>
        <w:t>2009</w:t>
      </w:r>
      <w:ins w:id="80" w:author="JGOA" w:date="2022-06-06T18:28:00Z">
        <w:r w:rsidR="008D40EA" w:rsidRPr="008D40EA">
          <w:rPr>
            <w:color w:val="000000"/>
            <w:sz w:val="20"/>
            <w:szCs w:val="20"/>
            <w:rPrChange w:id="81" w:author="JGOA" w:date="2022-06-06T18:28:00Z">
              <w:rPr>
                <w:b/>
                <w:bCs/>
                <w:color w:val="000000"/>
                <w:sz w:val="20"/>
                <w:szCs w:val="20"/>
              </w:rPr>
            </w:rPrChange>
          </w:rPr>
          <w:t>,</w:t>
        </w:r>
      </w:ins>
      <w:r w:rsidR="00FF7BB7" w:rsidRPr="00173A3C">
        <w:rPr>
          <w:bCs/>
          <w:color w:val="000000"/>
          <w:sz w:val="20"/>
          <w:szCs w:val="20"/>
        </w:rPr>
        <w:t xml:space="preserve"> </w:t>
      </w:r>
      <w:del w:id="82" w:author="JGOA" w:date="2022-06-06T18:28:00Z">
        <w:r w:rsidRPr="00173A3C" w:rsidDel="008D40EA">
          <w:rPr>
            <w:bCs/>
            <w:color w:val="000000"/>
            <w:sz w:val="20"/>
            <w:szCs w:val="20"/>
          </w:rPr>
          <w:delText>-</w:delText>
        </w:r>
      </w:del>
      <w:r w:rsidR="00FF7BB7" w:rsidRPr="00173A3C">
        <w:rPr>
          <w:bCs/>
          <w:color w:val="000000"/>
          <w:sz w:val="20"/>
          <w:szCs w:val="20"/>
        </w:rPr>
        <w:t xml:space="preserve"> </w:t>
      </w:r>
      <w:ins w:id="83" w:author="JGOA" w:date="2022-06-06T18:28:00Z">
        <w:r w:rsidR="008D40EA">
          <w:rPr>
            <w:bCs/>
            <w:color w:val="000000"/>
            <w:sz w:val="20"/>
            <w:szCs w:val="20"/>
          </w:rPr>
          <w:t>p</w:t>
        </w:r>
      </w:ins>
      <w:del w:id="84" w:author="JGOA" w:date="2022-06-06T18:28:00Z">
        <w:r w:rsidRPr="00173A3C" w:rsidDel="008D40EA">
          <w:rPr>
            <w:bCs/>
            <w:color w:val="000000"/>
            <w:sz w:val="20"/>
            <w:szCs w:val="20"/>
          </w:rPr>
          <w:delText>P</w:delText>
        </w:r>
      </w:del>
      <w:r w:rsidRPr="00173A3C">
        <w:rPr>
          <w:bCs/>
          <w:color w:val="000000"/>
          <w:sz w:val="20"/>
          <w:szCs w:val="20"/>
        </w:rPr>
        <w:t>or</w:t>
      </w:r>
      <w:r w:rsidR="00D1300E" w:rsidRPr="00173A3C">
        <w:rPr>
          <w:bCs/>
          <w:color w:val="000000"/>
          <w:sz w:val="20"/>
          <w:szCs w:val="20"/>
        </w:rPr>
        <w:t xml:space="preserve"> </w:t>
      </w:r>
      <w:r w:rsidRPr="00173A3C">
        <w:rPr>
          <w:bCs/>
          <w:color w:val="000000"/>
          <w:sz w:val="20"/>
          <w:szCs w:val="20"/>
        </w:rPr>
        <w:t>la</w:t>
      </w:r>
      <w:r w:rsidR="00D1300E" w:rsidRPr="00173A3C">
        <w:rPr>
          <w:bCs/>
          <w:color w:val="000000"/>
          <w:sz w:val="20"/>
          <w:szCs w:val="20"/>
        </w:rPr>
        <w:t xml:space="preserve"> </w:t>
      </w:r>
      <w:r w:rsidRPr="00173A3C">
        <w:rPr>
          <w:bCs/>
          <w:color w:val="000000"/>
          <w:sz w:val="20"/>
          <w:szCs w:val="20"/>
        </w:rPr>
        <w:t>cual</w:t>
      </w:r>
      <w:r w:rsidR="00D1300E" w:rsidRPr="00173A3C">
        <w:rPr>
          <w:bCs/>
          <w:color w:val="000000"/>
          <w:sz w:val="20"/>
          <w:szCs w:val="20"/>
        </w:rPr>
        <w:t xml:space="preserve"> </w:t>
      </w:r>
      <w:r w:rsidRPr="00173A3C">
        <w:rPr>
          <w:bCs/>
          <w:color w:val="000000"/>
          <w:sz w:val="20"/>
          <w:szCs w:val="20"/>
        </w:rPr>
        <w:t>se</w:t>
      </w:r>
      <w:r w:rsidR="00D1300E" w:rsidRPr="00173A3C">
        <w:rPr>
          <w:bCs/>
          <w:color w:val="000000"/>
          <w:sz w:val="20"/>
          <w:szCs w:val="20"/>
        </w:rPr>
        <w:t xml:space="preserve"> </w:t>
      </w:r>
      <w:r w:rsidRPr="00173A3C">
        <w:rPr>
          <w:bCs/>
          <w:color w:val="000000"/>
          <w:sz w:val="20"/>
          <w:szCs w:val="20"/>
        </w:rPr>
        <w:t>definen</w:t>
      </w:r>
      <w:r w:rsidR="00D1300E" w:rsidRPr="00173A3C">
        <w:rPr>
          <w:bCs/>
          <w:color w:val="000000"/>
          <w:sz w:val="20"/>
          <w:szCs w:val="20"/>
        </w:rPr>
        <w:t xml:space="preserve"> </w:t>
      </w:r>
      <w:r w:rsidRPr="00173A3C">
        <w:rPr>
          <w:bCs/>
          <w:color w:val="000000"/>
          <w:sz w:val="20"/>
          <w:szCs w:val="20"/>
        </w:rPr>
        <w:t>los</w:t>
      </w:r>
      <w:r w:rsidR="00D1300E" w:rsidRPr="00173A3C">
        <w:rPr>
          <w:bCs/>
          <w:color w:val="000000"/>
          <w:sz w:val="20"/>
          <w:szCs w:val="20"/>
        </w:rPr>
        <w:t xml:space="preserve"> </w:t>
      </w:r>
      <w:r w:rsidRPr="00173A3C">
        <w:rPr>
          <w:bCs/>
          <w:color w:val="000000"/>
          <w:sz w:val="20"/>
          <w:szCs w:val="20"/>
        </w:rPr>
        <w:t>procedimientos</w:t>
      </w:r>
      <w:r w:rsidR="00D1300E" w:rsidRPr="00173A3C">
        <w:rPr>
          <w:bCs/>
          <w:color w:val="000000"/>
          <w:sz w:val="20"/>
          <w:szCs w:val="20"/>
        </w:rPr>
        <w:t xml:space="preserve"> </w:t>
      </w:r>
      <w:r w:rsidRPr="00173A3C">
        <w:rPr>
          <w:bCs/>
          <w:color w:val="000000"/>
          <w:sz w:val="20"/>
          <w:szCs w:val="20"/>
        </w:rPr>
        <w:t>y</w:t>
      </w:r>
      <w:r w:rsidR="00D1300E" w:rsidRPr="00173A3C">
        <w:rPr>
          <w:bCs/>
          <w:color w:val="000000"/>
          <w:sz w:val="20"/>
          <w:szCs w:val="20"/>
        </w:rPr>
        <w:t xml:space="preserve"> </w:t>
      </w:r>
      <w:r w:rsidRPr="00173A3C">
        <w:rPr>
          <w:bCs/>
          <w:color w:val="000000"/>
          <w:sz w:val="20"/>
          <w:szCs w:val="20"/>
        </w:rPr>
        <w:t>condiciones</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inscripción</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los</w:t>
      </w:r>
      <w:r w:rsidR="00D1300E" w:rsidRPr="00173A3C">
        <w:rPr>
          <w:bCs/>
          <w:color w:val="000000"/>
          <w:sz w:val="20"/>
          <w:szCs w:val="20"/>
        </w:rPr>
        <w:t xml:space="preserve"> </w:t>
      </w:r>
      <w:r w:rsidRPr="00173A3C">
        <w:rPr>
          <w:bCs/>
          <w:color w:val="000000"/>
          <w:sz w:val="20"/>
          <w:szCs w:val="20"/>
        </w:rPr>
        <w:t>prestadores</w:t>
      </w:r>
      <w:r w:rsidR="00FF7BB7"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servicios</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salud</w:t>
      </w:r>
      <w:r w:rsidR="00D1300E" w:rsidRPr="00173A3C">
        <w:rPr>
          <w:bCs/>
          <w:color w:val="000000"/>
          <w:sz w:val="20"/>
          <w:szCs w:val="20"/>
        </w:rPr>
        <w:t xml:space="preserve"> </w:t>
      </w:r>
      <w:r w:rsidRPr="00173A3C">
        <w:rPr>
          <w:bCs/>
          <w:color w:val="000000"/>
          <w:sz w:val="20"/>
          <w:szCs w:val="20"/>
        </w:rPr>
        <w:t>y</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habilitación</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los</w:t>
      </w:r>
      <w:r w:rsidR="00D1300E" w:rsidRPr="00173A3C">
        <w:rPr>
          <w:bCs/>
          <w:color w:val="000000"/>
          <w:sz w:val="20"/>
          <w:szCs w:val="20"/>
        </w:rPr>
        <w:t xml:space="preserve"> </w:t>
      </w:r>
      <w:r w:rsidRPr="00173A3C">
        <w:rPr>
          <w:bCs/>
          <w:color w:val="000000"/>
          <w:sz w:val="20"/>
          <w:szCs w:val="20"/>
        </w:rPr>
        <w:t>servicios</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salud</w:t>
      </w:r>
      <w:r w:rsidR="00D1300E" w:rsidRPr="00173A3C">
        <w:rPr>
          <w:bCs/>
          <w:color w:val="000000"/>
          <w:sz w:val="20"/>
          <w:szCs w:val="20"/>
        </w:rPr>
        <w:t xml:space="preserve"> </w:t>
      </w:r>
      <w:r w:rsidRPr="00173A3C">
        <w:rPr>
          <w:bCs/>
          <w:color w:val="000000"/>
          <w:sz w:val="20"/>
          <w:szCs w:val="20"/>
        </w:rPr>
        <w:t>y</w:t>
      </w:r>
      <w:r w:rsidR="00D1300E" w:rsidRPr="00173A3C">
        <w:rPr>
          <w:bCs/>
          <w:color w:val="000000"/>
          <w:sz w:val="20"/>
          <w:szCs w:val="20"/>
        </w:rPr>
        <w:t xml:space="preserve"> </w:t>
      </w:r>
      <w:r w:rsidRPr="00173A3C">
        <w:rPr>
          <w:bCs/>
          <w:color w:val="000000"/>
          <w:sz w:val="20"/>
          <w:szCs w:val="20"/>
        </w:rPr>
        <w:t>se</w:t>
      </w:r>
      <w:r w:rsidR="00D1300E" w:rsidRPr="00173A3C">
        <w:rPr>
          <w:bCs/>
          <w:color w:val="000000"/>
          <w:sz w:val="20"/>
          <w:szCs w:val="20"/>
        </w:rPr>
        <w:t xml:space="preserve"> </w:t>
      </w:r>
      <w:r w:rsidRPr="00173A3C">
        <w:rPr>
          <w:bCs/>
          <w:color w:val="000000"/>
          <w:sz w:val="20"/>
          <w:szCs w:val="20"/>
        </w:rPr>
        <w:t>adopta</w:t>
      </w:r>
      <w:r w:rsidR="00D1300E" w:rsidRPr="00173A3C">
        <w:rPr>
          <w:bCs/>
          <w:color w:val="000000"/>
          <w:sz w:val="20"/>
          <w:szCs w:val="20"/>
        </w:rPr>
        <w:t xml:space="preserve"> </w:t>
      </w:r>
      <w:r w:rsidRPr="00173A3C">
        <w:rPr>
          <w:bCs/>
          <w:color w:val="000000"/>
          <w:sz w:val="20"/>
          <w:szCs w:val="20"/>
        </w:rPr>
        <w:t>el</w:t>
      </w:r>
      <w:r w:rsidR="00D1300E" w:rsidRPr="00173A3C">
        <w:rPr>
          <w:bCs/>
          <w:color w:val="000000"/>
          <w:sz w:val="20"/>
          <w:szCs w:val="20"/>
        </w:rPr>
        <w:t xml:space="preserve"> </w:t>
      </w:r>
      <w:r w:rsidRPr="00173A3C">
        <w:rPr>
          <w:bCs/>
          <w:color w:val="000000"/>
          <w:sz w:val="20"/>
          <w:szCs w:val="20"/>
        </w:rPr>
        <w:t>Manual</w:t>
      </w:r>
      <w:r w:rsidR="00D1300E"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Inscripción</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Prestadores</w:t>
      </w:r>
      <w:r w:rsidR="00D1300E" w:rsidRPr="00173A3C">
        <w:rPr>
          <w:bCs/>
          <w:color w:val="000000"/>
          <w:sz w:val="20"/>
          <w:szCs w:val="20"/>
        </w:rPr>
        <w:t xml:space="preserve"> </w:t>
      </w:r>
      <w:r w:rsidRPr="00173A3C">
        <w:rPr>
          <w:bCs/>
          <w:color w:val="000000"/>
          <w:sz w:val="20"/>
          <w:szCs w:val="20"/>
        </w:rPr>
        <w:t>y</w:t>
      </w:r>
      <w:r w:rsidR="00D1300E" w:rsidRPr="00173A3C">
        <w:rPr>
          <w:bCs/>
          <w:color w:val="000000"/>
          <w:sz w:val="20"/>
          <w:szCs w:val="20"/>
        </w:rPr>
        <w:t xml:space="preserve"> </w:t>
      </w:r>
      <w:r w:rsidRPr="00173A3C">
        <w:rPr>
          <w:bCs/>
          <w:color w:val="000000"/>
          <w:sz w:val="20"/>
          <w:szCs w:val="20"/>
        </w:rPr>
        <w:t>Habilitación</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lastRenderedPageBreak/>
        <w:t>Servicios</w:t>
      </w:r>
      <w:r w:rsidR="00D1300E" w:rsidRPr="00173A3C">
        <w:rPr>
          <w:bCs/>
          <w:color w:val="000000"/>
          <w:sz w:val="20"/>
          <w:szCs w:val="20"/>
        </w:rPr>
        <w:t xml:space="preserve"> </w:t>
      </w:r>
      <w:r w:rsidRPr="00173A3C">
        <w:rPr>
          <w:bCs/>
          <w:color w:val="000000"/>
          <w:sz w:val="20"/>
          <w:szCs w:val="20"/>
        </w:rPr>
        <w:t>de</w:t>
      </w:r>
      <w:r w:rsidR="00D1300E" w:rsidRPr="00173A3C">
        <w:rPr>
          <w:bCs/>
          <w:color w:val="000000"/>
          <w:sz w:val="20"/>
          <w:szCs w:val="20"/>
        </w:rPr>
        <w:t xml:space="preserve"> </w:t>
      </w:r>
      <w:r w:rsidRPr="00173A3C">
        <w:rPr>
          <w:bCs/>
          <w:color w:val="000000"/>
          <w:sz w:val="20"/>
          <w:szCs w:val="20"/>
        </w:rPr>
        <w:t>Salud,</w:t>
      </w:r>
      <w:r w:rsidR="00FF7BB7" w:rsidRPr="00173A3C">
        <w:rPr>
          <w:bCs/>
          <w:color w:val="000000"/>
          <w:sz w:val="20"/>
          <w:szCs w:val="20"/>
        </w:rPr>
        <w:t xml:space="preserve"> </w:t>
      </w:r>
      <w:r w:rsidR="00D1300E" w:rsidRPr="00173A3C">
        <w:rPr>
          <w:bCs/>
          <w:color w:val="000000"/>
          <w:sz w:val="20"/>
          <w:szCs w:val="20"/>
        </w:rPr>
        <w:t>debido a</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servicios</w:t>
      </w:r>
      <w:r w:rsidR="00FF7BB7" w:rsidRPr="00173A3C">
        <w:rPr>
          <w:bCs/>
          <w:color w:val="000000"/>
          <w:sz w:val="20"/>
          <w:szCs w:val="20"/>
        </w:rPr>
        <w:t xml:space="preserve"> </w:t>
      </w:r>
      <w:r w:rsidRPr="00173A3C">
        <w:rPr>
          <w:bCs/>
          <w:color w:val="000000"/>
          <w:sz w:val="20"/>
          <w:szCs w:val="20"/>
        </w:rPr>
        <w:t>farmacéuticos</w:t>
      </w:r>
      <w:r w:rsidR="00FF7BB7" w:rsidRPr="00173A3C">
        <w:rPr>
          <w:bCs/>
          <w:color w:val="000000"/>
          <w:sz w:val="20"/>
          <w:szCs w:val="20"/>
        </w:rPr>
        <w:t xml:space="preserve"> </w:t>
      </w:r>
      <w:r w:rsidRPr="00173A3C">
        <w:rPr>
          <w:bCs/>
          <w:color w:val="000000"/>
          <w:sz w:val="20"/>
          <w:szCs w:val="20"/>
        </w:rPr>
        <w:t>están</w:t>
      </w:r>
      <w:r w:rsidR="00FF7BB7" w:rsidRPr="00173A3C">
        <w:rPr>
          <w:bCs/>
          <w:color w:val="000000"/>
          <w:sz w:val="20"/>
          <w:szCs w:val="20"/>
        </w:rPr>
        <w:t xml:space="preserve"> </w:t>
      </w:r>
      <w:r w:rsidRPr="00173A3C">
        <w:rPr>
          <w:bCs/>
          <w:color w:val="000000"/>
          <w:sz w:val="20"/>
          <w:szCs w:val="20"/>
        </w:rPr>
        <w:t>ligados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ins w:id="85" w:author="JGOA" w:date="2022-06-06T18:29:00Z">
        <w:r w:rsidR="008D40EA">
          <w:rPr>
            <w:bCs/>
            <w:color w:val="000000"/>
            <w:sz w:val="20"/>
            <w:szCs w:val="20"/>
          </w:rPr>
          <w:t>i</w:t>
        </w:r>
      </w:ins>
      <w:del w:id="86" w:author="JGOA" w:date="2022-06-06T18:29:00Z">
        <w:r w:rsidRPr="00173A3C" w:rsidDel="008D40EA">
          <w:rPr>
            <w:bCs/>
            <w:color w:val="000000"/>
            <w:sz w:val="20"/>
            <w:szCs w:val="20"/>
          </w:rPr>
          <w:delText>I</w:delText>
        </w:r>
      </w:del>
      <w:r w:rsidRPr="00173A3C">
        <w:rPr>
          <w:bCs/>
          <w:color w:val="000000"/>
          <w:sz w:val="20"/>
          <w:szCs w:val="20"/>
        </w:rPr>
        <w:t>nstituciones</w:t>
      </w:r>
      <w:r w:rsidR="00FF7BB7" w:rsidRPr="00173A3C">
        <w:rPr>
          <w:bCs/>
          <w:color w:val="000000"/>
          <w:sz w:val="20"/>
          <w:szCs w:val="20"/>
        </w:rPr>
        <w:t xml:space="preserve"> </w:t>
      </w:r>
      <w:ins w:id="87" w:author="JGOA" w:date="2022-06-06T18:29:00Z">
        <w:r w:rsidR="008D40EA">
          <w:rPr>
            <w:bCs/>
            <w:color w:val="000000"/>
            <w:sz w:val="20"/>
            <w:szCs w:val="20"/>
          </w:rPr>
          <w:t>p</w:t>
        </w:r>
      </w:ins>
      <w:del w:id="88" w:author="JGOA" w:date="2022-06-06T18:29:00Z">
        <w:r w:rsidRPr="00173A3C" w:rsidDel="008D40EA">
          <w:rPr>
            <w:bCs/>
            <w:color w:val="000000"/>
            <w:sz w:val="20"/>
            <w:szCs w:val="20"/>
          </w:rPr>
          <w:delText>P</w:delText>
        </w:r>
      </w:del>
      <w:r w:rsidRPr="00173A3C">
        <w:rPr>
          <w:bCs/>
          <w:color w:val="000000"/>
          <w:sz w:val="20"/>
          <w:szCs w:val="20"/>
        </w:rPr>
        <w:t>restadoras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del w:id="89" w:author="JGOA" w:date="2022-06-06T18:29:00Z">
        <w:r w:rsidR="00D1300E" w:rsidRPr="00173A3C" w:rsidDel="008D40EA">
          <w:rPr>
            <w:bCs/>
            <w:color w:val="000000"/>
            <w:sz w:val="20"/>
            <w:szCs w:val="20"/>
          </w:rPr>
          <w:delText>S</w:delText>
        </w:r>
        <w:r w:rsidRPr="00173A3C" w:rsidDel="008D40EA">
          <w:rPr>
            <w:bCs/>
            <w:color w:val="000000"/>
            <w:sz w:val="20"/>
            <w:szCs w:val="20"/>
          </w:rPr>
          <w:delText>alud</w:delText>
        </w:r>
      </w:del>
      <w:ins w:id="90" w:author="JGOA" w:date="2022-06-06T18:29:00Z">
        <w:r w:rsidR="008D40EA">
          <w:rPr>
            <w:bCs/>
            <w:color w:val="000000"/>
            <w:sz w:val="20"/>
            <w:szCs w:val="20"/>
          </w:rPr>
          <w:t>s</w:t>
        </w:r>
        <w:r w:rsidR="008D40EA" w:rsidRPr="00173A3C">
          <w:rPr>
            <w:bCs/>
            <w:color w:val="000000"/>
            <w:sz w:val="20"/>
            <w:szCs w:val="20"/>
          </w:rPr>
          <w:t>alud</w:t>
        </w:r>
      </w:ins>
      <w:r w:rsidRPr="00173A3C">
        <w:rPr>
          <w:bCs/>
          <w:color w:val="000000"/>
          <w:sz w:val="20"/>
          <w:szCs w:val="20"/>
        </w:rPr>
        <w:t>.</w:t>
      </w:r>
    </w:p>
    <w:p w14:paraId="1B51D2BF" w14:textId="77777777" w:rsidR="00322A0D" w:rsidRPr="00173A3C" w:rsidRDefault="00322A0D" w:rsidP="00D1300E">
      <w:pPr>
        <w:pBdr>
          <w:top w:val="nil"/>
          <w:left w:val="nil"/>
          <w:bottom w:val="nil"/>
          <w:right w:val="nil"/>
          <w:between w:val="nil"/>
        </w:pBdr>
        <w:spacing w:after="120"/>
        <w:jc w:val="both"/>
        <w:rPr>
          <w:b/>
          <w:color w:val="000000"/>
          <w:sz w:val="20"/>
          <w:szCs w:val="20"/>
        </w:rPr>
      </w:pPr>
    </w:p>
    <w:p w14:paraId="2D0EAF99" w14:textId="13FC41FC" w:rsidR="000F338A" w:rsidRPr="00173A3C" w:rsidRDefault="000F338A" w:rsidP="00D1300E">
      <w:pPr>
        <w:pBdr>
          <w:top w:val="nil"/>
          <w:left w:val="nil"/>
          <w:bottom w:val="nil"/>
          <w:right w:val="nil"/>
          <w:between w:val="nil"/>
        </w:pBdr>
        <w:spacing w:after="120"/>
        <w:jc w:val="both"/>
        <w:rPr>
          <w:b/>
          <w:color w:val="000000"/>
          <w:sz w:val="20"/>
          <w:szCs w:val="20"/>
        </w:rPr>
      </w:pPr>
      <w:r w:rsidRPr="00173A3C">
        <w:rPr>
          <w:b/>
          <w:color w:val="000000"/>
          <w:sz w:val="20"/>
          <w:szCs w:val="20"/>
        </w:rPr>
        <w:t>2.2</w:t>
      </w:r>
      <w:r w:rsidR="00FF7BB7" w:rsidRPr="00173A3C">
        <w:rPr>
          <w:b/>
          <w:color w:val="000000"/>
          <w:sz w:val="20"/>
          <w:szCs w:val="20"/>
        </w:rPr>
        <w:t xml:space="preserve"> </w:t>
      </w:r>
      <w:r w:rsidRPr="00173A3C">
        <w:rPr>
          <w:b/>
          <w:color w:val="000000"/>
          <w:sz w:val="20"/>
          <w:szCs w:val="20"/>
        </w:rPr>
        <w:t>Requisitos</w:t>
      </w:r>
      <w:r w:rsidR="00FF7BB7" w:rsidRPr="00173A3C">
        <w:rPr>
          <w:b/>
          <w:color w:val="000000"/>
          <w:sz w:val="20"/>
          <w:szCs w:val="20"/>
        </w:rPr>
        <w:t xml:space="preserve"> </w:t>
      </w:r>
      <w:r w:rsidRPr="00173A3C">
        <w:rPr>
          <w:b/>
          <w:color w:val="000000"/>
          <w:sz w:val="20"/>
          <w:szCs w:val="20"/>
        </w:rPr>
        <w:t>para</w:t>
      </w:r>
      <w:r w:rsidR="00FF7BB7" w:rsidRPr="00173A3C">
        <w:rPr>
          <w:b/>
          <w:color w:val="000000"/>
          <w:sz w:val="20"/>
          <w:szCs w:val="20"/>
        </w:rPr>
        <w:t xml:space="preserve"> </w:t>
      </w:r>
      <w:r w:rsidRPr="00173A3C">
        <w:rPr>
          <w:b/>
          <w:color w:val="000000"/>
          <w:sz w:val="20"/>
          <w:szCs w:val="20"/>
        </w:rPr>
        <w:t>la</w:t>
      </w:r>
      <w:r w:rsidR="00FF7BB7" w:rsidRPr="00173A3C">
        <w:rPr>
          <w:b/>
          <w:color w:val="000000"/>
          <w:sz w:val="20"/>
          <w:szCs w:val="20"/>
        </w:rPr>
        <w:t xml:space="preserve"> </w:t>
      </w:r>
      <w:r w:rsidRPr="00173A3C">
        <w:rPr>
          <w:b/>
          <w:color w:val="000000"/>
          <w:sz w:val="20"/>
          <w:szCs w:val="20"/>
        </w:rPr>
        <w:t>selección</w:t>
      </w:r>
      <w:r w:rsidR="00FF7BB7" w:rsidRPr="00173A3C">
        <w:rPr>
          <w:b/>
          <w:color w:val="000000"/>
          <w:sz w:val="20"/>
          <w:szCs w:val="20"/>
        </w:rPr>
        <w:t xml:space="preserve"> </w:t>
      </w:r>
      <w:r w:rsidR="00B2299F" w:rsidRPr="00173A3C">
        <w:rPr>
          <w:b/>
          <w:color w:val="000000"/>
          <w:sz w:val="20"/>
          <w:szCs w:val="20"/>
        </w:rPr>
        <w:t>y</w:t>
      </w:r>
      <w:r w:rsidR="00FF7BB7" w:rsidRPr="00173A3C">
        <w:rPr>
          <w:b/>
          <w:color w:val="000000"/>
          <w:sz w:val="20"/>
          <w:szCs w:val="20"/>
        </w:rPr>
        <w:t xml:space="preserve"> </w:t>
      </w:r>
      <w:r w:rsidR="00B2299F" w:rsidRPr="00173A3C">
        <w:rPr>
          <w:b/>
          <w:color w:val="000000"/>
          <w:sz w:val="20"/>
          <w:szCs w:val="20"/>
        </w:rPr>
        <w:t>adquisición</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medicamentos</w:t>
      </w:r>
      <w:r w:rsidR="00FF7BB7" w:rsidRPr="00173A3C">
        <w:rPr>
          <w:b/>
          <w:color w:val="000000"/>
          <w:sz w:val="20"/>
          <w:szCs w:val="20"/>
        </w:rPr>
        <w:t xml:space="preserve"> </w:t>
      </w:r>
      <w:r w:rsidRPr="00173A3C">
        <w:rPr>
          <w:b/>
          <w:color w:val="000000"/>
          <w:sz w:val="20"/>
          <w:szCs w:val="20"/>
        </w:rPr>
        <w:t>y</w:t>
      </w:r>
      <w:r w:rsidR="00FF7BB7" w:rsidRPr="00173A3C">
        <w:rPr>
          <w:b/>
          <w:color w:val="000000"/>
          <w:sz w:val="20"/>
          <w:szCs w:val="20"/>
        </w:rPr>
        <w:t xml:space="preserve"> </w:t>
      </w:r>
      <w:r w:rsidRPr="00173A3C">
        <w:rPr>
          <w:b/>
          <w:color w:val="000000"/>
          <w:sz w:val="20"/>
          <w:szCs w:val="20"/>
        </w:rPr>
        <w:t>dispositivos</w:t>
      </w:r>
      <w:r w:rsidR="00FF7BB7" w:rsidRPr="00173A3C">
        <w:rPr>
          <w:b/>
          <w:color w:val="000000"/>
          <w:sz w:val="20"/>
          <w:szCs w:val="20"/>
        </w:rPr>
        <w:t xml:space="preserve"> </w:t>
      </w:r>
      <w:r w:rsidRPr="00173A3C">
        <w:rPr>
          <w:b/>
          <w:color w:val="000000"/>
          <w:sz w:val="20"/>
          <w:szCs w:val="20"/>
        </w:rPr>
        <w:t>médicos</w:t>
      </w:r>
    </w:p>
    <w:p w14:paraId="0AC34810" w14:textId="6A06D8A6" w:rsidR="000F338A" w:rsidRPr="00173A3C" w:rsidRDefault="000F338A"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estándares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medir</w:t>
      </w:r>
      <w:r w:rsidR="00FF7BB7" w:rsidRPr="00173A3C">
        <w:rPr>
          <w:bCs/>
          <w:color w:val="000000"/>
          <w:sz w:val="20"/>
          <w:szCs w:val="20"/>
        </w:rPr>
        <w:t xml:space="preserve"> </w:t>
      </w:r>
      <w:r w:rsidR="00B2299F"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w:t>
      </w:r>
      <w:r w:rsidR="00B2299F" w:rsidRPr="00173A3C">
        <w:rPr>
          <w:bCs/>
          <w:color w:val="000000"/>
          <w:sz w:val="20"/>
          <w:szCs w:val="20"/>
        </w:rPr>
        <w:t>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selección</w:t>
      </w:r>
      <w:r w:rsidR="00FF7BB7" w:rsidRPr="00173A3C">
        <w:rPr>
          <w:bCs/>
          <w:color w:val="000000"/>
          <w:sz w:val="20"/>
          <w:szCs w:val="20"/>
        </w:rPr>
        <w:t xml:space="preserve"> </w:t>
      </w:r>
      <w:r w:rsidR="00B2299F" w:rsidRPr="00173A3C">
        <w:rPr>
          <w:bCs/>
          <w:color w:val="000000"/>
          <w:sz w:val="20"/>
          <w:szCs w:val="20"/>
        </w:rPr>
        <w:t>y</w:t>
      </w:r>
      <w:r w:rsidR="00FF7BB7" w:rsidRPr="00173A3C">
        <w:rPr>
          <w:bCs/>
          <w:color w:val="000000"/>
          <w:sz w:val="20"/>
          <w:szCs w:val="20"/>
        </w:rPr>
        <w:t xml:space="preserve"> </w:t>
      </w:r>
      <w:r w:rsidR="00B2299F" w:rsidRPr="00173A3C">
        <w:rPr>
          <w:bCs/>
          <w:color w:val="000000"/>
          <w:sz w:val="20"/>
          <w:szCs w:val="20"/>
        </w:rPr>
        <w:t>adquisición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médicos</w:t>
      </w:r>
      <w:r w:rsidR="00FF7BB7" w:rsidRPr="00173A3C">
        <w:rPr>
          <w:bCs/>
          <w:color w:val="000000"/>
          <w:sz w:val="20"/>
          <w:szCs w:val="20"/>
        </w:rPr>
        <w:t xml:space="preserve"> </w:t>
      </w:r>
      <w:del w:id="91" w:author="JGOA" w:date="2022-06-06T18:30:00Z">
        <w:r w:rsidR="009562CA" w:rsidRPr="00173A3C" w:rsidDel="00636536">
          <w:rPr>
            <w:bCs/>
            <w:color w:val="000000"/>
            <w:sz w:val="20"/>
            <w:szCs w:val="20"/>
          </w:rPr>
          <w:delText>está</w:delText>
        </w:r>
      </w:del>
      <w:ins w:id="92" w:author="JGOA" w:date="2022-06-06T18:30:00Z">
        <w:r w:rsidR="00636536" w:rsidRPr="00173A3C">
          <w:rPr>
            <w:bCs/>
            <w:color w:val="000000"/>
            <w:sz w:val="20"/>
            <w:szCs w:val="20"/>
          </w:rPr>
          <w:t>están</w:t>
        </w:r>
      </w:ins>
      <w:r w:rsidR="00FF7BB7" w:rsidRPr="00173A3C">
        <w:rPr>
          <w:bCs/>
          <w:color w:val="000000"/>
          <w:sz w:val="20"/>
          <w:szCs w:val="20"/>
        </w:rPr>
        <w:t xml:space="preserve"> </w:t>
      </w:r>
      <w:r w:rsidRPr="00173A3C">
        <w:rPr>
          <w:bCs/>
          <w:color w:val="000000"/>
          <w:sz w:val="20"/>
          <w:szCs w:val="20"/>
        </w:rPr>
        <w:t>regido</w:t>
      </w:r>
      <w:ins w:id="93" w:author="JGOA" w:date="2022-06-06T18:30:00Z">
        <w:r w:rsidR="00A76E79">
          <w:rPr>
            <w:bCs/>
            <w:color w:val="000000"/>
            <w:sz w:val="20"/>
            <w:szCs w:val="20"/>
          </w:rPr>
          <w:t>s</w:t>
        </w:r>
      </w:ins>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ins w:id="94" w:author="JGOA" w:date="2022-06-06T18:30:00Z">
        <w:r w:rsidR="00A76E79">
          <w:rPr>
            <w:b/>
            <w:bCs/>
            <w:color w:val="000000"/>
            <w:sz w:val="20"/>
            <w:szCs w:val="20"/>
          </w:rPr>
          <w:t>D</w:t>
        </w:r>
      </w:ins>
      <w:del w:id="95" w:author="JGOA" w:date="2022-06-06T18:30:00Z">
        <w:r w:rsidRPr="00173A3C" w:rsidDel="00A76E79">
          <w:rPr>
            <w:b/>
            <w:bCs/>
            <w:color w:val="000000"/>
            <w:sz w:val="20"/>
            <w:szCs w:val="20"/>
          </w:rPr>
          <w:delText>d</w:delText>
        </w:r>
      </w:del>
      <w:r w:rsidRPr="00173A3C">
        <w:rPr>
          <w:b/>
          <w:bCs/>
          <w:color w:val="000000"/>
          <w:sz w:val="20"/>
          <w:szCs w:val="20"/>
        </w:rPr>
        <w:t>ecreto</w:t>
      </w:r>
      <w:r w:rsidR="00FF7BB7" w:rsidRPr="00173A3C">
        <w:rPr>
          <w:b/>
          <w:bCs/>
          <w:color w:val="000000"/>
          <w:sz w:val="20"/>
          <w:szCs w:val="20"/>
        </w:rPr>
        <w:t xml:space="preserve"> </w:t>
      </w:r>
      <w:r w:rsidRPr="00173A3C">
        <w:rPr>
          <w:b/>
          <w:bCs/>
          <w:color w:val="000000"/>
          <w:sz w:val="20"/>
          <w:szCs w:val="20"/>
        </w:rPr>
        <w:t>780</w:t>
      </w:r>
      <w:r w:rsidR="00FF7BB7" w:rsidRPr="00173A3C">
        <w:rPr>
          <w:b/>
          <w:bCs/>
          <w:color w:val="000000"/>
          <w:sz w:val="20"/>
          <w:szCs w:val="20"/>
        </w:rPr>
        <w:t xml:space="preserve"> </w:t>
      </w:r>
      <w:r w:rsidRPr="00173A3C">
        <w:rPr>
          <w:b/>
          <w:bCs/>
          <w:color w:val="000000"/>
          <w:sz w:val="20"/>
          <w:szCs w:val="20"/>
        </w:rPr>
        <w:t>del</w:t>
      </w:r>
      <w:r w:rsidR="00FF7BB7" w:rsidRPr="00173A3C">
        <w:rPr>
          <w:b/>
          <w:bCs/>
          <w:color w:val="000000"/>
          <w:sz w:val="20"/>
          <w:szCs w:val="20"/>
        </w:rPr>
        <w:t xml:space="preserve"> </w:t>
      </w:r>
      <w:r w:rsidRPr="00173A3C">
        <w:rPr>
          <w:b/>
          <w:bCs/>
          <w:color w:val="000000"/>
          <w:sz w:val="20"/>
          <w:szCs w:val="20"/>
        </w:rPr>
        <w:t>2016</w:t>
      </w:r>
      <w:r w:rsidR="00FF7BB7" w:rsidRPr="00173A3C">
        <w:rPr>
          <w:b/>
          <w:bCs/>
          <w:color w:val="000000"/>
          <w:sz w:val="20"/>
          <w:szCs w:val="20"/>
        </w:rPr>
        <w:t xml:space="preserve"> </w:t>
      </w:r>
      <w:r w:rsidRPr="00A76E79">
        <w:rPr>
          <w:color w:val="000000"/>
          <w:sz w:val="20"/>
          <w:szCs w:val="20"/>
          <w:rPrChange w:id="96" w:author="JGOA" w:date="2022-06-06T18:30:00Z">
            <w:rPr>
              <w:b/>
              <w:bCs/>
              <w:color w:val="000000"/>
              <w:sz w:val="20"/>
              <w:szCs w:val="20"/>
            </w:rPr>
          </w:rPrChange>
        </w:rPr>
        <w:t>y</w:t>
      </w:r>
      <w:r w:rsidR="00FF7BB7" w:rsidRPr="00A76E79">
        <w:rPr>
          <w:color w:val="000000"/>
          <w:sz w:val="20"/>
          <w:szCs w:val="20"/>
          <w:rPrChange w:id="97" w:author="JGOA" w:date="2022-06-06T18:30:00Z">
            <w:rPr>
              <w:b/>
              <w:bCs/>
              <w:color w:val="000000"/>
              <w:sz w:val="20"/>
              <w:szCs w:val="20"/>
            </w:rPr>
          </w:rPrChange>
        </w:rPr>
        <w:t xml:space="preserve"> </w:t>
      </w:r>
      <w:r w:rsidRPr="00A76E79">
        <w:rPr>
          <w:color w:val="000000"/>
          <w:sz w:val="20"/>
          <w:szCs w:val="20"/>
          <w:rPrChange w:id="98" w:author="JGOA" w:date="2022-06-06T18:30:00Z">
            <w:rPr>
              <w:b/>
              <w:bCs/>
              <w:color w:val="000000"/>
              <w:sz w:val="20"/>
              <w:szCs w:val="20"/>
            </w:rPr>
          </w:rPrChange>
        </w:rPr>
        <w:t>la</w:t>
      </w:r>
      <w:r w:rsidR="00FF7BB7" w:rsidRPr="00173A3C">
        <w:rPr>
          <w:b/>
          <w:bCs/>
          <w:color w:val="000000"/>
          <w:sz w:val="20"/>
          <w:szCs w:val="20"/>
        </w:rPr>
        <w:t xml:space="preserve"> </w:t>
      </w:r>
      <w:ins w:id="99" w:author="JGOA" w:date="2022-06-06T18:30:00Z">
        <w:r w:rsidR="00A76E79">
          <w:rPr>
            <w:b/>
            <w:bCs/>
            <w:color w:val="000000"/>
            <w:sz w:val="20"/>
            <w:szCs w:val="20"/>
          </w:rPr>
          <w:t>R</w:t>
        </w:r>
      </w:ins>
      <w:del w:id="100" w:author="JGOA" w:date="2022-06-06T18:30:00Z">
        <w:r w:rsidRPr="00173A3C" w:rsidDel="00A76E79">
          <w:rPr>
            <w:b/>
            <w:bCs/>
            <w:color w:val="000000"/>
            <w:sz w:val="20"/>
            <w:szCs w:val="20"/>
          </w:rPr>
          <w:delText>r</w:delText>
        </w:r>
      </w:del>
      <w:r w:rsidRPr="00173A3C">
        <w:rPr>
          <w:b/>
          <w:bCs/>
          <w:color w:val="000000"/>
          <w:sz w:val="20"/>
          <w:szCs w:val="20"/>
        </w:rPr>
        <w:t>esolución</w:t>
      </w:r>
      <w:r w:rsidR="00FF7BB7" w:rsidRPr="00173A3C">
        <w:rPr>
          <w:b/>
          <w:bCs/>
          <w:color w:val="000000"/>
          <w:sz w:val="20"/>
          <w:szCs w:val="20"/>
        </w:rPr>
        <w:t xml:space="preserve"> </w:t>
      </w:r>
      <w:r w:rsidRPr="00173A3C">
        <w:rPr>
          <w:b/>
          <w:bCs/>
          <w:color w:val="000000"/>
          <w:sz w:val="20"/>
          <w:szCs w:val="20"/>
        </w:rPr>
        <w:t>1403</w:t>
      </w:r>
      <w:r w:rsidR="00FF7BB7" w:rsidRPr="00173A3C">
        <w:rPr>
          <w:b/>
          <w:bCs/>
          <w:color w:val="000000"/>
          <w:sz w:val="20"/>
          <w:szCs w:val="20"/>
        </w:rPr>
        <w:t xml:space="preserve"> </w:t>
      </w:r>
      <w:r w:rsidRPr="00173A3C">
        <w:rPr>
          <w:b/>
          <w:bCs/>
          <w:color w:val="000000"/>
          <w:sz w:val="20"/>
          <w:szCs w:val="20"/>
        </w:rPr>
        <w:t>del</w:t>
      </w:r>
      <w:r w:rsidR="00FF7BB7" w:rsidRPr="00173A3C">
        <w:rPr>
          <w:b/>
          <w:bCs/>
          <w:color w:val="000000"/>
          <w:sz w:val="20"/>
          <w:szCs w:val="20"/>
        </w:rPr>
        <w:t xml:space="preserve"> </w:t>
      </w:r>
      <w:r w:rsidRPr="00173A3C">
        <w:rPr>
          <w:b/>
          <w:bCs/>
          <w:color w:val="000000"/>
          <w:sz w:val="20"/>
          <w:szCs w:val="20"/>
        </w:rPr>
        <w:t>2007</w:t>
      </w:r>
      <w:r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lo</w:t>
      </w:r>
      <w:r w:rsidR="00FF7BB7" w:rsidRPr="00173A3C">
        <w:rPr>
          <w:bCs/>
          <w:color w:val="000000"/>
          <w:sz w:val="20"/>
          <w:szCs w:val="20"/>
        </w:rPr>
        <w:t xml:space="preserve"> </w:t>
      </w:r>
      <w:del w:id="101" w:author="JGOA" w:date="2022-06-06T18:31:00Z">
        <w:r w:rsidRPr="00173A3C" w:rsidDel="00A76E79">
          <w:rPr>
            <w:bCs/>
            <w:color w:val="000000"/>
            <w:sz w:val="20"/>
            <w:szCs w:val="20"/>
          </w:rPr>
          <w:delText>cual</w:delText>
        </w:r>
        <w:r w:rsidR="00FF7BB7" w:rsidRPr="00173A3C" w:rsidDel="00A76E79">
          <w:rPr>
            <w:bCs/>
            <w:color w:val="000000"/>
            <w:sz w:val="20"/>
            <w:szCs w:val="20"/>
          </w:rPr>
          <w:delText xml:space="preserve"> </w:delText>
        </w:r>
      </w:del>
      <w:ins w:id="102" w:author="JGOA" w:date="2022-06-06T18:31:00Z">
        <w:r w:rsidR="00A76E79">
          <w:rPr>
            <w:bCs/>
            <w:color w:val="000000"/>
            <w:sz w:val="20"/>
            <w:szCs w:val="20"/>
          </w:rPr>
          <w:t>que</w:t>
        </w:r>
        <w:r w:rsidR="00A76E79" w:rsidRPr="00173A3C">
          <w:rPr>
            <w:bCs/>
            <w:color w:val="000000"/>
            <w:sz w:val="20"/>
            <w:szCs w:val="20"/>
          </w:rPr>
          <w:t xml:space="preserve"> </w:t>
        </w:r>
      </w:ins>
      <w:r w:rsidR="00B2299F" w:rsidRPr="00173A3C">
        <w:rPr>
          <w:bCs/>
          <w:color w:val="000000"/>
          <w:sz w:val="20"/>
          <w:szCs w:val="20"/>
        </w:rPr>
        <w:t>la</w:t>
      </w:r>
      <w:r w:rsidR="00FF7BB7" w:rsidRPr="00173A3C">
        <w:rPr>
          <w:bCs/>
          <w:color w:val="000000"/>
          <w:sz w:val="20"/>
          <w:szCs w:val="20"/>
        </w:rPr>
        <w:t xml:space="preserve"> </w:t>
      </w:r>
      <w:r w:rsidR="00B2299F" w:rsidRPr="00173A3C">
        <w:rPr>
          <w:bCs/>
          <w:color w:val="000000"/>
          <w:sz w:val="20"/>
          <w:szCs w:val="20"/>
        </w:rPr>
        <w:t>forma</w:t>
      </w:r>
      <w:r w:rsidR="00FF7BB7" w:rsidRPr="00173A3C">
        <w:rPr>
          <w:bCs/>
          <w:color w:val="000000"/>
          <w:sz w:val="20"/>
          <w:szCs w:val="20"/>
        </w:rPr>
        <w:t xml:space="preserve"> </w:t>
      </w:r>
      <w:r w:rsidR="00B2299F" w:rsidRPr="00173A3C">
        <w:rPr>
          <w:bCs/>
          <w:color w:val="000000"/>
          <w:sz w:val="20"/>
          <w:szCs w:val="20"/>
        </w:rPr>
        <w:t>de</w:t>
      </w:r>
      <w:r w:rsidR="00FF7BB7" w:rsidRPr="00173A3C">
        <w:rPr>
          <w:bCs/>
          <w:color w:val="000000"/>
          <w:sz w:val="20"/>
          <w:szCs w:val="20"/>
        </w:rPr>
        <w:t xml:space="preserve"> </w:t>
      </w:r>
      <w:r w:rsidR="00B2299F" w:rsidRPr="00173A3C">
        <w:rPr>
          <w:bCs/>
          <w:color w:val="000000"/>
          <w:sz w:val="20"/>
          <w:szCs w:val="20"/>
        </w:rPr>
        <w:t>dar</w:t>
      </w:r>
      <w:r w:rsidR="00FF7BB7" w:rsidRPr="00173A3C">
        <w:rPr>
          <w:bCs/>
          <w:color w:val="000000"/>
          <w:sz w:val="20"/>
          <w:szCs w:val="20"/>
        </w:rPr>
        <w:t xml:space="preserve"> </w:t>
      </w:r>
      <w:r w:rsidR="00B2299F" w:rsidRPr="00173A3C">
        <w:rPr>
          <w:bCs/>
          <w:color w:val="000000"/>
          <w:sz w:val="20"/>
          <w:szCs w:val="20"/>
        </w:rPr>
        <w:t>cumplimiento</w:t>
      </w:r>
      <w:r w:rsidR="00FF7BB7" w:rsidRPr="00173A3C">
        <w:rPr>
          <w:bCs/>
          <w:color w:val="000000"/>
          <w:sz w:val="20"/>
          <w:szCs w:val="20"/>
        </w:rPr>
        <w:t xml:space="preserve"> </w:t>
      </w:r>
      <w:r w:rsidR="00B2299F" w:rsidRPr="00173A3C">
        <w:rPr>
          <w:bCs/>
          <w:color w:val="000000"/>
          <w:sz w:val="20"/>
          <w:szCs w:val="20"/>
        </w:rPr>
        <w:t>total</w:t>
      </w:r>
      <w:r w:rsidR="00FF7BB7" w:rsidRPr="00173A3C">
        <w:rPr>
          <w:bCs/>
          <w:color w:val="000000"/>
          <w:sz w:val="20"/>
          <w:szCs w:val="20"/>
        </w:rPr>
        <w:t xml:space="preserve"> </w:t>
      </w:r>
      <w:r w:rsidR="00B2299F" w:rsidRPr="00173A3C">
        <w:rPr>
          <w:bCs/>
          <w:color w:val="000000"/>
          <w:sz w:val="20"/>
          <w:szCs w:val="20"/>
        </w:rPr>
        <w:t>a</w:t>
      </w:r>
      <w:r w:rsidR="00FF7BB7" w:rsidRPr="00173A3C">
        <w:rPr>
          <w:bCs/>
          <w:color w:val="000000"/>
          <w:sz w:val="20"/>
          <w:szCs w:val="20"/>
        </w:rPr>
        <w:t xml:space="preserve"> </w:t>
      </w:r>
      <w:r w:rsidR="00B2299F" w:rsidRPr="00173A3C">
        <w:rPr>
          <w:bCs/>
          <w:color w:val="000000"/>
          <w:sz w:val="20"/>
          <w:szCs w:val="20"/>
        </w:rPr>
        <w:t>la</w:t>
      </w:r>
      <w:r w:rsidR="00FF7BB7" w:rsidRPr="00173A3C">
        <w:rPr>
          <w:bCs/>
          <w:color w:val="000000"/>
          <w:sz w:val="20"/>
          <w:szCs w:val="20"/>
        </w:rPr>
        <w:t xml:space="preserve"> </w:t>
      </w:r>
      <w:r w:rsidR="00B2299F" w:rsidRPr="00173A3C">
        <w:rPr>
          <w:bCs/>
          <w:color w:val="000000"/>
          <w:sz w:val="20"/>
          <w:szCs w:val="20"/>
        </w:rPr>
        <w:t>normatividad</w:t>
      </w:r>
      <w:r w:rsidR="00FF7BB7" w:rsidRPr="00173A3C">
        <w:rPr>
          <w:bCs/>
          <w:color w:val="000000"/>
          <w:sz w:val="20"/>
          <w:szCs w:val="20"/>
        </w:rPr>
        <w:t xml:space="preserve"> </w:t>
      </w:r>
      <w:r w:rsidR="00B2299F" w:rsidRPr="00173A3C">
        <w:rPr>
          <w:bCs/>
          <w:color w:val="000000"/>
          <w:sz w:val="20"/>
          <w:szCs w:val="20"/>
        </w:rPr>
        <w:t>es</w:t>
      </w:r>
      <w:r w:rsidR="00FF7BB7" w:rsidRPr="00173A3C">
        <w:rPr>
          <w:bCs/>
          <w:color w:val="000000"/>
          <w:sz w:val="20"/>
          <w:szCs w:val="20"/>
        </w:rPr>
        <w:t xml:space="preserve"> </w:t>
      </w:r>
      <w:r w:rsidR="00B2299F" w:rsidRPr="00173A3C">
        <w:rPr>
          <w:bCs/>
          <w:color w:val="000000"/>
          <w:sz w:val="20"/>
          <w:szCs w:val="20"/>
        </w:rPr>
        <w:t>realizar</w:t>
      </w:r>
      <w:r w:rsidR="00FF7BB7" w:rsidRPr="00173A3C">
        <w:rPr>
          <w:bCs/>
          <w:color w:val="000000"/>
          <w:sz w:val="20"/>
          <w:szCs w:val="20"/>
        </w:rPr>
        <w:t xml:space="preserve"> </w:t>
      </w:r>
      <w:r w:rsidR="00B2299F" w:rsidRPr="00173A3C">
        <w:rPr>
          <w:bCs/>
          <w:color w:val="000000"/>
          <w:sz w:val="20"/>
          <w:szCs w:val="20"/>
        </w:rPr>
        <w:t>auditorías</w:t>
      </w:r>
      <w:r w:rsidR="00FF7BB7" w:rsidRPr="00173A3C">
        <w:rPr>
          <w:bCs/>
          <w:color w:val="000000"/>
          <w:sz w:val="20"/>
          <w:szCs w:val="20"/>
        </w:rPr>
        <w:t xml:space="preserve"> </w:t>
      </w:r>
      <w:r w:rsidR="00B2299F" w:rsidRPr="00173A3C">
        <w:rPr>
          <w:bCs/>
          <w:color w:val="000000"/>
          <w:sz w:val="20"/>
          <w:szCs w:val="20"/>
        </w:rPr>
        <w:t>internas</w:t>
      </w:r>
      <w:r w:rsidR="00FF7BB7" w:rsidRPr="00173A3C">
        <w:rPr>
          <w:bCs/>
          <w:color w:val="000000"/>
          <w:sz w:val="20"/>
          <w:szCs w:val="20"/>
        </w:rPr>
        <w:t xml:space="preserve"> </w:t>
      </w:r>
      <w:r w:rsidR="00B2299F" w:rsidRPr="00173A3C">
        <w:rPr>
          <w:bCs/>
          <w:color w:val="000000"/>
          <w:sz w:val="20"/>
          <w:szCs w:val="20"/>
        </w:rPr>
        <w:t>y</w:t>
      </w:r>
      <w:r w:rsidR="00FF7BB7" w:rsidRPr="00173A3C">
        <w:rPr>
          <w:bCs/>
          <w:color w:val="000000"/>
          <w:sz w:val="20"/>
          <w:szCs w:val="20"/>
        </w:rPr>
        <w:t xml:space="preserve"> </w:t>
      </w:r>
      <w:r w:rsidR="00B2299F" w:rsidRPr="00173A3C">
        <w:rPr>
          <w:bCs/>
          <w:color w:val="000000"/>
          <w:sz w:val="20"/>
          <w:szCs w:val="20"/>
        </w:rPr>
        <w:t>autoevaluaciones</w:t>
      </w:r>
      <w:r w:rsidR="00FF7BB7" w:rsidRPr="00173A3C">
        <w:rPr>
          <w:bCs/>
          <w:color w:val="000000"/>
          <w:sz w:val="20"/>
          <w:szCs w:val="20"/>
        </w:rPr>
        <w:t xml:space="preserve"> </w:t>
      </w:r>
      <w:r w:rsidR="00B2299F" w:rsidRPr="00173A3C">
        <w:rPr>
          <w:bCs/>
          <w:color w:val="000000"/>
          <w:sz w:val="20"/>
          <w:szCs w:val="20"/>
        </w:rPr>
        <w:t>de</w:t>
      </w:r>
      <w:r w:rsidR="00FF7BB7" w:rsidRPr="00173A3C">
        <w:rPr>
          <w:bCs/>
          <w:color w:val="000000"/>
          <w:sz w:val="20"/>
          <w:szCs w:val="20"/>
        </w:rPr>
        <w:t xml:space="preserve"> </w:t>
      </w:r>
      <w:r w:rsidR="00B2299F" w:rsidRPr="00173A3C">
        <w:rPr>
          <w:bCs/>
          <w:color w:val="000000"/>
          <w:sz w:val="20"/>
          <w:szCs w:val="20"/>
        </w:rPr>
        <w:t>verificación</w:t>
      </w:r>
      <w:r w:rsidR="00FF7BB7" w:rsidRPr="00173A3C">
        <w:rPr>
          <w:bCs/>
          <w:color w:val="000000"/>
          <w:sz w:val="20"/>
          <w:szCs w:val="20"/>
        </w:rPr>
        <w:t xml:space="preserve"> </w:t>
      </w:r>
      <w:r w:rsidR="00B2299F" w:rsidRPr="00173A3C">
        <w:rPr>
          <w:bCs/>
          <w:color w:val="000000"/>
          <w:sz w:val="20"/>
          <w:szCs w:val="20"/>
        </w:rPr>
        <w:t>y</w:t>
      </w:r>
      <w:r w:rsidR="00FF7BB7" w:rsidRPr="00173A3C">
        <w:rPr>
          <w:bCs/>
          <w:color w:val="000000"/>
          <w:sz w:val="20"/>
          <w:szCs w:val="20"/>
        </w:rPr>
        <w:t xml:space="preserve"> </w:t>
      </w:r>
      <w:r w:rsidR="00B2299F" w:rsidRPr="00173A3C">
        <w:rPr>
          <w:bCs/>
          <w:color w:val="000000"/>
          <w:sz w:val="20"/>
          <w:szCs w:val="20"/>
        </w:rPr>
        <w:t>control</w:t>
      </w:r>
      <w:r w:rsidR="00FF7BB7" w:rsidRPr="00173A3C">
        <w:rPr>
          <w:bCs/>
          <w:color w:val="000000"/>
          <w:sz w:val="20"/>
          <w:szCs w:val="20"/>
        </w:rPr>
        <w:t xml:space="preserve"> </w:t>
      </w:r>
      <w:r w:rsidR="00B2299F" w:rsidRPr="00173A3C">
        <w:rPr>
          <w:bCs/>
          <w:color w:val="000000"/>
          <w:sz w:val="20"/>
          <w:szCs w:val="20"/>
        </w:rPr>
        <w:t>a</w:t>
      </w:r>
      <w:r w:rsidR="00FF7BB7" w:rsidRPr="00173A3C">
        <w:rPr>
          <w:bCs/>
          <w:color w:val="000000"/>
          <w:sz w:val="20"/>
          <w:szCs w:val="20"/>
        </w:rPr>
        <w:t xml:space="preserve"> </w:t>
      </w:r>
      <w:r w:rsidR="00B2299F" w:rsidRPr="00173A3C">
        <w:rPr>
          <w:bCs/>
          <w:color w:val="000000"/>
          <w:sz w:val="20"/>
          <w:szCs w:val="20"/>
        </w:rPr>
        <w:t>la</w:t>
      </w:r>
      <w:r w:rsidR="00FF7BB7" w:rsidRPr="00173A3C">
        <w:rPr>
          <w:bCs/>
          <w:color w:val="000000"/>
          <w:sz w:val="20"/>
          <w:szCs w:val="20"/>
        </w:rPr>
        <w:t xml:space="preserve"> </w:t>
      </w:r>
      <w:r w:rsidR="00B2299F" w:rsidRPr="00173A3C">
        <w:rPr>
          <w:bCs/>
          <w:color w:val="000000"/>
          <w:sz w:val="20"/>
          <w:szCs w:val="20"/>
        </w:rPr>
        <w:t>luz</w:t>
      </w:r>
      <w:r w:rsidR="00FF7BB7" w:rsidRPr="00173A3C">
        <w:rPr>
          <w:bCs/>
          <w:color w:val="000000"/>
          <w:sz w:val="20"/>
          <w:szCs w:val="20"/>
        </w:rPr>
        <w:t xml:space="preserve"> </w:t>
      </w:r>
      <w:r w:rsidR="00B2299F" w:rsidRPr="00173A3C">
        <w:rPr>
          <w:bCs/>
          <w:color w:val="000000"/>
          <w:sz w:val="20"/>
          <w:szCs w:val="20"/>
        </w:rPr>
        <w:t>de</w:t>
      </w:r>
      <w:r w:rsidR="00FF7BB7" w:rsidRPr="00173A3C">
        <w:rPr>
          <w:bCs/>
          <w:color w:val="000000"/>
          <w:sz w:val="20"/>
          <w:szCs w:val="20"/>
        </w:rPr>
        <w:t xml:space="preserve"> </w:t>
      </w:r>
      <w:r w:rsidR="00B2299F" w:rsidRPr="00173A3C">
        <w:rPr>
          <w:bCs/>
          <w:color w:val="000000"/>
          <w:sz w:val="20"/>
          <w:szCs w:val="20"/>
        </w:rPr>
        <w:t>est</w:t>
      </w:r>
      <w:ins w:id="103" w:author="JGOA" w:date="2022-06-06T18:31:00Z">
        <w:r w:rsidR="00A76E79">
          <w:rPr>
            <w:bCs/>
            <w:color w:val="000000"/>
            <w:sz w:val="20"/>
            <w:szCs w:val="20"/>
          </w:rPr>
          <w:t>a</w:t>
        </w:r>
      </w:ins>
      <w:del w:id="104" w:author="JGOA" w:date="2022-06-06T18:31:00Z">
        <w:r w:rsidR="00B2299F" w:rsidRPr="00173A3C" w:rsidDel="00A76E79">
          <w:rPr>
            <w:bCs/>
            <w:color w:val="000000"/>
            <w:sz w:val="20"/>
            <w:szCs w:val="20"/>
          </w:rPr>
          <w:delText>á</w:delText>
        </w:r>
      </w:del>
      <w:r w:rsidR="00FF7BB7" w:rsidRPr="00173A3C">
        <w:rPr>
          <w:bCs/>
          <w:color w:val="000000"/>
          <w:sz w:val="20"/>
          <w:szCs w:val="20"/>
        </w:rPr>
        <w:t xml:space="preserve"> </w:t>
      </w:r>
      <w:r w:rsidR="00B2299F" w:rsidRPr="00173A3C">
        <w:rPr>
          <w:bCs/>
          <w:color w:val="000000"/>
          <w:sz w:val="20"/>
          <w:szCs w:val="20"/>
        </w:rPr>
        <w:t>y</w:t>
      </w:r>
      <w:r w:rsidR="00FF7BB7" w:rsidRPr="00173A3C">
        <w:rPr>
          <w:bCs/>
          <w:color w:val="000000"/>
          <w:sz w:val="20"/>
          <w:szCs w:val="20"/>
        </w:rPr>
        <w:t xml:space="preserve"> </w:t>
      </w:r>
      <w:del w:id="105" w:author="JGOA" w:date="2022-06-06T18:31:00Z">
        <w:r w:rsidR="00B2299F" w:rsidRPr="00173A3C" w:rsidDel="00A76E79">
          <w:rPr>
            <w:bCs/>
            <w:color w:val="000000"/>
            <w:sz w:val="20"/>
            <w:szCs w:val="20"/>
          </w:rPr>
          <w:delText>así</w:delText>
        </w:r>
        <w:r w:rsidR="00FF7BB7" w:rsidRPr="00173A3C" w:rsidDel="00A76E79">
          <w:rPr>
            <w:bCs/>
            <w:color w:val="000000"/>
            <w:sz w:val="20"/>
            <w:szCs w:val="20"/>
          </w:rPr>
          <w:delText xml:space="preserve"> </w:delText>
        </w:r>
      </w:del>
      <w:r w:rsidR="00B2299F" w:rsidRPr="00173A3C">
        <w:rPr>
          <w:bCs/>
          <w:color w:val="000000"/>
          <w:sz w:val="20"/>
          <w:szCs w:val="20"/>
        </w:rPr>
        <w:t>lograr</w:t>
      </w:r>
      <w:r w:rsidR="00FF7BB7" w:rsidRPr="00173A3C">
        <w:rPr>
          <w:bCs/>
          <w:color w:val="000000"/>
          <w:sz w:val="20"/>
          <w:szCs w:val="20"/>
        </w:rPr>
        <w:t xml:space="preserve"> </w:t>
      </w:r>
      <w:r w:rsidR="00B2299F" w:rsidRPr="00173A3C">
        <w:rPr>
          <w:bCs/>
          <w:color w:val="000000"/>
          <w:sz w:val="20"/>
          <w:szCs w:val="20"/>
        </w:rPr>
        <w:t>detectar</w:t>
      </w:r>
      <w:r w:rsidR="00FF7BB7" w:rsidRPr="00173A3C">
        <w:rPr>
          <w:bCs/>
          <w:color w:val="000000"/>
          <w:sz w:val="20"/>
          <w:szCs w:val="20"/>
        </w:rPr>
        <w:t xml:space="preserve"> </w:t>
      </w:r>
      <w:r w:rsidR="00B2299F" w:rsidRPr="00173A3C">
        <w:rPr>
          <w:bCs/>
          <w:color w:val="000000"/>
          <w:sz w:val="20"/>
          <w:szCs w:val="20"/>
        </w:rPr>
        <w:t>a</w:t>
      </w:r>
      <w:r w:rsidR="00FF7BB7" w:rsidRPr="00173A3C">
        <w:rPr>
          <w:bCs/>
          <w:color w:val="000000"/>
          <w:sz w:val="20"/>
          <w:szCs w:val="20"/>
        </w:rPr>
        <w:t xml:space="preserve"> </w:t>
      </w:r>
      <w:r w:rsidR="00B2299F" w:rsidRPr="00173A3C">
        <w:rPr>
          <w:bCs/>
          <w:color w:val="000000"/>
          <w:sz w:val="20"/>
          <w:szCs w:val="20"/>
        </w:rPr>
        <w:t>tiempo</w:t>
      </w:r>
      <w:r w:rsidR="00FF7BB7" w:rsidRPr="00173A3C">
        <w:rPr>
          <w:bCs/>
          <w:color w:val="000000"/>
          <w:sz w:val="20"/>
          <w:szCs w:val="20"/>
        </w:rPr>
        <w:t xml:space="preserve"> </w:t>
      </w:r>
      <w:r w:rsidR="00B2299F" w:rsidRPr="00173A3C">
        <w:rPr>
          <w:bCs/>
          <w:color w:val="000000"/>
          <w:sz w:val="20"/>
          <w:szCs w:val="20"/>
        </w:rPr>
        <w:t>cualquier</w:t>
      </w:r>
      <w:r w:rsidR="00FF7BB7" w:rsidRPr="00173A3C">
        <w:rPr>
          <w:bCs/>
          <w:color w:val="000000"/>
          <w:sz w:val="20"/>
          <w:szCs w:val="20"/>
        </w:rPr>
        <w:t xml:space="preserve"> </w:t>
      </w:r>
      <w:r w:rsidR="00B2299F" w:rsidRPr="00173A3C">
        <w:rPr>
          <w:bCs/>
          <w:color w:val="000000"/>
          <w:sz w:val="20"/>
          <w:szCs w:val="20"/>
        </w:rPr>
        <w:t>irregularidad</w:t>
      </w:r>
      <w:r w:rsidR="00FF7BB7" w:rsidRPr="00173A3C">
        <w:rPr>
          <w:bCs/>
          <w:color w:val="000000"/>
          <w:sz w:val="20"/>
          <w:szCs w:val="20"/>
        </w:rPr>
        <w:t xml:space="preserve"> </w:t>
      </w:r>
      <w:r w:rsidR="00B2299F" w:rsidRPr="00173A3C">
        <w:rPr>
          <w:bCs/>
          <w:color w:val="000000"/>
          <w:sz w:val="20"/>
          <w:szCs w:val="20"/>
        </w:rPr>
        <w:t>que</w:t>
      </w:r>
      <w:r w:rsidR="00FF7BB7" w:rsidRPr="00173A3C">
        <w:rPr>
          <w:bCs/>
          <w:color w:val="000000"/>
          <w:sz w:val="20"/>
          <w:szCs w:val="20"/>
        </w:rPr>
        <w:t xml:space="preserve"> </w:t>
      </w:r>
      <w:r w:rsidR="00B2299F" w:rsidRPr="00173A3C">
        <w:rPr>
          <w:bCs/>
          <w:color w:val="000000"/>
          <w:sz w:val="20"/>
          <w:szCs w:val="20"/>
        </w:rPr>
        <w:t>se</w:t>
      </w:r>
      <w:r w:rsidR="00FF7BB7" w:rsidRPr="00173A3C">
        <w:rPr>
          <w:bCs/>
          <w:color w:val="000000"/>
          <w:sz w:val="20"/>
          <w:szCs w:val="20"/>
        </w:rPr>
        <w:t xml:space="preserve"> </w:t>
      </w:r>
      <w:r w:rsidR="00B2299F" w:rsidRPr="00173A3C">
        <w:rPr>
          <w:bCs/>
          <w:color w:val="000000"/>
          <w:sz w:val="20"/>
          <w:szCs w:val="20"/>
        </w:rPr>
        <w:t>pueda</w:t>
      </w:r>
      <w:r w:rsidR="00FF7BB7" w:rsidRPr="00173A3C">
        <w:rPr>
          <w:bCs/>
          <w:color w:val="000000"/>
          <w:sz w:val="20"/>
          <w:szCs w:val="20"/>
        </w:rPr>
        <w:t xml:space="preserve"> </w:t>
      </w:r>
      <w:r w:rsidR="00B2299F" w:rsidRPr="00173A3C">
        <w:rPr>
          <w:bCs/>
          <w:color w:val="000000"/>
          <w:sz w:val="20"/>
          <w:szCs w:val="20"/>
        </w:rPr>
        <w:t>estar</w:t>
      </w:r>
      <w:r w:rsidR="00FF7BB7" w:rsidRPr="00173A3C">
        <w:rPr>
          <w:bCs/>
          <w:color w:val="000000"/>
          <w:sz w:val="20"/>
          <w:szCs w:val="20"/>
        </w:rPr>
        <w:t xml:space="preserve"> </w:t>
      </w:r>
      <w:r w:rsidR="00B2299F" w:rsidRPr="00173A3C">
        <w:rPr>
          <w:bCs/>
          <w:color w:val="000000"/>
          <w:sz w:val="20"/>
          <w:szCs w:val="20"/>
        </w:rPr>
        <w:t>presentando.</w:t>
      </w:r>
    </w:p>
    <w:p w14:paraId="00B0469D" w14:textId="77777777" w:rsidR="002203E3" w:rsidRPr="00173A3C" w:rsidRDefault="002203E3" w:rsidP="00D1300E">
      <w:pPr>
        <w:pBdr>
          <w:top w:val="nil"/>
          <w:left w:val="nil"/>
          <w:bottom w:val="nil"/>
          <w:right w:val="nil"/>
          <w:between w:val="nil"/>
        </w:pBdr>
        <w:spacing w:after="120"/>
        <w:jc w:val="both"/>
        <w:rPr>
          <w:bCs/>
          <w:color w:val="000000"/>
          <w:sz w:val="20"/>
          <w:szCs w:val="20"/>
        </w:rPr>
      </w:pPr>
    </w:p>
    <w:p w14:paraId="4340DE99" w14:textId="6C4A554C" w:rsidR="009562CA" w:rsidRPr="00173A3C" w:rsidRDefault="002203E3" w:rsidP="00D1300E">
      <w:pPr>
        <w:pBdr>
          <w:top w:val="nil"/>
          <w:left w:val="nil"/>
          <w:bottom w:val="nil"/>
          <w:right w:val="nil"/>
          <w:between w:val="nil"/>
        </w:pBdr>
        <w:spacing w:after="120"/>
        <w:rPr>
          <w:bCs/>
          <w:color w:val="000000"/>
          <w:sz w:val="20"/>
          <w:szCs w:val="20"/>
        </w:rPr>
      </w:pPr>
      <w:commentRangeStart w:id="106"/>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proceso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adquisición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médicos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ins w:id="107" w:author="JGOA" w:date="2022-06-06T18:31:00Z">
        <w:r w:rsidR="00A76E79">
          <w:rPr>
            <w:bCs/>
            <w:color w:val="000000"/>
            <w:sz w:val="20"/>
            <w:szCs w:val="20"/>
          </w:rPr>
          <w:t>R</w:t>
        </w:r>
      </w:ins>
      <w:del w:id="108" w:author="JGOA" w:date="2022-06-06T18:31:00Z">
        <w:r w:rsidRPr="00173A3C" w:rsidDel="00A76E79">
          <w:rPr>
            <w:bCs/>
            <w:color w:val="000000"/>
            <w:sz w:val="20"/>
            <w:szCs w:val="20"/>
          </w:rPr>
          <w:delText>r</w:delText>
        </w:r>
      </w:del>
      <w:r w:rsidRPr="00173A3C">
        <w:rPr>
          <w:bCs/>
          <w:color w:val="000000"/>
          <w:sz w:val="20"/>
          <w:szCs w:val="20"/>
        </w:rPr>
        <w:t>esolución</w:t>
      </w:r>
      <w:r w:rsidR="00FF7BB7" w:rsidRPr="00173A3C">
        <w:rPr>
          <w:bCs/>
          <w:color w:val="000000"/>
          <w:sz w:val="20"/>
          <w:szCs w:val="20"/>
        </w:rPr>
        <w:t xml:space="preserve"> </w:t>
      </w:r>
      <w:r w:rsidRPr="00173A3C">
        <w:rPr>
          <w:bCs/>
          <w:color w:val="000000"/>
          <w:sz w:val="20"/>
          <w:szCs w:val="20"/>
        </w:rPr>
        <w:t>1403</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2007</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puntual</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siguiente</w:t>
      </w:r>
      <w:r w:rsidR="00FF7BB7" w:rsidRPr="00173A3C">
        <w:rPr>
          <w:bCs/>
          <w:color w:val="000000"/>
          <w:sz w:val="20"/>
          <w:szCs w:val="20"/>
        </w:rPr>
        <w:t xml:space="preserve"> </w:t>
      </w:r>
      <w:r w:rsidRPr="00173A3C">
        <w:rPr>
          <w:bCs/>
          <w:color w:val="000000"/>
          <w:sz w:val="20"/>
          <w:szCs w:val="20"/>
        </w:rPr>
        <w:t>requerimiento:</w:t>
      </w:r>
      <w:r w:rsidR="00FF7BB7" w:rsidRPr="00173A3C">
        <w:rPr>
          <w:bCs/>
          <w:color w:val="000000"/>
          <w:sz w:val="20"/>
          <w:szCs w:val="20"/>
        </w:rPr>
        <w:t xml:space="preserve"> </w:t>
      </w:r>
    </w:p>
    <w:p w14:paraId="1AFBF417" w14:textId="77777777" w:rsidR="009562CA" w:rsidRPr="00173A3C" w:rsidRDefault="009562CA" w:rsidP="00D1300E">
      <w:pPr>
        <w:pBdr>
          <w:top w:val="nil"/>
          <w:left w:val="nil"/>
          <w:bottom w:val="nil"/>
          <w:right w:val="nil"/>
          <w:between w:val="nil"/>
        </w:pBdr>
        <w:spacing w:after="120"/>
        <w:rPr>
          <w:bCs/>
          <w:color w:val="000000"/>
          <w:sz w:val="20"/>
          <w:szCs w:val="20"/>
        </w:rPr>
      </w:pPr>
    </w:p>
    <w:p w14:paraId="05919C60" w14:textId="095BD967" w:rsidR="002203E3" w:rsidRPr="00173A3C" w:rsidRDefault="002203E3">
      <w:pPr>
        <w:pBdr>
          <w:top w:val="nil"/>
          <w:left w:val="nil"/>
          <w:bottom w:val="nil"/>
          <w:right w:val="nil"/>
          <w:between w:val="nil"/>
        </w:pBdr>
        <w:spacing w:after="120"/>
        <w:ind w:left="720"/>
        <w:rPr>
          <w:bCs/>
          <w:color w:val="000000"/>
          <w:sz w:val="20"/>
          <w:szCs w:val="20"/>
        </w:rPr>
        <w:pPrChange w:id="109" w:author="JGOA" w:date="2022-06-06T18:31:00Z">
          <w:pPr>
            <w:pBdr>
              <w:top w:val="nil"/>
              <w:left w:val="nil"/>
              <w:bottom w:val="nil"/>
              <w:right w:val="nil"/>
              <w:between w:val="nil"/>
            </w:pBdr>
            <w:spacing w:after="120"/>
          </w:pPr>
        </w:pPrChange>
      </w:pPr>
      <w:del w:id="110" w:author="JGOA" w:date="2022-06-06T18:31:00Z">
        <w:r w:rsidRPr="00173A3C" w:rsidDel="00A76E79">
          <w:rPr>
            <w:bCs/>
            <w:color w:val="000000"/>
            <w:sz w:val="20"/>
            <w:szCs w:val="20"/>
          </w:rPr>
          <w:delText>“</w:delText>
        </w:r>
      </w:del>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proceso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adquisición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controlará</w:t>
      </w:r>
      <w:r w:rsidR="00FF7BB7" w:rsidRPr="00173A3C">
        <w:rPr>
          <w:bCs/>
          <w:color w:val="000000"/>
          <w:sz w:val="20"/>
          <w:szCs w:val="20"/>
        </w:rPr>
        <w:t xml:space="preserve"> </w:t>
      </w:r>
      <w:r w:rsidRPr="00173A3C">
        <w:rPr>
          <w:bCs/>
          <w:color w:val="000000"/>
          <w:sz w:val="20"/>
          <w:szCs w:val="20"/>
        </w:rPr>
        <w:t>continuamente</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normatividad</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contratación</w:t>
      </w:r>
      <w:r w:rsidR="00FF7BB7" w:rsidRPr="00173A3C">
        <w:rPr>
          <w:bCs/>
          <w:color w:val="000000"/>
          <w:sz w:val="20"/>
          <w:szCs w:val="20"/>
        </w:rPr>
        <w:t xml:space="preserve"> </w:t>
      </w:r>
      <w:r w:rsidRPr="00173A3C">
        <w:rPr>
          <w:bCs/>
          <w:color w:val="000000"/>
          <w:sz w:val="20"/>
          <w:szCs w:val="20"/>
        </w:rPr>
        <w:t>administrativa,</w:t>
      </w:r>
      <w:r w:rsidR="00FF7BB7" w:rsidRPr="00173A3C">
        <w:rPr>
          <w:bCs/>
          <w:color w:val="000000"/>
          <w:sz w:val="20"/>
          <w:szCs w:val="20"/>
        </w:rPr>
        <w:t xml:space="preserve"> </w:t>
      </w:r>
      <w:r w:rsidRPr="00173A3C">
        <w:rPr>
          <w:bCs/>
          <w:color w:val="000000"/>
          <w:sz w:val="20"/>
          <w:szCs w:val="20"/>
        </w:rPr>
        <w:t>civil</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comercial,</w:t>
      </w:r>
      <w:r w:rsidR="00FF7BB7" w:rsidRPr="00173A3C">
        <w:rPr>
          <w:bCs/>
          <w:color w:val="000000"/>
          <w:sz w:val="20"/>
          <w:szCs w:val="20"/>
        </w:rPr>
        <w:t xml:space="preserve"> </w:t>
      </w:r>
      <w:r w:rsidRPr="00173A3C">
        <w:rPr>
          <w:bCs/>
          <w:color w:val="000000"/>
          <w:sz w:val="20"/>
          <w:szCs w:val="20"/>
        </w:rPr>
        <w:t>según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caso,</w:t>
      </w:r>
      <w:r w:rsidR="00FF7BB7" w:rsidRPr="00173A3C">
        <w:rPr>
          <w:bCs/>
          <w:color w:val="000000"/>
          <w:sz w:val="20"/>
          <w:szCs w:val="20"/>
        </w:rPr>
        <w:t xml:space="preserve"> </w:t>
      </w:r>
      <w:r w:rsidRPr="00173A3C">
        <w:rPr>
          <w:bCs/>
          <w:color w:val="000000"/>
          <w:sz w:val="20"/>
          <w:szCs w:val="20"/>
        </w:rPr>
        <w:t>especialmente,</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principios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economía,</w:t>
      </w:r>
      <w:r w:rsidR="00FF7BB7" w:rsidRPr="00173A3C">
        <w:rPr>
          <w:bCs/>
          <w:color w:val="000000"/>
          <w:sz w:val="20"/>
          <w:szCs w:val="20"/>
        </w:rPr>
        <w:t xml:space="preserve"> </w:t>
      </w:r>
      <w:r w:rsidRPr="00173A3C">
        <w:rPr>
          <w:bCs/>
          <w:color w:val="000000"/>
          <w:sz w:val="20"/>
          <w:szCs w:val="20"/>
        </w:rPr>
        <w:t>transparencia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selección</w:t>
      </w:r>
      <w:r w:rsidR="00FF7BB7" w:rsidRPr="00173A3C">
        <w:rPr>
          <w:bCs/>
          <w:color w:val="000000"/>
          <w:sz w:val="20"/>
          <w:szCs w:val="20"/>
        </w:rPr>
        <w:t xml:space="preserve"> </w:t>
      </w:r>
      <w:r w:rsidRPr="00173A3C">
        <w:rPr>
          <w:bCs/>
          <w:color w:val="000000"/>
          <w:sz w:val="20"/>
          <w:szCs w:val="20"/>
        </w:rPr>
        <w:t>objetiva</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contratista.</w:t>
      </w:r>
      <w:r w:rsidR="00FF7BB7" w:rsidRPr="00173A3C">
        <w:rPr>
          <w:bCs/>
          <w:color w:val="000000"/>
          <w:sz w:val="20"/>
          <w:szCs w:val="20"/>
        </w:rPr>
        <w:t xml:space="preserve"> </w:t>
      </w:r>
      <w:r w:rsidRPr="00173A3C">
        <w:rPr>
          <w:bCs/>
          <w:color w:val="000000"/>
          <w:sz w:val="20"/>
          <w:szCs w:val="20"/>
        </w:rPr>
        <w:t>Además,</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tendrá</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cuenta</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codificación</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médicos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acuerdo</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lo</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establezca</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tal</w:t>
      </w:r>
      <w:r w:rsidR="00FF7BB7" w:rsidRPr="00173A3C">
        <w:rPr>
          <w:bCs/>
          <w:color w:val="000000"/>
          <w:sz w:val="20"/>
          <w:szCs w:val="20"/>
        </w:rPr>
        <w:t xml:space="preserve"> </w:t>
      </w:r>
      <w:r w:rsidRPr="00173A3C">
        <w:rPr>
          <w:bCs/>
          <w:color w:val="000000"/>
          <w:sz w:val="20"/>
          <w:szCs w:val="20"/>
        </w:rPr>
        <w:t>fin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Ministerio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Protección</w:t>
      </w:r>
      <w:r w:rsidR="00FF7BB7" w:rsidRPr="00173A3C">
        <w:rPr>
          <w:bCs/>
          <w:color w:val="000000"/>
          <w:sz w:val="20"/>
          <w:szCs w:val="20"/>
        </w:rPr>
        <w:t xml:space="preserve"> </w:t>
      </w:r>
      <w:r w:rsidRPr="00173A3C">
        <w:rPr>
          <w:bCs/>
          <w:color w:val="000000"/>
          <w:sz w:val="20"/>
          <w:szCs w:val="20"/>
        </w:rPr>
        <w:t>Social</w:t>
      </w:r>
      <w:del w:id="111" w:author="JGOA" w:date="2022-06-06T18:31:00Z">
        <w:r w:rsidRPr="00173A3C" w:rsidDel="00A76E79">
          <w:rPr>
            <w:bCs/>
            <w:color w:val="000000"/>
            <w:sz w:val="20"/>
            <w:szCs w:val="20"/>
          </w:rPr>
          <w:delText>”</w:delText>
        </w:r>
        <w:r w:rsidR="004F1555" w:rsidRPr="00173A3C" w:rsidDel="00A76E79">
          <w:rPr>
            <w:bCs/>
            <w:color w:val="000000"/>
            <w:sz w:val="20"/>
            <w:szCs w:val="20"/>
          </w:rPr>
          <w:delText>.</w:delText>
        </w:r>
      </w:del>
      <w:r w:rsidR="00FF7BB7" w:rsidRPr="00173A3C">
        <w:rPr>
          <w:bCs/>
          <w:color w:val="000000"/>
          <w:sz w:val="20"/>
          <w:szCs w:val="20"/>
        </w:rPr>
        <w:t xml:space="preserve"> </w:t>
      </w:r>
      <w:r w:rsidRPr="00173A3C">
        <w:rPr>
          <w:bCs/>
          <w:color w:val="000000"/>
          <w:sz w:val="20"/>
          <w:szCs w:val="20"/>
        </w:rPr>
        <w:t>(p.</w:t>
      </w:r>
      <w:ins w:id="112" w:author="JGOA" w:date="2022-06-06T18:31:00Z">
        <w:r w:rsidR="00A76E79">
          <w:rPr>
            <w:bCs/>
            <w:color w:val="000000"/>
            <w:sz w:val="20"/>
            <w:szCs w:val="20"/>
          </w:rPr>
          <w:t xml:space="preserve"> </w:t>
        </w:r>
      </w:ins>
      <w:r w:rsidRPr="00173A3C">
        <w:rPr>
          <w:bCs/>
          <w:color w:val="000000"/>
          <w:sz w:val="20"/>
          <w:szCs w:val="20"/>
        </w:rPr>
        <w:t>45)</w:t>
      </w:r>
      <w:commentRangeEnd w:id="106"/>
      <w:ins w:id="113" w:author="JGOA" w:date="2022-06-06T18:31:00Z">
        <w:r w:rsidR="00A76E79">
          <w:rPr>
            <w:bCs/>
            <w:color w:val="000000"/>
            <w:sz w:val="20"/>
            <w:szCs w:val="20"/>
          </w:rPr>
          <w:t>.</w:t>
        </w:r>
      </w:ins>
      <w:r w:rsidR="009562CA" w:rsidRPr="00173A3C">
        <w:rPr>
          <w:rStyle w:val="Refdecomentario"/>
          <w:sz w:val="20"/>
          <w:szCs w:val="20"/>
        </w:rPr>
        <w:commentReference w:id="106"/>
      </w:r>
    </w:p>
    <w:p w14:paraId="3E28D037" w14:textId="77777777" w:rsidR="002203E3" w:rsidRPr="00173A3C" w:rsidRDefault="002203E3" w:rsidP="00D1300E">
      <w:pPr>
        <w:pBdr>
          <w:top w:val="nil"/>
          <w:left w:val="nil"/>
          <w:bottom w:val="nil"/>
          <w:right w:val="nil"/>
          <w:between w:val="nil"/>
        </w:pBdr>
        <w:spacing w:after="120"/>
        <w:rPr>
          <w:bCs/>
          <w:color w:val="000000"/>
          <w:sz w:val="20"/>
          <w:szCs w:val="20"/>
        </w:rPr>
      </w:pPr>
    </w:p>
    <w:p w14:paraId="31132B7E" w14:textId="49CDA6E2" w:rsidR="002203E3" w:rsidRPr="00173A3C" w:rsidRDefault="002203E3" w:rsidP="00D1300E">
      <w:pPr>
        <w:pBdr>
          <w:top w:val="nil"/>
          <w:left w:val="nil"/>
          <w:bottom w:val="nil"/>
          <w:right w:val="nil"/>
          <w:between w:val="nil"/>
        </w:pBdr>
        <w:spacing w:after="120"/>
        <w:rPr>
          <w:bCs/>
          <w:color w:val="000000"/>
          <w:sz w:val="20"/>
          <w:szCs w:val="20"/>
        </w:rPr>
      </w:pP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codificación</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CUM,</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n</w:t>
      </w:r>
      <w:r w:rsidR="0083172F" w:rsidRPr="00173A3C">
        <w:rPr>
          <w:bCs/>
          <w:color w:val="000000"/>
          <w:sz w:val="20"/>
          <w:szCs w:val="20"/>
        </w:rPr>
        <w:t>ú</w:t>
      </w:r>
      <w:r w:rsidRPr="00173A3C">
        <w:rPr>
          <w:bCs/>
          <w:color w:val="000000"/>
          <w:sz w:val="20"/>
          <w:szCs w:val="20"/>
        </w:rPr>
        <w:t>mero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identificación</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medicamento</w:t>
      </w:r>
      <w:r w:rsidR="00FF7BB7" w:rsidRPr="00173A3C">
        <w:rPr>
          <w:bCs/>
          <w:color w:val="000000"/>
          <w:sz w:val="20"/>
          <w:szCs w:val="20"/>
        </w:rPr>
        <w:t xml:space="preserve"> </w:t>
      </w:r>
      <w:r w:rsidRPr="00173A3C">
        <w:rPr>
          <w:bCs/>
          <w:color w:val="000000"/>
          <w:sz w:val="20"/>
          <w:szCs w:val="20"/>
        </w:rPr>
        <w:t>otorgado</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I</w:t>
      </w:r>
      <w:ins w:id="114" w:author="JGOA" w:date="2022-06-06T18:32:00Z">
        <w:r w:rsidR="00A76E79">
          <w:rPr>
            <w:bCs/>
            <w:color w:val="000000"/>
            <w:sz w:val="20"/>
            <w:szCs w:val="20"/>
          </w:rPr>
          <w:t xml:space="preserve">nvima para </w:t>
        </w:r>
      </w:ins>
      <w:del w:id="115" w:author="JGOA" w:date="2022-06-06T18:32:00Z">
        <w:r w:rsidRPr="00173A3C" w:rsidDel="00A76E79">
          <w:rPr>
            <w:bCs/>
            <w:color w:val="000000"/>
            <w:sz w:val="20"/>
            <w:szCs w:val="20"/>
          </w:rPr>
          <w:delText>NVIMA</w:delText>
        </w:r>
        <w:r w:rsidR="00FF7BB7" w:rsidRPr="00173A3C" w:rsidDel="00A76E79">
          <w:rPr>
            <w:bCs/>
            <w:color w:val="000000"/>
            <w:sz w:val="20"/>
            <w:szCs w:val="20"/>
          </w:rPr>
          <w:delText xml:space="preserve"> </w:delText>
        </w:r>
        <w:r w:rsidR="0083172F" w:rsidRPr="00173A3C" w:rsidDel="00A76E79">
          <w:rPr>
            <w:bCs/>
            <w:color w:val="000000"/>
            <w:sz w:val="20"/>
            <w:szCs w:val="20"/>
          </w:rPr>
          <w:delText>con</w:delText>
        </w:r>
        <w:r w:rsidR="00FF7BB7" w:rsidRPr="00173A3C" w:rsidDel="00A76E79">
          <w:rPr>
            <w:bCs/>
            <w:color w:val="000000"/>
            <w:sz w:val="20"/>
            <w:szCs w:val="20"/>
          </w:rPr>
          <w:delText xml:space="preserve"> </w:delText>
        </w:r>
        <w:r w:rsidR="0083172F" w:rsidRPr="00173A3C" w:rsidDel="00A76E79">
          <w:rPr>
            <w:bCs/>
            <w:color w:val="000000"/>
            <w:sz w:val="20"/>
            <w:szCs w:val="20"/>
          </w:rPr>
          <w:delText>el</w:delText>
        </w:r>
        <w:r w:rsidR="00FF7BB7" w:rsidRPr="00173A3C" w:rsidDel="00A76E79">
          <w:rPr>
            <w:bCs/>
            <w:color w:val="000000"/>
            <w:sz w:val="20"/>
            <w:szCs w:val="20"/>
          </w:rPr>
          <w:delText xml:space="preserve"> </w:delText>
        </w:r>
        <w:r w:rsidR="0083172F" w:rsidRPr="00173A3C" w:rsidDel="00A76E79">
          <w:rPr>
            <w:bCs/>
            <w:color w:val="000000"/>
            <w:sz w:val="20"/>
            <w:szCs w:val="20"/>
          </w:rPr>
          <w:delText>fin</w:delText>
        </w:r>
        <w:r w:rsidR="00FF7BB7" w:rsidRPr="00173A3C" w:rsidDel="00A76E79">
          <w:rPr>
            <w:bCs/>
            <w:color w:val="000000"/>
            <w:sz w:val="20"/>
            <w:szCs w:val="20"/>
          </w:rPr>
          <w:delText xml:space="preserve"> </w:delText>
        </w:r>
        <w:r w:rsidR="0083172F" w:rsidRPr="00173A3C" w:rsidDel="00A76E79">
          <w:rPr>
            <w:bCs/>
            <w:color w:val="000000"/>
            <w:sz w:val="20"/>
            <w:szCs w:val="20"/>
          </w:rPr>
          <w:delText>de</w:delText>
        </w:r>
        <w:r w:rsidR="00FF7BB7" w:rsidRPr="00173A3C" w:rsidDel="00A76E79">
          <w:rPr>
            <w:bCs/>
            <w:color w:val="000000"/>
            <w:sz w:val="20"/>
            <w:szCs w:val="20"/>
          </w:rPr>
          <w:delText xml:space="preserve"> </w:delText>
        </w:r>
      </w:del>
      <w:r w:rsidR="0083172F" w:rsidRPr="00173A3C">
        <w:rPr>
          <w:bCs/>
          <w:color w:val="000000"/>
          <w:sz w:val="20"/>
          <w:szCs w:val="20"/>
        </w:rPr>
        <w:t>hacer</w:t>
      </w:r>
      <w:r w:rsidR="00FF7BB7" w:rsidRPr="00173A3C">
        <w:rPr>
          <w:bCs/>
          <w:color w:val="000000"/>
          <w:sz w:val="20"/>
          <w:szCs w:val="20"/>
        </w:rPr>
        <w:t xml:space="preserve"> </w:t>
      </w:r>
      <w:r w:rsidR="0083172F" w:rsidRPr="00173A3C">
        <w:rPr>
          <w:bCs/>
          <w:color w:val="000000"/>
          <w:sz w:val="20"/>
          <w:szCs w:val="20"/>
        </w:rPr>
        <w:t>más</w:t>
      </w:r>
      <w:r w:rsidR="00FF7BB7" w:rsidRPr="00173A3C">
        <w:rPr>
          <w:bCs/>
          <w:color w:val="000000"/>
          <w:sz w:val="20"/>
          <w:szCs w:val="20"/>
        </w:rPr>
        <w:t xml:space="preserve"> </w:t>
      </w:r>
      <w:r w:rsidR="0083172F" w:rsidRPr="00173A3C">
        <w:rPr>
          <w:bCs/>
          <w:color w:val="000000"/>
          <w:sz w:val="20"/>
          <w:szCs w:val="20"/>
        </w:rPr>
        <w:t>fácil</w:t>
      </w:r>
      <w:r w:rsidR="00FF7BB7" w:rsidRPr="00173A3C">
        <w:rPr>
          <w:bCs/>
          <w:color w:val="000000"/>
          <w:sz w:val="20"/>
          <w:szCs w:val="20"/>
        </w:rPr>
        <w:t xml:space="preserve"> </w:t>
      </w:r>
      <w:r w:rsidR="0083172F" w:rsidRPr="00173A3C">
        <w:rPr>
          <w:bCs/>
          <w:color w:val="000000"/>
          <w:sz w:val="20"/>
          <w:szCs w:val="20"/>
        </w:rPr>
        <w:t>la</w:t>
      </w:r>
      <w:r w:rsidR="00FF7BB7" w:rsidRPr="00173A3C">
        <w:rPr>
          <w:bCs/>
          <w:color w:val="000000"/>
          <w:sz w:val="20"/>
          <w:szCs w:val="20"/>
        </w:rPr>
        <w:t xml:space="preserve"> </w:t>
      </w:r>
      <w:r w:rsidR="0083172F" w:rsidRPr="00173A3C">
        <w:rPr>
          <w:bCs/>
          <w:color w:val="000000"/>
          <w:sz w:val="20"/>
          <w:szCs w:val="20"/>
        </w:rPr>
        <w:t>obtención</w:t>
      </w:r>
      <w:r w:rsidR="00FF7BB7" w:rsidRPr="00173A3C">
        <w:rPr>
          <w:bCs/>
          <w:color w:val="000000"/>
          <w:sz w:val="20"/>
          <w:szCs w:val="20"/>
        </w:rPr>
        <w:t xml:space="preserve"> </w:t>
      </w:r>
      <w:r w:rsidR="0083172F" w:rsidRPr="00173A3C">
        <w:rPr>
          <w:bCs/>
          <w:color w:val="000000"/>
          <w:sz w:val="20"/>
          <w:szCs w:val="20"/>
        </w:rPr>
        <w:t>y</w:t>
      </w:r>
      <w:r w:rsidR="00FF7BB7" w:rsidRPr="00173A3C">
        <w:rPr>
          <w:bCs/>
          <w:color w:val="000000"/>
          <w:sz w:val="20"/>
          <w:szCs w:val="20"/>
        </w:rPr>
        <w:t xml:space="preserve"> </w:t>
      </w:r>
      <w:r w:rsidR="0083172F" w:rsidRPr="00173A3C">
        <w:rPr>
          <w:bCs/>
          <w:color w:val="000000"/>
          <w:sz w:val="20"/>
          <w:szCs w:val="20"/>
        </w:rPr>
        <w:t>difusión</w:t>
      </w:r>
      <w:r w:rsidR="00FF7BB7" w:rsidRPr="00173A3C">
        <w:rPr>
          <w:bCs/>
          <w:color w:val="000000"/>
          <w:sz w:val="20"/>
          <w:szCs w:val="20"/>
        </w:rPr>
        <w:t xml:space="preserve"> </w:t>
      </w:r>
      <w:r w:rsidR="0083172F" w:rsidRPr="00173A3C">
        <w:rPr>
          <w:bCs/>
          <w:color w:val="000000"/>
          <w:sz w:val="20"/>
          <w:szCs w:val="20"/>
        </w:rPr>
        <w:t>de</w:t>
      </w:r>
      <w:r w:rsidR="00FF7BB7" w:rsidRPr="00173A3C">
        <w:rPr>
          <w:bCs/>
          <w:color w:val="000000"/>
          <w:sz w:val="20"/>
          <w:szCs w:val="20"/>
        </w:rPr>
        <w:t xml:space="preserve"> </w:t>
      </w:r>
      <w:r w:rsidR="0083172F" w:rsidRPr="00173A3C">
        <w:rPr>
          <w:bCs/>
          <w:color w:val="000000"/>
          <w:sz w:val="20"/>
          <w:szCs w:val="20"/>
        </w:rPr>
        <w:t>la</w:t>
      </w:r>
      <w:r w:rsidR="00FF7BB7" w:rsidRPr="00173A3C">
        <w:rPr>
          <w:bCs/>
          <w:color w:val="000000"/>
          <w:sz w:val="20"/>
          <w:szCs w:val="20"/>
        </w:rPr>
        <w:t xml:space="preserve"> </w:t>
      </w:r>
      <w:r w:rsidR="0083172F" w:rsidRPr="00173A3C">
        <w:rPr>
          <w:bCs/>
          <w:color w:val="000000"/>
          <w:sz w:val="20"/>
          <w:szCs w:val="20"/>
        </w:rPr>
        <w:t>información</w:t>
      </w:r>
      <w:r w:rsidR="00FF7BB7" w:rsidRPr="00173A3C">
        <w:rPr>
          <w:bCs/>
          <w:color w:val="000000"/>
          <w:sz w:val="20"/>
          <w:szCs w:val="20"/>
        </w:rPr>
        <w:t xml:space="preserve"> </w:t>
      </w:r>
      <w:r w:rsidR="0083172F" w:rsidRPr="00173A3C">
        <w:rPr>
          <w:bCs/>
          <w:color w:val="000000"/>
          <w:sz w:val="20"/>
          <w:szCs w:val="20"/>
        </w:rPr>
        <w:t>concerniente</w:t>
      </w:r>
      <w:r w:rsidR="00FF7BB7" w:rsidRPr="00173A3C">
        <w:rPr>
          <w:bCs/>
          <w:color w:val="000000"/>
          <w:sz w:val="20"/>
          <w:szCs w:val="20"/>
        </w:rPr>
        <w:t xml:space="preserve"> </w:t>
      </w:r>
      <w:r w:rsidR="0083172F" w:rsidRPr="00173A3C">
        <w:rPr>
          <w:bCs/>
          <w:color w:val="000000"/>
          <w:sz w:val="20"/>
          <w:szCs w:val="20"/>
        </w:rPr>
        <w:t>al</w:t>
      </w:r>
      <w:r w:rsidR="00FF7BB7" w:rsidRPr="00173A3C">
        <w:rPr>
          <w:bCs/>
          <w:color w:val="000000"/>
          <w:sz w:val="20"/>
          <w:szCs w:val="20"/>
        </w:rPr>
        <w:t xml:space="preserve"> </w:t>
      </w:r>
      <w:r w:rsidR="0083172F" w:rsidRPr="00173A3C">
        <w:rPr>
          <w:bCs/>
          <w:color w:val="000000"/>
          <w:sz w:val="20"/>
          <w:szCs w:val="20"/>
        </w:rPr>
        <w:t>producto</w:t>
      </w:r>
      <w:r w:rsidR="00FF7BB7" w:rsidRPr="00173A3C">
        <w:rPr>
          <w:bCs/>
          <w:color w:val="000000"/>
          <w:sz w:val="20"/>
          <w:szCs w:val="20"/>
        </w:rPr>
        <w:t xml:space="preserve"> </w:t>
      </w:r>
      <w:r w:rsidR="0083172F" w:rsidRPr="00173A3C">
        <w:rPr>
          <w:bCs/>
          <w:color w:val="000000"/>
          <w:sz w:val="20"/>
          <w:szCs w:val="20"/>
        </w:rPr>
        <w:t>en</w:t>
      </w:r>
      <w:r w:rsidR="00FF7BB7" w:rsidRPr="00173A3C">
        <w:rPr>
          <w:bCs/>
          <w:color w:val="000000"/>
          <w:sz w:val="20"/>
          <w:szCs w:val="20"/>
        </w:rPr>
        <w:t xml:space="preserve"> </w:t>
      </w:r>
      <w:r w:rsidR="0083172F" w:rsidRPr="00173A3C">
        <w:rPr>
          <w:bCs/>
          <w:color w:val="000000"/>
          <w:sz w:val="20"/>
          <w:szCs w:val="20"/>
        </w:rPr>
        <w:t>el</w:t>
      </w:r>
      <w:r w:rsidR="00FF7BB7" w:rsidRPr="00173A3C">
        <w:rPr>
          <w:bCs/>
          <w:color w:val="000000"/>
          <w:sz w:val="20"/>
          <w:szCs w:val="20"/>
        </w:rPr>
        <w:t xml:space="preserve"> </w:t>
      </w:r>
      <w:r w:rsidR="0083172F" w:rsidRPr="00173A3C">
        <w:rPr>
          <w:bCs/>
          <w:color w:val="000000"/>
          <w:sz w:val="20"/>
          <w:szCs w:val="20"/>
        </w:rPr>
        <w:t>mercado.</w:t>
      </w:r>
    </w:p>
    <w:p w14:paraId="47784A6E" w14:textId="77777777" w:rsidR="00B2299F" w:rsidRPr="00173A3C" w:rsidRDefault="00B2299F" w:rsidP="00D1300E">
      <w:pPr>
        <w:pBdr>
          <w:top w:val="nil"/>
          <w:left w:val="nil"/>
          <w:bottom w:val="nil"/>
          <w:right w:val="nil"/>
          <w:between w:val="nil"/>
        </w:pBdr>
        <w:spacing w:after="120"/>
        <w:jc w:val="both"/>
        <w:rPr>
          <w:b/>
          <w:color w:val="000000"/>
          <w:sz w:val="20"/>
          <w:szCs w:val="20"/>
        </w:rPr>
      </w:pPr>
    </w:p>
    <w:p w14:paraId="6CCC26A4" w14:textId="6CA73146" w:rsidR="00B2299F" w:rsidRPr="00173A3C" w:rsidRDefault="00B2299F" w:rsidP="00D1300E">
      <w:pPr>
        <w:pBdr>
          <w:top w:val="nil"/>
          <w:left w:val="nil"/>
          <w:bottom w:val="nil"/>
          <w:right w:val="nil"/>
          <w:between w:val="nil"/>
        </w:pBdr>
        <w:spacing w:after="120"/>
        <w:jc w:val="both"/>
        <w:rPr>
          <w:b/>
          <w:color w:val="000000"/>
          <w:sz w:val="20"/>
          <w:szCs w:val="20"/>
        </w:rPr>
      </w:pPr>
      <w:r w:rsidRPr="00173A3C">
        <w:rPr>
          <w:b/>
          <w:color w:val="000000"/>
          <w:sz w:val="20"/>
          <w:szCs w:val="20"/>
        </w:rPr>
        <w:t>2.3</w:t>
      </w:r>
      <w:r w:rsidR="00FF7BB7" w:rsidRPr="00173A3C">
        <w:rPr>
          <w:b/>
          <w:color w:val="000000"/>
          <w:sz w:val="20"/>
          <w:szCs w:val="20"/>
        </w:rPr>
        <w:t xml:space="preserve"> </w:t>
      </w:r>
      <w:r w:rsidRPr="00173A3C">
        <w:rPr>
          <w:b/>
          <w:color w:val="000000"/>
          <w:sz w:val="20"/>
          <w:szCs w:val="20"/>
        </w:rPr>
        <w:t>Control</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documentos</w:t>
      </w:r>
      <w:r w:rsidR="00FF7BB7" w:rsidRPr="00173A3C">
        <w:rPr>
          <w:b/>
          <w:color w:val="000000"/>
          <w:sz w:val="20"/>
          <w:szCs w:val="20"/>
        </w:rPr>
        <w:t xml:space="preserve"> </w:t>
      </w:r>
      <w:r w:rsidRPr="00173A3C">
        <w:rPr>
          <w:b/>
          <w:color w:val="000000"/>
          <w:sz w:val="20"/>
          <w:szCs w:val="20"/>
        </w:rPr>
        <w:t>y</w:t>
      </w:r>
      <w:r w:rsidR="00FF7BB7" w:rsidRPr="00173A3C">
        <w:rPr>
          <w:b/>
          <w:color w:val="000000"/>
          <w:sz w:val="20"/>
          <w:szCs w:val="20"/>
        </w:rPr>
        <w:t xml:space="preserve"> </w:t>
      </w:r>
      <w:r w:rsidRPr="00173A3C">
        <w:rPr>
          <w:b/>
          <w:color w:val="000000"/>
          <w:sz w:val="20"/>
          <w:szCs w:val="20"/>
        </w:rPr>
        <w:t>registros</w:t>
      </w:r>
      <w:r w:rsidR="00FF7BB7" w:rsidRPr="00173A3C">
        <w:rPr>
          <w:b/>
          <w:color w:val="000000"/>
          <w:sz w:val="20"/>
          <w:szCs w:val="20"/>
        </w:rPr>
        <w:t xml:space="preserve"> </w:t>
      </w:r>
    </w:p>
    <w:p w14:paraId="5FEF8A66" w14:textId="414BC45A" w:rsidR="00A34AA9" w:rsidRPr="00173A3C" w:rsidRDefault="00B2299F"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Toda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información</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genere</w:t>
      </w:r>
      <w:r w:rsidR="00FF7BB7" w:rsidRPr="00173A3C">
        <w:rPr>
          <w:bCs/>
          <w:color w:val="000000"/>
          <w:sz w:val="20"/>
          <w:szCs w:val="20"/>
        </w:rPr>
        <w:t xml:space="preserve"> </w:t>
      </w:r>
      <w:r w:rsidRPr="00173A3C">
        <w:rPr>
          <w:bCs/>
          <w:color w:val="000000"/>
          <w:sz w:val="20"/>
          <w:szCs w:val="20"/>
        </w:rPr>
        <w:t>durante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realización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actividades</w:t>
      </w:r>
      <w:r w:rsidR="00FF7BB7" w:rsidRPr="00173A3C">
        <w:rPr>
          <w:bCs/>
          <w:color w:val="000000"/>
          <w:sz w:val="20"/>
          <w:szCs w:val="20"/>
        </w:rPr>
        <w:t xml:space="preserve"> </w:t>
      </w:r>
      <w:r w:rsidRPr="00173A3C">
        <w:rPr>
          <w:bCs/>
          <w:color w:val="000000"/>
          <w:sz w:val="20"/>
          <w:szCs w:val="20"/>
        </w:rPr>
        <w:t>competentes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ambos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Pr="00173A3C">
        <w:rPr>
          <w:bCs/>
          <w:color w:val="000000"/>
          <w:sz w:val="20"/>
          <w:szCs w:val="20"/>
        </w:rPr>
        <w:t>quedar</w:t>
      </w:r>
      <w:r w:rsidR="00FF7BB7" w:rsidRPr="00173A3C">
        <w:rPr>
          <w:bCs/>
          <w:color w:val="000000"/>
          <w:sz w:val="20"/>
          <w:szCs w:val="20"/>
        </w:rPr>
        <w:t xml:space="preserve"> </w:t>
      </w:r>
      <w:r w:rsidRPr="00173A3C">
        <w:rPr>
          <w:bCs/>
          <w:color w:val="000000"/>
          <w:sz w:val="20"/>
          <w:szCs w:val="20"/>
        </w:rPr>
        <w:t>documentada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archivada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manera</w:t>
      </w:r>
      <w:r w:rsidR="00FF7BB7" w:rsidRPr="00173A3C">
        <w:rPr>
          <w:bCs/>
          <w:color w:val="000000"/>
          <w:sz w:val="20"/>
          <w:szCs w:val="20"/>
        </w:rPr>
        <w:t xml:space="preserve"> </w:t>
      </w:r>
      <w:r w:rsidRPr="00173A3C">
        <w:rPr>
          <w:bCs/>
          <w:color w:val="000000"/>
          <w:sz w:val="20"/>
          <w:szCs w:val="20"/>
        </w:rPr>
        <w:t>segura</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acceso</w:t>
      </w:r>
      <w:r w:rsidR="00FF7BB7" w:rsidRPr="00173A3C">
        <w:rPr>
          <w:bCs/>
          <w:color w:val="000000"/>
          <w:sz w:val="20"/>
          <w:szCs w:val="20"/>
        </w:rPr>
        <w:t xml:space="preserve"> </w:t>
      </w:r>
      <w:r w:rsidRPr="00173A3C">
        <w:rPr>
          <w:bCs/>
          <w:color w:val="000000"/>
          <w:sz w:val="20"/>
          <w:szCs w:val="20"/>
        </w:rPr>
        <w:t>restringido,</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lo</w:t>
      </w:r>
      <w:r w:rsidR="00FF7BB7" w:rsidRPr="00173A3C">
        <w:rPr>
          <w:bCs/>
          <w:color w:val="000000"/>
          <w:sz w:val="20"/>
          <w:szCs w:val="20"/>
        </w:rPr>
        <w:t xml:space="preserve"> </w:t>
      </w:r>
      <w:del w:id="116" w:author="JGOA" w:date="2022-06-06T18:32:00Z">
        <w:r w:rsidRPr="00173A3C" w:rsidDel="00A76E79">
          <w:rPr>
            <w:bCs/>
            <w:color w:val="000000"/>
            <w:sz w:val="20"/>
            <w:szCs w:val="20"/>
          </w:rPr>
          <w:delText>cual</w:delText>
        </w:r>
        <w:r w:rsidR="00FF7BB7" w:rsidRPr="00173A3C" w:rsidDel="00A76E79">
          <w:rPr>
            <w:bCs/>
            <w:color w:val="000000"/>
            <w:sz w:val="20"/>
            <w:szCs w:val="20"/>
          </w:rPr>
          <w:delText xml:space="preserve"> </w:delText>
        </w:r>
      </w:del>
      <w:ins w:id="117" w:author="JGOA" w:date="2022-06-06T18:32:00Z">
        <w:r w:rsidR="00A76E79">
          <w:rPr>
            <w:bCs/>
            <w:color w:val="000000"/>
            <w:sz w:val="20"/>
            <w:szCs w:val="20"/>
          </w:rPr>
          <w:t>que</w:t>
        </w:r>
        <w:r w:rsidR="00A76E79" w:rsidRPr="00173A3C">
          <w:rPr>
            <w:bCs/>
            <w:color w:val="000000"/>
            <w:sz w:val="20"/>
            <w:szCs w:val="20"/>
          </w:rPr>
          <w:t xml:space="preserve"> </w:t>
        </w:r>
      </w:ins>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Pr="00173A3C">
        <w:rPr>
          <w:bCs/>
          <w:color w:val="000000"/>
          <w:sz w:val="20"/>
          <w:szCs w:val="20"/>
        </w:rPr>
        <w:t>determinar</w:t>
      </w:r>
      <w:r w:rsidR="00FF7BB7" w:rsidRPr="00173A3C">
        <w:rPr>
          <w:bCs/>
          <w:color w:val="000000"/>
          <w:sz w:val="20"/>
          <w:szCs w:val="20"/>
        </w:rPr>
        <w:t xml:space="preserve"> quién </w:t>
      </w:r>
      <w:r w:rsidRPr="00173A3C">
        <w:rPr>
          <w:bCs/>
          <w:color w:val="000000"/>
          <w:sz w:val="20"/>
          <w:szCs w:val="20"/>
        </w:rPr>
        <w:t>tendrá</w:t>
      </w:r>
      <w:r w:rsidR="00FF7BB7" w:rsidRPr="00173A3C">
        <w:rPr>
          <w:bCs/>
          <w:color w:val="000000"/>
          <w:sz w:val="20"/>
          <w:szCs w:val="20"/>
        </w:rPr>
        <w:t xml:space="preserve"> </w:t>
      </w:r>
      <w:r w:rsidRPr="00173A3C">
        <w:rPr>
          <w:bCs/>
          <w:color w:val="000000"/>
          <w:sz w:val="20"/>
          <w:szCs w:val="20"/>
        </w:rPr>
        <w:t>acceso</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información.</w:t>
      </w:r>
    </w:p>
    <w:p w14:paraId="28789C1E" w14:textId="3F0A0C02" w:rsidR="00B2299F" w:rsidRPr="00173A3C" w:rsidRDefault="00B2299F"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cuanto</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archivo</w:t>
      </w:r>
      <w:r w:rsidR="00FF7BB7" w:rsidRPr="00173A3C">
        <w:rPr>
          <w:bCs/>
          <w:color w:val="000000"/>
          <w:sz w:val="20"/>
          <w:szCs w:val="20"/>
        </w:rPr>
        <w:t xml:space="preserve"> </w:t>
      </w:r>
      <w:r w:rsidRPr="00173A3C">
        <w:rPr>
          <w:bCs/>
          <w:color w:val="000000"/>
          <w:sz w:val="20"/>
          <w:szCs w:val="20"/>
        </w:rPr>
        <w:t>también</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Pr="00173A3C">
        <w:rPr>
          <w:bCs/>
          <w:color w:val="000000"/>
          <w:sz w:val="20"/>
          <w:szCs w:val="20"/>
        </w:rPr>
        <w:t>concretar</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necesidad</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complejidad</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tiempo</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tendrán</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documentos</w:t>
      </w:r>
      <w:r w:rsidR="00FF7BB7" w:rsidRPr="00173A3C">
        <w:rPr>
          <w:bCs/>
          <w:color w:val="000000"/>
          <w:sz w:val="20"/>
          <w:szCs w:val="20"/>
        </w:rPr>
        <w:t xml:space="preserve"> </w:t>
      </w:r>
      <w:r w:rsidRPr="00173A3C">
        <w:rPr>
          <w:bCs/>
          <w:color w:val="000000"/>
          <w:sz w:val="20"/>
          <w:szCs w:val="20"/>
        </w:rPr>
        <w:t>archivados,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mayor</w:t>
      </w:r>
      <w:r w:rsidR="00FF7BB7" w:rsidRPr="00173A3C">
        <w:rPr>
          <w:bCs/>
          <w:color w:val="000000"/>
          <w:sz w:val="20"/>
          <w:szCs w:val="20"/>
        </w:rPr>
        <w:t xml:space="preserve"> </w:t>
      </w:r>
      <w:r w:rsidRPr="00173A3C">
        <w:rPr>
          <w:bCs/>
          <w:color w:val="000000"/>
          <w:sz w:val="20"/>
          <w:szCs w:val="20"/>
        </w:rPr>
        <w:t>parte</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estos</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dejan</w:t>
      </w:r>
      <w:r w:rsidR="00FF7BB7" w:rsidRPr="00173A3C">
        <w:rPr>
          <w:bCs/>
          <w:color w:val="000000"/>
          <w:sz w:val="20"/>
          <w:szCs w:val="20"/>
        </w:rPr>
        <w:t xml:space="preserve"> </w:t>
      </w:r>
      <w:r w:rsidRPr="00173A3C">
        <w:rPr>
          <w:bCs/>
          <w:color w:val="000000"/>
          <w:sz w:val="20"/>
          <w:szCs w:val="20"/>
        </w:rPr>
        <w:t>máximo</w:t>
      </w:r>
      <w:r w:rsidR="00FF7BB7" w:rsidRPr="00173A3C">
        <w:rPr>
          <w:bCs/>
          <w:color w:val="000000"/>
          <w:sz w:val="20"/>
          <w:szCs w:val="20"/>
        </w:rPr>
        <w:t xml:space="preserve"> </w:t>
      </w:r>
      <w:r w:rsidRPr="00173A3C">
        <w:rPr>
          <w:bCs/>
          <w:color w:val="000000"/>
          <w:sz w:val="20"/>
          <w:szCs w:val="20"/>
        </w:rPr>
        <w:t>dos</w:t>
      </w:r>
      <w:r w:rsidR="00FF7BB7" w:rsidRPr="00173A3C">
        <w:rPr>
          <w:bCs/>
          <w:color w:val="000000"/>
          <w:sz w:val="20"/>
          <w:szCs w:val="20"/>
        </w:rPr>
        <w:t xml:space="preserve"> </w:t>
      </w:r>
      <w:r w:rsidRPr="00173A3C">
        <w:rPr>
          <w:bCs/>
          <w:color w:val="000000"/>
          <w:sz w:val="20"/>
          <w:szCs w:val="20"/>
        </w:rPr>
        <w:t>años,</w:t>
      </w:r>
      <w:r w:rsidR="00FF7BB7" w:rsidRPr="00173A3C">
        <w:rPr>
          <w:bCs/>
          <w:color w:val="000000"/>
          <w:sz w:val="20"/>
          <w:szCs w:val="20"/>
        </w:rPr>
        <w:t xml:space="preserve"> </w:t>
      </w:r>
      <w:r w:rsidRPr="00173A3C">
        <w:rPr>
          <w:bCs/>
          <w:color w:val="000000"/>
          <w:sz w:val="20"/>
          <w:szCs w:val="20"/>
        </w:rPr>
        <w:t>pero</w:t>
      </w:r>
      <w:r w:rsidR="00FF7BB7" w:rsidRPr="00173A3C">
        <w:rPr>
          <w:bCs/>
          <w:color w:val="000000"/>
          <w:sz w:val="20"/>
          <w:szCs w:val="20"/>
        </w:rPr>
        <w:t xml:space="preserve"> </w:t>
      </w:r>
      <w:del w:id="118" w:author="JGOA" w:date="2022-06-06T18:32:00Z">
        <w:r w:rsidRPr="00173A3C" w:rsidDel="00A76E79">
          <w:rPr>
            <w:bCs/>
            <w:color w:val="000000"/>
            <w:sz w:val="20"/>
            <w:szCs w:val="20"/>
          </w:rPr>
          <w:delText>puede</w:delText>
        </w:r>
        <w:r w:rsidR="004F1555" w:rsidRPr="00173A3C" w:rsidDel="00A76E79">
          <w:rPr>
            <w:bCs/>
            <w:color w:val="000000"/>
            <w:sz w:val="20"/>
            <w:szCs w:val="20"/>
          </w:rPr>
          <w:delText>n</w:delText>
        </w:r>
      </w:del>
      <w:ins w:id="119" w:author="JGOA" w:date="2022-06-06T18:32:00Z">
        <w:r w:rsidR="00A76E79" w:rsidRPr="00173A3C">
          <w:rPr>
            <w:bCs/>
            <w:color w:val="000000"/>
            <w:sz w:val="20"/>
            <w:szCs w:val="20"/>
          </w:rPr>
          <w:t>puede</w:t>
        </w:r>
      </w:ins>
      <w:r w:rsidR="00FF7BB7" w:rsidRPr="00173A3C">
        <w:rPr>
          <w:bCs/>
          <w:color w:val="000000"/>
          <w:sz w:val="20"/>
          <w:szCs w:val="20"/>
        </w:rPr>
        <w:t xml:space="preserve"> </w:t>
      </w:r>
      <w:r w:rsidRPr="00173A3C">
        <w:rPr>
          <w:bCs/>
          <w:color w:val="000000"/>
          <w:sz w:val="20"/>
          <w:szCs w:val="20"/>
        </w:rPr>
        <w:t>haber</w:t>
      </w:r>
      <w:r w:rsidR="00FF7BB7" w:rsidRPr="00173A3C">
        <w:rPr>
          <w:bCs/>
          <w:color w:val="000000"/>
          <w:sz w:val="20"/>
          <w:szCs w:val="20"/>
        </w:rPr>
        <w:t xml:space="preserve"> </w:t>
      </w:r>
      <w:r w:rsidRPr="00173A3C">
        <w:rPr>
          <w:bCs/>
          <w:color w:val="000000"/>
          <w:sz w:val="20"/>
          <w:szCs w:val="20"/>
        </w:rPr>
        <w:t>algunos</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sea</w:t>
      </w:r>
      <w:r w:rsidR="00FF7BB7" w:rsidRPr="00173A3C">
        <w:rPr>
          <w:bCs/>
          <w:color w:val="000000"/>
          <w:sz w:val="20"/>
          <w:szCs w:val="20"/>
        </w:rPr>
        <w:t xml:space="preserve"> </w:t>
      </w:r>
      <w:r w:rsidRPr="00173A3C">
        <w:rPr>
          <w:bCs/>
          <w:color w:val="000000"/>
          <w:sz w:val="20"/>
          <w:szCs w:val="20"/>
        </w:rPr>
        <w:t>necesario</w:t>
      </w:r>
      <w:r w:rsidR="00FF7BB7" w:rsidRPr="00173A3C">
        <w:rPr>
          <w:bCs/>
          <w:color w:val="000000"/>
          <w:sz w:val="20"/>
          <w:szCs w:val="20"/>
        </w:rPr>
        <w:t xml:space="preserve"> </w:t>
      </w:r>
      <w:r w:rsidRPr="00173A3C">
        <w:rPr>
          <w:bCs/>
          <w:color w:val="000000"/>
          <w:sz w:val="20"/>
          <w:szCs w:val="20"/>
        </w:rPr>
        <w:t>tenerlos</w:t>
      </w:r>
      <w:r w:rsidR="00FF7BB7" w:rsidRPr="00173A3C">
        <w:rPr>
          <w:bCs/>
          <w:color w:val="000000"/>
          <w:sz w:val="20"/>
          <w:szCs w:val="20"/>
        </w:rPr>
        <w:t xml:space="preserve"> </w:t>
      </w:r>
      <w:r w:rsidRPr="00173A3C">
        <w:rPr>
          <w:bCs/>
          <w:color w:val="000000"/>
          <w:sz w:val="20"/>
          <w:szCs w:val="20"/>
        </w:rPr>
        <w:t>disposición</w:t>
      </w:r>
      <w:r w:rsidR="00FF7BB7" w:rsidRPr="00173A3C">
        <w:rPr>
          <w:bCs/>
          <w:color w:val="000000"/>
          <w:sz w:val="20"/>
          <w:szCs w:val="20"/>
        </w:rPr>
        <w:t xml:space="preserve"> </w:t>
      </w:r>
      <w:r w:rsidRPr="00173A3C">
        <w:rPr>
          <w:bCs/>
          <w:color w:val="000000"/>
          <w:sz w:val="20"/>
          <w:szCs w:val="20"/>
        </w:rPr>
        <w:t>hasta</w:t>
      </w:r>
      <w:r w:rsidR="00FF7BB7" w:rsidRPr="00173A3C">
        <w:rPr>
          <w:bCs/>
          <w:color w:val="000000"/>
          <w:sz w:val="20"/>
          <w:szCs w:val="20"/>
        </w:rPr>
        <w:t xml:space="preserve"> </w:t>
      </w:r>
      <w:r w:rsidRPr="00173A3C">
        <w:rPr>
          <w:bCs/>
          <w:color w:val="000000"/>
          <w:sz w:val="20"/>
          <w:szCs w:val="20"/>
        </w:rPr>
        <w:t>por</w:t>
      </w:r>
      <w:r w:rsidR="00FF7BB7" w:rsidRPr="00173A3C">
        <w:rPr>
          <w:bCs/>
          <w:color w:val="000000"/>
          <w:sz w:val="20"/>
          <w:szCs w:val="20"/>
        </w:rPr>
        <w:t xml:space="preserve"> </w:t>
      </w:r>
      <w:r w:rsidRPr="00173A3C">
        <w:rPr>
          <w:bCs/>
          <w:color w:val="000000"/>
          <w:sz w:val="20"/>
          <w:szCs w:val="20"/>
        </w:rPr>
        <w:t>20</w:t>
      </w:r>
      <w:r w:rsidR="00FF7BB7" w:rsidRPr="00173A3C">
        <w:rPr>
          <w:bCs/>
          <w:color w:val="000000"/>
          <w:sz w:val="20"/>
          <w:szCs w:val="20"/>
        </w:rPr>
        <w:t xml:space="preserve"> </w:t>
      </w:r>
      <w:r w:rsidRPr="00173A3C">
        <w:rPr>
          <w:bCs/>
          <w:color w:val="000000"/>
          <w:sz w:val="20"/>
          <w:szCs w:val="20"/>
        </w:rPr>
        <w:t>años.</w:t>
      </w:r>
    </w:p>
    <w:p w14:paraId="3609FA53" w14:textId="77777777" w:rsidR="00B2299F" w:rsidRPr="00173A3C" w:rsidRDefault="00B2299F" w:rsidP="00D1300E">
      <w:pPr>
        <w:pBdr>
          <w:top w:val="nil"/>
          <w:left w:val="nil"/>
          <w:bottom w:val="nil"/>
          <w:right w:val="nil"/>
          <w:between w:val="nil"/>
        </w:pBdr>
        <w:spacing w:after="120"/>
        <w:jc w:val="both"/>
        <w:rPr>
          <w:b/>
          <w:color w:val="000000"/>
          <w:sz w:val="20"/>
          <w:szCs w:val="20"/>
        </w:rPr>
      </w:pPr>
    </w:p>
    <w:p w14:paraId="37D50A4F" w14:textId="62798469" w:rsidR="000F338A" w:rsidRPr="00173A3C" w:rsidRDefault="0083172F" w:rsidP="00D1300E">
      <w:pPr>
        <w:pBdr>
          <w:top w:val="nil"/>
          <w:left w:val="nil"/>
          <w:bottom w:val="nil"/>
          <w:right w:val="nil"/>
          <w:between w:val="nil"/>
        </w:pBdr>
        <w:spacing w:after="120"/>
        <w:jc w:val="both"/>
        <w:rPr>
          <w:b/>
          <w:color w:val="000000"/>
          <w:sz w:val="20"/>
          <w:szCs w:val="20"/>
        </w:rPr>
      </w:pPr>
      <w:r w:rsidRPr="00173A3C">
        <w:rPr>
          <w:b/>
          <w:color w:val="000000"/>
          <w:sz w:val="20"/>
          <w:szCs w:val="20"/>
        </w:rPr>
        <w:t>2.4</w:t>
      </w:r>
      <w:r w:rsidR="00FF7BB7" w:rsidRPr="00173A3C">
        <w:rPr>
          <w:b/>
          <w:color w:val="000000"/>
          <w:sz w:val="20"/>
          <w:szCs w:val="20"/>
        </w:rPr>
        <w:t xml:space="preserve"> </w:t>
      </w:r>
      <w:r w:rsidRPr="00173A3C">
        <w:rPr>
          <w:b/>
          <w:color w:val="000000"/>
          <w:sz w:val="20"/>
          <w:szCs w:val="20"/>
        </w:rPr>
        <w:t>Indicadores</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gestión</w:t>
      </w:r>
    </w:p>
    <w:p w14:paraId="5B3547B6" w14:textId="4DB5D6E4" w:rsidR="000F338A" w:rsidRPr="00173A3C" w:rsidRDefault="005E541B"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indicador</w:t>
      </w:r>
      <w:r w:rsidR="00FF7BB7" w:rsidRPr="00173A3C">
        <w:rPr>
          <w:bCs/>
          <w:color w:val="000000"/>
          <w:sz w:val="20"/>
          <w:szCs w:val="20"/>
        </w:rPr>
        <w:t xml:space="preserve"> </w:t>
      </w:r>
      <w:r w:rsidRPr="00173A3C">
        <w:rPr>
          <w:bCs/>
          <w:color w:val="000000"/>
          <w:sz w:val="20"/>
          <w:szCs w:val="20"/>
        </w:rPr>
        <w:t>es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expresión</w:t>
      </w:r>
      <w:r w:rsidR="00FF7BB7" w:rsidRPr="00173A3C">
        <w:rPr>
          <w:bCs/>
          <w:color w:val="000000"/>
          <w:sz w:val="20"/>
          <w:szCs w:val="20"/>
        </w:rPr>
        <w:t xml:space="preserve"> </w:t>
      </w:r>
      <w:r w:rsidRPr="00173A3C">
        <w:rPr>
          <w:bCs/>
          <w:color w:val="000000"/>
          <w:sz w:val="20"/>
          <w:szCs w:val="20"/>
        </w:rPr>
        <w:t>cuantitativa</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permite</w:t>
      </w:r>
      <w:r w:rsidR="00FF7BB7" w:rsidRPr="00173A3C">
        <w:rPr>
          <w:bCs/>
          <w:color w:val="000000"/>
          <w:sz w:val="20"/>
          <w:szCs w:val="20"/>
        </w:rPr>
        <w:t xml:space="preserve"> </w:t>
      </w:r>
      <w:r w:rsidRPr="00173A3C">
        <w:rPr>
          <w:bCs/>
          <w:color w:val="000000"/>
          <w:sz w:val="20"/>
          <w:szCs w:val="20"/>
        </w:rPr>
        <w:t>evidenciar</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desempeño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proceso</w:t>
      </w:r>
      <w:r w:rsidR="00FF7BB7" w:rsidRPr="00173A3C">
        <w:rPr>
          <w:bCs/>
          <w:color w:val="000000"/>
          <w:sz w:val="20"/>
          <w:szCs w:val="20"/>
        </w:rPr>
        <w:t xml:space="preserve"> </w:t>
      </w:r>
      <w:r w:rsidRPr="00173A3C">
        <w:rPr>
          <w:bCs/>
          <w:color w:val="000000"/>
          <w:sz w:val="20"/>
          <w:szCs w:val="20"/>
        </w:rPr>
        <w:t>o</w:t>
      </w:r>
      <w:r w:rsidR="00FF7BB7" w:rsidRPr="00173A3C">
        <w:rPr>
          <w:bCs/>
          <w:color w:val="000000"/>
          <w:sz w:val="20"/>
          <w:szCs w:val="20"/>
        </w:rPr>
        <w:t xml:space="preserve"> </w:t>
      </w:r>
      <w:r w:rsidRPr="00173A3C">
        <w:rPr>
          <w:bCs/>
          <w:color w:val="000000"/>
          <w:sz w:val="20"/>
          <w:szCs w:val="20"/>
        </w:rPr>
        <w:t>empresa,</w:t>
      </w:r>
      <w:r w:rsidR="00FF7BB7" w:rsidRPr="00173A3C">
        <w:rPr>
          <w:bCs/>
          <w:color w:val="000000"/>
          <w:sz w:val="20"/>
          <w:szCs w:val="20"/>
        </w:rPr>
        <w:t xml:space="preserve"> </w:t>
      </w:r>
      <w:r w:rsidRPr="00173A3C">
        <w:rPr>
          <w:bCs/>
          <w:color w:val="000000"/>
          <w:sz w:val="20"/>
          <w:szCs w:val="20"/>
        </w:rPr>
        <w:t>cuya</w:t>
      </w:r>
      <w:r w:rsidR="00FF7BB7" w:rsidRPr="00173A3C">
        <w:rPr>
          <w:bCs/>
          <w:color w:val="000000"/>
          <w:sz w:val="20"/>
          <w:szCs w:val="20"/>
        </w:rPr>
        <w:t xml:space="preserve"> </w:t>
      </w:r>
      <w:r w:rsidRPr="00173A3C">
        <w:rPr>
          <w:bCs/>
          <w:color w:val="000000"/>
          <w:sz w:val="20"/>
          <w:szCs w:val="20"/>
        </w:rPr>
        <w:t>dimensión</w:t>
      </w:r>
      <w:ins w:id="120" w:author="JGOA" w:date="2022-06-06T18:32:00Z">
        <w:r w:rsidR="00A76E79">
          <w:rPr>
            <w:bCs/>
            <w:color w:val="000000"/>
            <w:sz w:val="20"/>
            <w:szCs w:val="20"/>
          </w:rPr>
          <w:t>,</w:t>
        </w:r>
      </w:ins>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compararse</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punto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referencia</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suele</w:t>
      </w:r>
      <w:r w:rsidR="00FF7BB7" w:rsidRPr="00173A3C">
        <w:rPr>
          <w:bCs/>
          <w:color w:val="000000"/>
          <w:sz w:val="20"/>
          <w:szCs w:val="20"/>
        </w:rPr>
        <w:t xml:space="preserve"> </w:t>
      </w:r>
      <w:r w:rsidRPr="00173A3C">
        <w:rPr>
          <w:bCs/>
          <w:color w:val="000000"/>
          <w:sz w:val="20"/>
          <w:szCs w:val="20"/>
        </w:rPr>
        <w:t>ser</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esperada,</w:t>
      </w:r>
      <w:r w:rsidR="00FF7BB7" w:rsidRPr="00173A3C">
        <w:rPr>
          <w:bCs/>
          <w:color w:val="000000"/>
          <w:sz w:val="20"/>
          <w:szCs w:val="20"/>
        </w:rPr>
        <w:t xml:space="preserve"> </w:t>
      </w:r>
      <w:r w:rsidRPr="00173A3C">
        <w:rPr>
          <w:bCs/>
          <w:color w:val="000000"/>
          <w:sz w:val="20"/>
          <w:szCs w:val="20"/>
        </w:rPr>
        <w:t>puede</w:t>
      </w:r>
      <w:r w:rsidR="00FF7BB7" w:rsidRPr="00173A3C">
        <w:rPr>
          <w:bCs/>
          <w:color w:val="000000"/>
          <w:sz w:val="20"/>
          <w:szCs w:val="20"/>
        </w:rPr>
        <w:t xml:space="preserve"> </w:t>
      </w:r>
      <w:r w:rsidRPr="00173A3C">
        <w:rPr>
          <w:bCs/>
          <w:color w:val="000000"/>
          <w:sz w:val="20"/>
          <w:szCs w:val="20"/>
        </w:rPr>
        <w:t>mostrar</w:t>
      </w:r>
      <w:r w:rsidR="00FF7BB7" w:rsidRPr="00173A3C">
        <w:rPr>
          <w:bCs/>
          <w:color w:val="000000"/>
          <w:sz w:val="20"/>
          <w:szCs w:val="20"/>
        </w:rPr>
        <w:t xml:space="preserve"> </w:t>
      </w:r>
      <w:r w:rsidRPr="00173A3C">
        <w:rPr>
          <w:bCs/>
          <w:color w:val="000000"/>
          <w:sz w:val="20"/>
          <w:szCs w:val="20"/>
        </w:rPr>
        <w:t>una</w:t>
      </w:r>
      <w:r w:rsidR="00FF7BB7" w:rsidRPr="00173A3C">
        <w:rPr>
          <w:bCs/>
          <w:color w:val="000000"/>
          <w:sz w:val="20"/>
          <w:szCs w:val="20"/>
        </w:rPr>
        <w:t xml:space="preserve"> </w:t>
      </w:r>
      <w:r w:rsidRPr="00173A3C">
        <w:rPr>
          <w:bCs/>
          <w:color w:val="000000"/>
          <w:sz w:val="20"/>
          <w:szCs w:val="20"/>
        </w:rPr>
        <w:t>falla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dando</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resultado</w:t>
      </w:r>
      <w:r w:rsidR="00FF7BB7" w:rsidRPr="00173A3C">
        <w:rPr>
          <w:bCs/>
          <w:color w:val="000000"/>
          <w:sz w:val="20"/>
          <w:szCs w:val="20"/>
        </w:rPr>
        <w:t xml:space="preserve"> </w:t>
      </w:r>
      <w:r w:rsidRPr="00173A3C">
        <w:rPr>
          <w:bCs/>
          <w:color w:val="000000"/>
          <w:sz w:val="20"/>
          <w:szCs w:val="20"/>
        </w:rPr>
        <w:t>negativo,</w:t>
      </w:r>
      <w:r w:rsidR="00FF7BB7" w:rsidRPr="00173A3C">
        <w:rPr>
          <w:bCs/>
          <w:color w:val="000000"/>
          <w:sz w:val="20"/>
          <w:szCs w:val="20"/>
        </w:rPr>
        <w:t xml:space="preserve"> </w:t>
      </w:r>
      <w:r w:rsidRPr="00173A3C">
        <w:rPr>
          <w:bCs/>
          <w:color w:val="000000"/>
          <w:sz w:val="20"/>
          <w:szCs w:val="20"/>
        </w:rPr>
        <w:t>lo</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conlleva</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tomar</w:t>
      </w:r>
      <w:r w:rsidR="00FF7BB7" w:rsidRPr="00173A3C">
        <w:rPr>
          <w:bCs/>
          <w:color w:val="000000"/>
          <w:sz w:val="20"/>
          <w:szCs w:val="20"/>
        </w:rPr>
        <w:t xml:space="preserve"> </w:t>
      </w:r>
      <w:r w:rsidRPr="00173A3C">
        <w:rPr>
          <w:bCs/>
          <w:color w:val="000000"/>
          <w:sz w:val="20"/>
          <w:szCs w:val="20"/>
        </w:rPr>
        <w:t>acciones</w:t>
      </w:r>
      <w:r w:rsidR="00FF7BB7" w:rsidRPr="00173A3C">
        <w:rPr>
          <w:bCs/>
          <w:color w:val="000000"/>
          <w:sz w:val="20"/>
          <w:szCs w:val="20"/>
        </w:rPr>
        <w:t xml:space="preserve"> </w:t>
      </w:r>
      <w:r w:rsidRPr="00173A3C">
        <w:rPr>
          <w:bCs/>
          <w:color w:val="000000"/>
          <w:sz w:val="20"/>
          <w:szCs w:val="20"/>
        </w:rPr>
        <w:t>correctivas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preventivas</w:t>
      </w:r>
      <w:r w:rsidR="00FF7BB7" w:rsidRPr="00173A3C">
        <w:rPr>
          <w:bCs/>
          <w:color w:val="000000"/>
          <w:sz w:val="20"/>
          <w:szCs w:val="20"/>
        </w:rPr>
        <w:t xml:space="preserve"> </w:t>
      </w:r>
      <w:r w:rsidRPr="00173A3C">
        <w:rPr>
          <w:bCs/>
          <w:color w:val="000000"/>
          <w:sz w:val="20"/>
          <w:szCs w:val="20"/>
        </w:rPr>
        <w:t>según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caso.</w:t>
      </w:r>
      <w:r w:rsidR="00FF7BB7" w:rsidRPr="00173A3C">
        <w:rPr>
          <w:bCs/>
          <w:color w:val="000000"/>
          <w:sz w:val="20"/>
          <w:szCs w:val="20"/>
        </w:rPr>
        <w:t xml:space="preserve"> </w:t>
      </w:r>
    </w:p>
    <w:p w14:paraId="196DBFB3" w14:textId="77777777" w:rsidR="004F1555" w:rsidRPr="00173A3C" w:rsidRDefault="00CC22B7" w:rsidP="00D1300E">
      <w:pPr>
        <w:pBdr>
          <w:top w:val="nil"/>
          <w:left w:val="nil"/>
          <w:bottom w:val="nil"/>
          <w:right w:val="nil"/>
          <w:between w:val="nil"/>
        </w:pBdr>
        <w:spacing w:after="120"/>
        <w:jc w:val="both"/>
        <w:rPr>
          <w:bCs/>
          <w:color w:val="000000"/>
          <w:sz w:val="20"/>
          <w:szCs w:val="20"/>
        </w:rPr>
      </w:pPr>
      <w:commentRangeStart w:id="121"/>
      <w:r w:rsidRPr="00173A3C">
        <w:rPr>
          <w:bCs/>
          <w:color w:val="000000"/>
          <w:sz w:val="20"/>
          <w:szCs w:val="20"/>
        </w:rPr>
        <w:t>Teniendo</w:t>
      </w:r>
      <w:r w:rsidR="00FF7BB7" w:rsidRPr="00173A3C">
        <w:rPr>
          <w:bCs/>
          <w:color w:val="000000"/>
          <w:sz w:val="20"/>
          <w:szCs w:val="20"/>
        </w:rPr>
        <w:t xml:space="preserve"> </w:t>
      </w:r>
      <w:r w:rsidRPr="00173A3C">
        <w:rPr>
          <w:bCs/>
          <w:color w:val="000000"/>
          <w:sz w:val="20"/>
          <w:szCs w:val="20"/>
        </w:rPr>
        <w:t>presente</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indicadores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gestión</w:t>
      </w:r>
      <w:r w:rsidR="00FF7BB7" w:rsidRPr="00173A3C">
        <w:rPr>
          <w:bCs/>
          <w:color w:val="000000"/>
          <w:sz w:val="20"/>
          <w:szCs w:val="20"/>
        </w:rPr>
        <w:t xml:space="preserve"> </w:t>
      </w:r>
      <w:r w:rsidR="004F1555" w:rsidRPr="00173A3C">
        <w:rPr>
          <w:bCs/>
          <w:color w:val="000000"/>
          <w:sz w:val="20"/>
          <w:szCs w:val="20"/>
        </w:rPr>
        <w:t>son</w:t>
      </w:r>
      <w:r w:rsidR="00FF7BB7" w:rsidRPr="00173A3C">
        <w:rPr>
          <w:bCs/>
          <w:color w:val="000000"/>
          <w:sz w:val="20"/>
          <w:szCs w:val="20"/>
        </w:rPr>
        <w:t xml:space="preserve"> </w:t>
      </w:r>
      <w:r w:rsidRPr="00173A3C">
        <w:rPr>
          <w:bCs/>
          <w:color w:val="000000"/>
          <w:sz w:val="20"/>
          <w:szCs w:val="20"/>
        </w:rPr>
        <w:t>una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columnas</w:t>
      </w:r>
      <w:r w:rsidR="00FF7BB7" w:rsidRPr="00173A3C">
        <w:rPr>
          <w:bCs/>
          <w:color w:val="000000"/>
          <w:sz w:val="20"/>
          <w:szCs w:val="20"/>
        </w:rPr>
        <w:t xml:space="preserve"> </w:t>
      </w:r>
      <w:r w:rsidRPr="00173A3C">
        <w:rPr>
          <w:bCs/>
          <w:color w:val="000000"/>
          <w:sz w:val="20"/>
          <w:szCs w:val="20"/>
        </w:rPr>
        <w:t>principales</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programa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004F1555" w:rsidRPr="00173A3C">
        <w:rPr>
          <w:bCs/>
          <w:color w:val="000000"/>
          <w:sz w:val="20"/>
          <w:szCs w:val="20"/>
        </w:rPr>
        <w:t>auditorí</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mejoramiento</w:t>
      </w:r>
      <w:r w:rsidR="00FF7BB7" w:rsidRPr="00173A3C">
        <w:rPr>
          <w:bCs/>
          <w:color w:val="000000"/>
          <w:sz w:val="20"/>
          <w:szCs w:val="20"/>
        </w:rPr>
        <w:t xml:space="preserve"> </w:t>
      </w:r>
      <w:r w:rsidRPr="00173A3C">
        <w:rPr>
          <w:bCs/>
          <w:color w:val="000000"/>
          <w:sz w:val="20"/>
          <w:szCs w:val="20"/>
        </w:rPr>
        <w:t>continuo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atención</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paciente</w:t>
      </w:r>
      <w:r w:rsidR="00FF7BB7" w:rsidRPr="00173A3C">
        <w:rPr>
          <w:bCs/>
          <w:color w:val="000000"/>
          <w:sz w:val="20"/>
          <w:szCs w:val="20"/>
        </w:rPr>
        <w:t xml:space="preserve"> </w:t>
      </w:r>
      <w:r w:rsidRPr="00173A3C">
        <w:rPr>
          <w:bCs/>
          <w:color w:val="000000"/>
          <w:sz w:val="20"/>
          <w:szCs w:val="20"/>
        </w:rPr>
        <w:t>y/o</w:t>
      </w:r>
      <w:r w:rsidR="00FF7BB7" w:rsidRPr="00173A3C">
        <w:rPr>
          <w:bCs/>
          <w:color w:val="000000"/>
          <w:sz w:val="20"/>
          <w:szCs w:val="20"/>
        </w:rPr>
        <w:t xml:space="preserve"> </w:t>
      </w:r>
      <w:r w:rsidRPr="00173A3C">
        <w:rPr>
          <w:bCs/>
          <w:color w:val="000000"/>
          <w:sz w:val="20"/>
          <w:szCs w:val="20"/>
        </w:rPr>
        <w:t>usuario,</w:t>
      </w:r>
      <w:r w:rsidR="00FF7BB7" w:rsidRPr="00173A3C">
        <w:rPr>
          <w:bCs/>
          <w:color w:val="000000"/>
          <w:sz w:val="20"/>
          <w:szCs w:val="20"/>
        </w:rPr>
        <w:t xml:space="preserve"> </w:t>
      </w:r>
      <w:r w:rsidRPr="00173A3C">
        <w:rPr>
          <w:bCs/>
          <w:color w:val="000000"/>
          <w:sz w:val="20"/>
          <w:szCs w:val="20"/>
        </w:rPr>
        <w:t>estos</w:t>
      </w:r>
      <w:r w:rsidR="00FF7BB7" w:rsidRPr="00173A3C">
        <w:rPr>
          <w:bCs/>
          <w:color w:val="000000"/>
          <w:sz w:val="20"/>
          <w:szCs w:val="20"/>
        </w:rPr>
        <w:t xml:space="preserve"> </w:t>
      </w:r>
      <w:r w:rsidRPr="00173A3C">
        <w:rPr>
          <w:bCs/>
          <w:color w:val="000000"/>
          <w:sz w:val="20"/>
          <w:szCs w:val="20"/>
        </w:rPr>
        <w:t>deben</w:t>
      </w:r>
      <w:r w:rsidR="00FF7BB7" w:rsidRPr="00173A3C">
        <w:rPr>
          <w:bCs/>
          <w:color w:val="000000"/>
          <w:sz w:val="20"/>
          <w:szCs w:val="20"/>
        </w:rPr>
        <w:t xml:space="preserve"> </w:t>
      </w:r>
      <w:r w:rsidRPr="00173A3C">
        <w:rPr>
          <w:bCs/>
          <w:color w:val="000000"/>
          <w:sz w:val="20"/>
          <w:szCs w:val="20"/>
        </w:rPr>
        <w:t>ser</w:t>
      </w:r>
      <w:r w:rsidR="00FF7BB7" w:rsidRPr="00173A3C">
        <w:rPr>
          <w:bCs/>
          <w:color w:val="000000"/>
          <w:sz w:val="20"/>
          <w:szCs w:val="20"/>
        </w:rPr>
        <w:t xml:space="preserve"> </w:t>
      </w:r>
      <w:r w:rsidRPr="00173A3C">
        <w:rPr>
          <w:bCs/>
          <w:color w:val="000000"/>
          <w:sz w:val="20"/>
          <w:szCs w:val="20"/>
        </w:rPr>
        <w:t>construidos</w:t>
      </w:r>
      <w:r w:rsidR="00FF7BB7" w:rsidRPr="00173A3C">
        <w:rPr>
          <w:bCs/>
          <w:color w:val="000000"/>
          <w:sz w:val="20"/>
          <w:szCs w:val="20"/>
        </w:rPr>
        <w:t xml:space="preserve"> </w:t>
      </w:r>
      <w:r w:rsidRPr="00173A3C">
        <w:rPr>
          <w:bCs/>
          <w:color w:val="000000"/>
          <w:sz w:val="20"/>
          <w:szCs w:val="20"/>
        </w:rPr>
        <w:t>con</w:t>
      </w:r>
      <w:r w:rsidR="00FF7BB7" w:rsidRPr="00173A3C">
        <w:rPr>
          <w:bCs/>
          <w:color w:val="000000"/>
          <w:sz w:val="20"/>
          <w:szCs w:val="20"/>
        </w:rPr>
        <w:t xml:space="preserve"> </w:t>
      </w:r>
      <w:r w:rsidRPr="00173A3C">
        <w:rPr>
          <w:bCs/>
          <w:color w:val="000000"/>
          <w:sz w:val="20"/>
          <w:szCs w:val="20"/>
        </w:rPr>
        <w:t>claridad</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forma</w:t>
      </w:r>
      <w:r w:rsidR="00FF7BB7" w:rsidRPr="00173A3C">
        <w:rPr>
          <w:bCs/>
          <w:color w:val="000000"/>
          <w:sz w:val="20"/>
          <w:szCs w:val="20"/>
        </w:rPr>
        <w:t xml:space="preserve"> </w:t>
      </w:r>
      <w:r w:rsidRPr="00173A3C">
        <w:rPr>
          <w:bCs/>
          <w:color w:val="000000"/>
          <w:sz w:val="20"/>
          <w:szCs w:val="20"/>
        </w:rPr>
        <w:t>explícita</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proceso</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va</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medir</w:t>
      </w:r>
      <w:r w:rsidR="00636934" w:rsidRPr="00173A3C">
        <w:rPr>
          <w:bCs/>
          <w:color w:val="000000"/>
          <w:sz w:val="20"/>
          <w:szCs w:val="20"/>
        </w:rPr>
        <w:t>.</w:t>
      </w:r>
      <w:r w:rsidR="00FF7BB7" w:rsidRPr="00173A3C">
        <w:rPr>
          <w:bCs/>
          <w:color w:val="000000"/>
          <w:sz w:val="20"/>
          <w:szCs w:val="20"/>
        </w:rPr>
        <w:t xml:space="preserve"> </w:t>
      </w:r>
      <w:commentRangeEnd w:id="121"/>
      <w:r w:rsidR="004F1555" w:rsidRPr="00173A3C">
        <w:rPr>
          <w:rStyle w:val="Refdecomentario"/>
        </w:rPr>
        <w:commentReference w:id="121"/>
      </w:r>
    </w:p>
    <w:p w14:paraId="260CE6FD" w14:textId="70DC4606" w:rsidR="002D38E1" w:rsidRPr="00173A3C" w:rsidRDefault="00636934"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También</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004F1555" w:rsidRPr="00173A3C">
        <w:rPr>
          <w:bCs/>
          <w:color w:val="000000"/>
          <w:sz w:val="20"/>
          <w:szCs w:val="20"/>
        </w:rPr>
        <w:t>existi</w:t>
      </w:r>
      <w:r w:rsidRPr="00173A3C">
        <w:rPr>
          <w:bCs/>
          <w:color w:val="000000"/>
          <w:sz w:val="20"/>
          <w:szCs w:val="20"/>
        </w:rPr>
        <w:t>r</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plan</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permita</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monitoreo</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seguimiento</w:t>
      </w:r>
      <w:r w:rsidR="00FF7BB7" w:rsidRPr="00173A3C">
        <w:rPr>
          <w:bCs/>
          <w:color w:val="000000"/>
          <w:sz w:val="20"/>
          <w:szCs w:val="20"/>
        </w:rPr>
        <w:t xml:space="preserve"> </w:t>
      </w:r>
      <w:r w:rsidRPr="00173A3C">
        <w:rPr>
          <w:bCs/>
          <w:color w:val="000000"/>
          <w:sz w:val="20"/>
          <w:szCs w:val="20"/>
        </w:rPr>
        <w:t>inmediato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cada</w:t>
      </w:r>
      <w:r w:rsidR="00FF7BB7" w:rsidRPr="00173A3C">
        <w:rPr>
          <w:bCs/>
          <w:color w:val="000000"/>
          <w:sz w:val="20"/>
          <w:szCs w:val="20"/>
        </w:rPr>
        <w:t xml:space="preserve"> </w:t>
      </w:r>
      <w:r w:rsidRPr="00173A3C">
        <w:rPr>
          <w:bCs/>
          <w:color w:val="000000"/>
          <w:sz w:val="20"/>
          <w:szCs w:val="20"/>
        </w:rPr>
        <w:t>uno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indicadores,</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lo</w:t>
      </w:r>
      <w:r w:rsidR="00FF7BB7" w:rsidRPr="00173A3C">
        <w:rPr>
          <w:bCs/>
          <w:color w:val="000000"/>
          <w:sz w:val="20"/>
          <w:szCs w:val="20"/>
        </w:rPr>
        <w:t xml:space="preserve"> </w:t>
      </w:r>
      <w:r w:rsidRPr="00173A3C">
        <w:rPr>
          <w:bCs/>
          <w:color w:val="000000"/>
          <w:sz w:val="20"/>
          <w:szCs w:val="20"/>
        </w:rPr>
        <w:t>cual</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puede</w:t>
      </w:r>
      <w:r w:rsidR="00FF7BB7" w:rsidRPr="00173A3C">
        <w:rPr>
          <w:bCs/>
          <w:color w:val="000000"/>
          <w:sz w:val="20"/>
          <w:szCs w:val="20"/>
        </w:rPr>
        <w:t xml:space="preserve"> </w:t>
      </w:r>
      <w:r w:rsidRPr="00173A3C">
        <w:rPr>
          <w:bCs/>
          <w:color w:val="000000"/>
          <w:sz w:val="20"/>
          <w:szCs w:val="20"/>
        </w:rPr>
        <w:t>usar</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técnica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semaforización</w:t>
      </w:r>
      <w:ins w:id="122" w:author="JGOA" w:date="2022-06-06T18:33:00Z">
        <w:r w:rsidR="00A76E79">
          <w:rPr>
            <w:bCs/>
            <w:color w:val="000000"/>
            <w:sz w:val="20"/>
            <w:szCs w:val="20"/>
          </w:rPr>
          <w:t>,</w:t>
        </w:r>
      </w:ins>
      <w:r w:rsidR="00FF7BB7" w:rsidRPr="00173A3C">
        <w:rPr>
          <w:bCs/>
          <w:color w:val="000000"/>
          <w:sz w:val="20"/>
          <w:szCs w:val="20"/>
        </w:rPr>
        <w:t xml:space="preserve"> </w:t>
      </w:r>
      <w:r w:rsidRPr="00173A3C">
        <w:rPr>
          <w:bCs/>
          <w:color w:val="000000"/>
          <w:sz w:val="20"/>
          <w:szCs w:val="20"/>
        </w:rPr>
        <w:t>donde</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verde</w:t>
      </w:r>
      <w:r w:rsidR="00FF7BB7" w:rsidRPr="00173A3C">
        <w:rPr>
          <w:bCs/>
          <w:color w:val="000000"/>
          <w:sz w:val="20"/>
          <w:szCs w:val="20"/>
        </w:rPr>
        <w:t xml:space="preserve"> </w:t>
      </w:r>
      <w:r w:rsidRPr="00173A3C">
        <w:rPr>
          <w:bCs/>
          <w:color w:val="000000"/>
          <w:sz w:val="20"/>
          <w:szCs w:val="20"/>
        </w:rPr>
        <w:t>indica</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100</w:t>
      </w:r>
      <w:del w:id="123" w:author="JGOA" w:date="2022-06-06T18:33:00Z">
        <w:r w:rsidR="004F1555" w:rsidRPr="00173A3C" w:rsidDel="00A76E79">
          <w:rPr>
            <w:bCs/>
            <w:color w:val="000000"/>
            <w:sz w:val="20"/>
            <w:szCs w:val="20"/>
          </w:rPr>
          <w:delText xml:space="preserve"> </w:delText>
        </w:r>
      </w:del>
      <w:r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amarillo</w:t>
      </w:r>
      <w:r w:rsidR="00FF7BB7" w:rsidRPr="00173A3C">
        <w:rPr>
          <w:bCs/>
          <w:color w:val="000000"/>
          <w:sz w:val="20"/>
          <w:szCs w:val="20"/>
        </w:rPr>
        <w:t xml:space="preserve"> </w:t>
      </w:r>
      <w:r w:rsidRPr="00173A3C">
        <w:rPr>
          <w:bCs/>
          <w:color w:val="000000"/>
          <w:sz w:val="20"/>
          <w:szCs w:val="20"/>
        </w:rPr>
        <w:t>incumplimiento</w:t>
      </w:r>
      <w:r w:rsidR="00FF7BB7" w:rsidRPr="00173A3C">
        <w:rPr>
          <w:bCs/>
          <w:color w:val="000000"/>
          <w:sz w:val="20"/>
          <w:szCs w:val="20"/>
        </w:rPr>
        <w:t xml:space="preserve"> </w:t>
      </w:r>
      <w:r w:rsidRPr="00173A3C">
        <w:rPr>
          <w:bCs/>
          <w:color w:val="000000"/>
          <w:sz w:val="20"/>
          <w:szCs w:val="20"/>
        </w:rPr>
        <w:t>leve</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rojo</w:t>
      </w:r>
      <w:r w:rsidR="00FF7BB7" w:rsidRPr="00173A3C">
        <w:rPr>
          <w:bCs/>
          <w:color w:val="000000"/>
          <w:sz w:val="20"/>
          <w:szCs w:val="20"/>
        </w:rPr>
        <w:t xml:space="preserve"> </w:t>
      </w:r>
      <w:r w:rsidRPr="00173A3C">
        <w:rPr>
          <w:bCs/>
          <w:color w:val="000000"/>
          <w:sz w:val="20"/>
          <w:szCs w:val="20"/>
        </w:rPr>
        <w:t>incumplimiento</w:t>
      </w:r>
      <w:r w:rsidR="00FF7BB7" w:rsidRPr="00173A3C">
        <w:rPr>
          <w:bCs/>
          <w:color w:val="000000"/>
          <w:sz w:val="20"/>
          <w:szCs w:val="20"/>
        </w:rPr>
        <w:t xml:space="preserve"> </w:t>
      </w:r>
      <w:r w:rsidRPr="00173A3C">
        <w:rPr>
          <w:bCs/>
          <w:color w:val="000000"/>
          <w:sz w:val="20"/>
          <w:szCs w:val="20"/>
        </w:rPr>
        <w:t>total.</w:t>
      </w:r>
    </w:p>
    <w:p w14:paraId="0644BA28" w14:textId="77777777" w:rsidR="009B72E9" w:rsidRPr="00173A3C" w:rsidRDefault="009B72E9" w:rsidP="00D1300E">
      <w:pPr>
        <w:pBdr>
          <w:top w:val="nil"/>
          <w:left w:val="nil"/>
          <w:bottom w:val="nil"/>
          <w:right w:val="nil"/>
          <w:between w:val="nil"/>
        </w:pBdr>
        <w:spacing w:after="120"/>
        <w:jc w:val="both"/>
        <w:rPr>
          <w:bCs/>
          <w:color w:val="000000"/>
          <w:sz w:val="20"/>
          <w:szCs w:val="20"/>
        </w:rPr>
      </w:pPr>
    </w:p>
    <w:p w14:paraId="58063187" w14:textId="6B0B773F" w:rsidR="00636934" w:rsidRPr="00173A3C" w:rsidRDefault="00636934"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lastRenderedPageBreak/>
        <w:t>La</w:t>
      </w:r>
      <w:r w:rsidR="00FF7BB7" w:rsidRPr="00173A3C">
        <w:rPr>
          <w:bCs/>
          <w:color w:val="000000"/>
          <w:sz w:val="20"/>
          <w:szCs w:val="20"/>
        </w:rPr>
        <w:t xml:space="preserve"> </w:t>
      </w:r>
      <w:r w:rsidR="004F1555" w:rsidRPr="00173A3C">
        <w:rPr>
          <w:bCs/>
          <w:color w:val="000000"/>
          <w:sz w:val="20"/>
          <w:szCs w:val="20"/>
        </w:rPr>
        <w:t xml:space="preserve">siguiente </w:t>
      </w:r>
      <w:r w:rsidRPr="00173A3C">
        <w:rPr>
          <w:bCs/>
          <w:color w:val="000000"/>
          <w:sz w:val="20"/>
          <w:szCs w:val="20"/>
        </w:rPr>
        <w:t>imagen</w:t>
      </w:r>
      <w:r w:rsidR="00FF7BB7" w:rsidRPr="00173A3C">
        <w:rPr>
          <w:bCs/>
          <w:color w:val="000000"/>
          <w:sz w:val="20"/>
          <w:szCs w:val="20"/>
        </w:rPr>
        <w:t xml:space="preserve"> </w:t>
      </w:r>
      <w:r w:rsidRPr="00173A3C">
        <w:rPr>
          <w:bCs/>
          <w:color w:val="000000"/>
          <w:sz w:val="20"/>
          <w:szCs w:val="20"/>
        </w:rPr>
        <w:t>representa</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semaforización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009B72E9" w:rsidRPr="00173A3C">
        <w:rPr>
          <w:bCs/>
          <w:color w:val="000000"/>
          <w:sz w:val="20"/>
          <w:szCs w:val="20"/>
        </w:rPr>
        <w:t>indicador:</w:t>
      </w:r>
    </w:p>
    <w:p w14:paraId="76AF4E4B" w14:textId="77777777" w:rsidR="00E6463B" w:rsidRPr="00173A3C" w:rsidRDefault="00E6463B" w:rsidP="00D1300E">
      <w:pPr>
        <w:pBdr>
          <w:top w:val="nil"/>
          <w:left w:val="nil"/>
          <w:bottom w:val="nil"/>
          <w:right w:val="nil"/>
          <w:between w:val="nil"/>
        </w:pBdr>
        <w:spacing w:after="120"/>
        <w:jc w:val="both"/>
        <w:rPr>
          <w:bCs/>
          <w:color w:val="000000"/>
          <w:sz w:val="20"/>
          <w:szCs w:val="20"/>
        </w:rPr>
      </w:pPr>
    </w:p>
    <w:p w14:paraId="3E5B80F1" w14:textId="06AB3994" w:rsidR="00E6463B" w:rsidRPr="00173A3C" w:rsidRDefault="00E6463B" w:rsidP="00D1300E">
      <w:pPr>
        <w:pBdr>
          <w:top w:val="nil"/>
          <w:left w:val="nil"/>
          <w:bottom w:val="nil"/>
          <w:right w:val="nil"/>
          <w:between w:val="nil"/>
        </w:pBdr>
        <w:spacing w:after="120"/>
        <w:jc w:val="center"/>
        <w:rPr>
          <w:bCs/>
          <w:color w:val="000000"/>
          <w:sz w:val="20"/>
          <w:szCs w:val="20"/>
        </w:rPr>
      </w:pPr>
      <w:commentRangeStart w:id="124"/>
      <w:r w:rsidRPr="00173A3C">
        <w:rPr>
          <w:noProof/>
          <w:sz w:val="20"/>
          <w:szCs w:val="20"/>
          <w:lang w:eastAsia="en-US"/>
        </w:rPr>
        <w:drawing>
          <wp:inline distT="0" distB="0" distL="0" distR="0" wp14:anchorId="71CCA2AD" wp14:editId="3ED61399">
            <wp:extent cx="4134820" cy="707795"/>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477" cy="713385"/>
                    </a:xfrm>
                    <a:prstGeom prst="rect">
                      <a:avLst/>
                    </a:prstGeom>
                  </pic:spPr>
                </pic:pic>
              </a:graphicData>
            </a:graphic>
          </wp:inline>
        </w:drawing>
      </w:r>
      <w:commentRangeEnd w:id="124"/>
      <w:r w:rsidRPr="00173A3C">
        <w:rPr>
          <w:rStyle w:val="Refdecomentario"/>
          <w:sz w:val="20"/>
          <w:szCs w:val="20"/>
        </w:rPr>
        <w:commentReference w:id="124"/>
      </w:r>
    </w:p>
    <w:p w14:paraId="00A6FC09" w14:textId="77777777" w:rsidR="00636934" w:rsidRPr="00173A3C" w:rsidRDefault="00636934" w:rsidP="00D1300E">
      <w:pPr>
        <w:pBdr>
          <w:top w:val="nil"/>
          <w:left w:val="nil"/>
          <w:bottom w:val="nil"/>
          <w:right w:val="nil"/>
          <w:between w:val="nil"/>
        </w:pBdr>
        <w:spacing w:after="120"/>
        <w:jc w:val="both"/>
        <w:rPr>
          <w:bCs/>
          <w:color w:val="000000"/>
          <w:sz w:val="20"/>
          <w:szCs w:val="20"/>
        </w:rPr>
      </w:pPr>
    </w:p>
    <w:p w14:paraId="67759847" w14:textId="701222ED" w:rsidR="00EB113C" w:rsidRPr="00173A3C" w:rsidRDefault="00ED7468"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Dentro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estándares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selección</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adquisición</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médicos</w:t>
      </w:r>
      <w:r w:rsidR="00102CF1" w:rsidRPr="00173A3C">
        <w:rPr>
          <w:bCs/>
          <w:color w:val="000000"/>
          <w:sz w:val="20"/>
          <w:szCs w:val="20"/>
        </w:rPr>
        <w:t>,</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indicadores</w:t>
      </w:r>
      <w:r w:rsidR="00FF7BB7" w:rsidRPr="00173A3C">
        <w:rPr>
          <w:bCs/>
          <w:color w:val="000000"/>
          <w:sz w:val="20"/>
          <w:szCs w:val="20"/>
        </w:rPr>
        <w:t xml:space="preserve"> </w:t>
      </w:r>
      <w:r w:rsidRPr="00173A3C">
        <w:rPr>
          <w:bCs/>
          <w:color w:val="000000"/>
          <w:sz w:val="20"/>
          <w:szCs w:val="20"/>
        </w:rPr>
        <w:t>permiten</w:t>
      </w:r>
      <w:r w:rsidR="00FF7BB7" w:rsidRPr="00173A3C">
        <w:rPr>
          <w:bCs/>
          <w:color w:val="000000"/>
          <w:sz w:val="20"/>
          <w:szCs w:val="20"/>
        </w:rPr>
        <w:t xml:space="preserve"> </w:t>
      </w:r>
      <w:r w:rsidRPr="00173A3C">
        <w:rPr>
          <w:bCs/>
          <w:color w:val="000000"/>
          <w:sz w:val="20"/>
          <w:szCs w:val="20"/>
        </w:rPr>
        <w:t>evidenciar</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grado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cumplimiento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dichos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cuanto</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productividad,</w:t>
      </w:r>
      <w:r w:rsidR="00FF7BB7" w:rsidRPr="00173A3C">
        <w:rPr>
          <w:bCs/>
          <w:color w:val="000000"/>
          <w:sz w:val="20"/>
          <w:szCs w:val="20"/>
        </w:rPr>
        <w:t xml:space="preserve"> </w:t>
      </w:r>
      <w:r w:rsidRPr="00173A3C">
        <w:rPr>
          <w:bCs/>
          <w:color w:val="000000"/>
          <w:sz w:val="20"/>
          <w:szCs w:val="20"/>
        </w:rPr>
        <w:t>impacto,</w:t>
      </w:r>
      <w:r w:rsidR="00FF7BB7" w:rsidRPr="00173A3C">
        <w:rPr>
          <w:bCs/>
          <w:color w:val="000000"/>
          <w:sz w:val="20"/>
          <w:szCs w:val="20"/>
        </w:rPr>
        <w:t xml:space="preserve"> </w:t>
      </w:r>
      <w:r w:rsidRPr="00173A3C">
        <w:rPr>
          <w:bCs/>
          <w:color w:val="000000"/>
          <w:sz w:val="20"/>
          <w:szCs w:val="20"/>
        </w:rPr>
        <w:t>resultados,</w:t>
      </w:r>
      <w:r w:rsidR="00FF7BB7" w:rsidRPr="00173A3C">
        <w:rPr>
          <w:bCs/>
          <w:color w:val="000000"/>
          <w:sz w:val="20"/>
          <w:szCs w:val="20"/>
        </w:rPr>
        <w:t xml:space="preserve"> </w:t>
      </w:r>
      <w:r w:rsidRPr="00173A3C">
        <w:rPr>
          <w:bCs/>
          <w:color w:val="000000"/>
          <w:sz w:val="20"/>
          <w:szCs w:val="20"/>
        </w:rPr>
        <w:t>entre</w:t>
      </w:r>
      <w:r w:rsidR="00FF7BB7" w:rsidRPr="00173A3C">
        <w:rPr>
          <w:bCs/>
          <w:color w:val="000000"/>
          <w:sz w:val="20"/>
          <w:szCs w:val="20"/>
        </w:rPr>
        <w:t xml:space="preserve"> </w:t>
      </w:r>
      <w:r w:rsidRPr="00173A3C">
        <w:rPr>
          <w:bCs/>
          <w:color w:val="000000"/>
          <w:sz w:val="20"/>
          <w:szCs w:val="20"/>
        </w:rPr>
        <w:t>otros.</w:t>
      </w:r>
      <w:r w:rsidR="00FF7BB7" w:rsidRPr="00173A3C">
        <w:rPr>
          <w:bCs/>
          <w:color w:val="000000"/>
          <w:sz w:val="20"/>
          <w:szCs w:val="20"/>
        </w:rPr>
        <w:t xml:space="preserve"> </w:t>
      </w:r>
      <w:r w:rsidR="00342826" w:rsidRPr="00173A3C">
        <w:rPr>
          <w:bCs/>
          <w:color w:val="000000"/>
          <w:sz w:val="20"/>
          <w:szCs w:val="20"/>
        </w:rPr>
        <w:t>Se debe</w:t>
      </w:r>
      <w:r w:rsidR="00FF7BB7" w:rsidRPr="00173A3C">
        <w:rPr>
          <w:bCs/>
          <w:color w:val="000000"/>
          <w:sz w:val="20"/>
          <w:szCs w:val="20"/>
        </w:rPr>
        <w:t xml:space="preserve"> </w:t>
      </w:r>
      <w:r w:rsidRPr="00173A3C">
        <w:rPr>
          <w:bCs/>
          <w:color w:val="000000"/>
          <w:sz w:val="20"/>
          <w:szCs w:val="20"/>
        </w:rPr>
        <w:t>tener</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cuenta</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cada</w:t>
      </w:r>
      <w:r w:rsidR="00FF7BB7" w:rsidRPr="00173A3C">
        <w:rPr>
          <w:bCs/>
          <w:color w:val="000000"/>
          <w:sz w:val="20"/>
          <w:szCs w:val="20"/>
        </w:rPr>
        <w:t xml:space="preserve"> </w:t>
      </w:r>
      <w:r w:rsidRPr="00173A3C">
        <w:rPr>
          <w:bCs/>
          <w:color w:val="000000"/>
          <w:sz w:val="20"/>
          <w:szCs w:val="20"/>
        </w:rPr>
        <w:t>indicador</w:t>
      </w:r>
      <w:r w:rsidR="00FF7BB7" w:rsidRPr="00173A3C">
        <w:rPr>
          <w:bCs/>
          <w:color w:val="000000"/>
          <w:sz w:val="20"/>
          <w:szCs w:val="20"/>
        </w:rPr>
        <w:t xml:space="preserve"> </w:t>
      </w:r>
      <w:r w:rsidRPr="00173A3C">
        <w:rPr>
          <w:bCs/>
          <w:color w:val="000000"/>
          <w:sz w:val="20"/>
          <w:szCs w:val="20"/>
        </w:rPr>
        <w:t>evalúa</w:t>
      </w:r>
      <w:r w:rsidR="00FF7BB7" w:rsidRPr="00173A3C">
        <w:rPr>
          <w:bCs/>
          <w:color w:val="000000"/>
          <w:sz w:val="20"/>
          <w:szCs w:val="20"/>
        </w:rPr>
        <w:t xml:space="preserve"> </w:t>
      </w:r>
      <w:r w:rsidRPr="00173A3C">
        <w:rPr>
          <w:bCs/>
          <w:color w:val="000000"/>
          <w:sz w:val="20"/>
          <w:szCs w:val="20"/>
        </w:rPr>
        <w:t>un</w:t>
      </w:r>
      <w:r w:rsidR="00FF7BB7" w:rsidRPr="00173A3C">
        <w:rPr>
          <w:bCs/>
          <w:color w:val="000000"/>
          <w:sz w:val="20"/>
          <w:szCs w:val="20"/>
        </w:rPr>
        <w:t xml:space="preserve"> </w:t>
      </w:r>
      <w:r w:rsidRPr="00173A3C">
        <w:rPr>
          <w:bCs/>
          <w:color w:val="000000"/>
          <w:sz w:val="20"/>
          <w:szCs w:val="20"/>
        </w:rPr>
        <w:t>solo</w:t>
      </w:r>
      <w:r w:rsidR="00FF7BB7" w:rsidRPr="00173A3C">
        <w:rPr>
          <w:bCs/>
          <w:color w:val="000000"/>
          <w:sz w:val="20"/>
          <w:szCs w:val="20"/>
        </w:rPr>
        <w:t xml:space="preserve"> </w:t>
      </w:r>
      <w:r w:rsidRPr="00173A3C">
        <w:rPr>
          <w:bCs/>
          <w:color w:val="000000"/>
          <w:sz w:val="20"/>
          <w:szCs w:val="20"/>
        </w:rPr>
        <w:t>elemento</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específico,</w:t>
      </w:r>
      <w:r w:rsidR="00FF7BB7" w:rsidRPr="00173A3C">
        <w:rPr>
          <w:bCs/>
          <w:color w:val="000000"/>
          <w:sz w:val="20"/>
          <w:szCs w:val="20"/>
        </w:rPr>
        <w:t xml:space="preserve"> </w:t>
      </w:r>
      <w:r w:rsidRPr="00173A3C">
        <w:rPr>
          <w:bCs/>
          <w:color w:val="000000"/>
          <w:sz w:val="20"/>
          <w:szCs w:val="20"/>
        </w:rPr>
        <w:t>debe</w:t>
      </w:r>
      <w:r w:rsidR="00FF7BB7" w:rsidRPr="00173A3C">
        <w:rPr>
          <w:bCs/>
          <w:color w:val="000000"/>
          <w:sz w:val="20"/>
          <w:szCs w:val="20"/>
        </w:rPr>
        <w:t xml:space="preserve"> </w:t>
      </w:r>
      <w:r w:rsidRPr="00173A3C">
        <w:rPr>
          <w:bCs/>
          <w:color w:val="000000"/>
          <w:sz w:val="20"/>
          <w:szCs w:val="20"/>
        </w:rPr>
        <w:t>ser</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fácil</w:t>
      </w:r>
      <w:r w:rsidR="00FF7BB7" w:rsidRPr="00173A3C">
        <w:rPr>
          <w:bCs/>
          <w:color w:val="000000"/>
          <w:sz w:val="20"/>
          <w:szCs w:val="20"/>
        </w:rPr>
        <w:t xml:space="preserve"> </w:t>
      </w:r>
      <w:r w:rsidRPr="00173A3C">
        <w:rPr>
          <w:bCs/>
          <w:color w:val="000000"/>
          <w:sz w:val="20"/>
          <w:szCs w:val="20"/>
        </w:rPr>
        <w:t>interpretación</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leerlo</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del w:id="125" w:author="JGOA" w:date="2022-06-06T18:34:00Z">
        <w:r w:rsidRPr="00173A3C" w:rsidDel="00AE78BE">
          <w:rPr>
            <w:bCs/>
            <w:color w:val="000000"/>
            <w:sz w:val="20"/>
            <w:szCs w:val="20"/>
          </w:rPr>
          <w:delText>debe</w:delText>
        </w:r>
        <w:r w:rsidR="00FF7BB7" w:rsidRPr="00173A3C" w:rsidDel="00AE78BE">
          <w:rPr>
            <w:bCs/>
            <w:color w:val="000000"/>
            <w:sz w:val="20"/>
            <w:szCs w:val="20"/>
          </w:rPr>
          <w:delText xml:space="preserve"> </w:delText>
        </w:r>
      </w:del>
      <w:r w:rsidRPr="00173A3C">
        <w:rPr>
          <w:bCs/>
          <w:color w:val="000000"/>
          <w:sz w:val="20"/>
          <w:szCs w:val="20"/>
        </w:rPr>
        <w:t>permitir</w:t>
      </w:r>
      <w:r w:rsidR="00FF7BB7" w:rsidRPr="00173A3C">
        <w:rPr>
          <w:bCs/>
          <w:color w:val="000000"/>
          <w:sz w:val="20"/>
          <w:szCs w:val="20"/>
        </w:rPr>
        <w:t xml:space="preserve"> </w:t>
      </w:r>
      <w:r w:rsidRPr="00173A3C">
        <w:rPr>
          <w:bCs/>
          <w:color w:val="000000"/>
          <w:sz w:val="20"/>
          <w:szCs w:val="20"/>
        </w:rPr>
        <w:t>adquirir</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información</w:t>
      </w:r>
      <w:r w:rsidR="00FF7BB7" w:rsidRPr="00173A3C">
        <w:rPr>
          <w:bCs/>
          <w:color w:val="000000"/>
          <w:sz w:val="20"/>
          <w:szCs w:val="20"/>
        </w:rPr>
        <w:t xml:space="preserve"> </w:t>
      </w:r>
      <w:r w:rsidRPr="00173A3C">
        <w:rPr>
          <w:bCs/>
          <w:color w:val="000000"/>
          <w:sz w:val="20"/>
          <w:szCs w:val="20"/>
        </w:rPr>
        <w:t>en</w:t>
      </w:r>
      <w:r w:rsidR="00FF7BB7" w:rsidRPr="00173A3C">
        <w:rPr>
          <w:bCs/>
          <w:color w:val="000000"/>
          <w:sz w:val="20"/>
          <w:szCs w:val="20"/>
        </w:rPr>
        <w:t xml:space="preserve"> </w:t>
      </w:r>
      <w:r w:rsidR="003A08CD" w:rsidRPr="00173A3C">
        <w:rPr>
          <w:bCs/>
          <w:color w:val="000000"/>
          <w:sz w:val="20"/>
          <w:szCs w:val="20"/>
        </w:rPr>
        <w:t>forma</w:t>
      </w:r>
      <w:r w:rsidR="00FF7BB7" w:rsidRPr="00173A3C">
        <w:rPr>
          <w:bCs/>
          <w:color w:val="000000"/>
          <w:sz w:val="20"/>
          <w:szCs w:val="20"/>
        </w:rPr>
        <w:t xml:space="preserve"> </w:t>
      </w:r>
      <w:r w:rsidR="003A08CD" w:rsidRPr="00173A3C">
        <w:rPr>
          <w:bCs/>
          <w:color w:val="000000"/>
          <w:sz w:val="20"/>
          <w:szCs w:val="20"/>
        </w:rPr>
        <w:t>precisa</w:t>
      </w:r>
      <w:r w:rsidR="00FF7BB7" w:rsidRPr="00173A3C">
        <w:rPr>
          <w:bCs/>
          <w:color w:val="000000"/>
          <w:sz w:val="20"/>
          <w:szCs w:val="20"/>
        </w:rPr>
        <w:t xml:space="preserve"> </w:t>
      </w:r>
      <w:r w:rsidR="003A08CD" w:rsidRPr="00173A3C">
        <w:rPr>
          <w:bCs/>
          <w:color w:val="000000"/>
          <w:sz w:val="20"/>
          <w:szCs w:val="20"/>
        </w:rPr>
        <w:t>y</w:t>
      </w:r>
      <w:r w:rsidR="00FF7BB7" w:rsidRPr="00173A3C">
        <w:rPr>
          <w:bCs/>
          <w:color w:val="000000"/>
          <w:sz w:val="20"/>
          <w:szCs w:val="20"/>
        </w:rPr>
        <w:t xml:space="preserve"> </w:t>
      </w:r>
      <w:r w:rsidR="003A08CD" w:rsidRPr="00173A3C">
        <w:rPr>
          <w:bCs/>
          <w:color w:val="000000"/>
          <w:sz w:val="20"/>
          <w:szCs w:val="20"/>
        </w:rPr>
        <w:t>en</w:t>
      </w:r>
      <w:r w:rsidR="00FF7BB7" w:rsidRPr="00173A3C">
        <w:rPr>
          <w:bCs/>
          <w:color w:val="000000"/>
          <w:sz w:val="20"/>
          <w:szCs w:val="20"/>
        </w:rPr>
        <w:t xml:space="preserve"> </w:t>
      </w:r>
      <w:r w:rsidR="003A08CD" w:rsidRPr="00173A3C">
        <w:rPr>
          <w:bCs/>
          <w:color w:val="000000"/>
          <w:sz w:val="20"/>
          <w:szCs w:val="20"/>
        </w:rPr>
        <w:t>tiempo</w:t>
      </w:r>
      <w:r w:rsidR="00FF7BB7" w:rsidRPr="00173A3C">
        <w:rPr>
          <w:bCs/>
          <w:color w:val="000000"/>
          <w:sz w:val="20"/>
          <w:szCs w:val="20"/>
        </w:rPr>
        <w:t xml:space="preserve"> </w:t>
      </w:r>
      <w:r w:rsidR="003A08CD" w:rsidRPr="00173A3C">
        <w:rPr>
          <w:bCs/>
          <w:color w:val="000000"/>
          <w:sz w:val="20"/>
          <w:szCs w:val="20"/>
        </w:rPr>
        <w:t>real</w:t>
      </w:r>
      <w:r w:rsidRPr="00173A3C">
        <w:rPr>
          <w:bCs/>
          <w:color w:val="000000"/>
          <w:sz w:val="20"/>
          <w:szCs w:val="20"/>
        </w:rPr>
        <w:t>.</w:t>
      </w:r>
    </w:p>
    <w:p w14:paraId="255FBF60" w14:textId="27BB2ED2" w:rsidR="00EB113C" w:rsidRPr="00173A3C" w:rsidRDefault="00EB113C"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 xml:space="preserve">A </w:t>
      </w:r>
      <w:del w:id="126" w:author="JGOA" w:date="2022-06-06T18:34:00Z">
        <w:r w:rsidRPr="00173A3C" w:rsidDel="00AE78BE">
          <w:rPr>
            <w:bCs/>
            <w:color w:val="000000"/>
            <w:sz w:val="20"/>
            <w:szCs w:val="20"/>
          </w:rPr>
          <w:delText>continuación</w:delText>
        </w:r>
      </w:del>
      <w:ins w:id="127" w:author="JGOA" w:date="2022-06-06T18:34:00Z">
        <w:r w:rsidR="00AE78BE" w:rsidRPr="00173A3C">
          <w:rPr>
            <w:bCs/>
            <w:color w:val="000000"/>
            <w:sz w:val="20"/>
            <w:szCs w:val="20"/>
          </w:rPr>
          <w:t>continuación,</w:t>
        </w:r>
      </w:ins>
      <w:r w:rsidRPr="00173A3C">
        <w:rPr>
          <w:bCs/>
          <w:color w:val="000000"/>
          <w:sz w:val="20"/>
          <w:szCs w:val="20"/>
        </w:rPr>
        <w:t xml:space="preserve"> se relaciona información </w:t>
      </w:r>
      <w:r w:rsidR="006A5DDB" w:rsidRPr="00173A3C">
        <w:rPr>
          <w:bCs/>
          <w:color w:val="000000"/>
          <w:sz w:val="20"/>
          <w:szCs w:val="20"/>
        </w:rPr>
        <w:t>complementaria de los indicadores:</w:t>
      </w:r>
    </w:p>
    <w:p w14:paraId="5549780C" w14:textId="36760342" w:rsidR="006A5DDB" w:rsidRPr="00173A3C" w:rsidRDefault="00981B9E" w:rsidP="00D1300E">
      <w:pPr>
        <w:pBdr>
          <w:top w:val="nil"/>
          <w:left w:val="nil"/>
          <w:bottom w:val="nil"/>
          <w:right w:val="nil"/>
          <w:between w:val="nil"/>
        </w:pBdr>
        <w:spacing w:after="120"/>
        <w:jc w:val="center"/>
        <w:rPr>
          <w:bCs/>
          <w:color w:val="000000"/>
          <w:sz w:val="20"/>
          <w:szCs w:val="20"/>
        </w:rPr>
      </w:pPr>
      <w:commentRangeStart w:id="128"/>
      <w:r w:rsidRPr="00173A3C">
        <w:rPr>
          <w:noProof/>
          <w:sz w:val="20"/>
          <w:szCs w:val="20"/>
          <w:lang w:eastAsia="en-US"/>
        </w:rPr>
        <w:drawing>
          <wp:inline distT="0" distB="0" distL="0" distR="0" wp14:anchorId="6C5CB7AB" wp14:editId="575B77B0">
            <wp:extent cx="4355508" cy="761297"/>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9415" cy="781207"/>
                    </a:xfrm>
                    <a:prstGeom prst="rect">
                      <a:avLst/>
                    </a:prstGeom>
                  </pic:spPr>
                </pic:pic>
              </a:graphicData>
            </a:graphic>
          </wp:inline>
        </w:drawing>
      </w:r>
      <w:commentRangeEnd w:id="128"/>
      <w:r w:rsidRPr="00173A3C">
        <w:rPr>
          <w:rStyle w:val="Refdecomentario"/>
          <w:sz w:val="20"/>
          <w:szCs w:val="20"/>
        </w:rPr>
        <w:commentReference w:id="128"/>
      </w:r>
    </w:p>
    <w:p w14:paraId="73375265" w14:textId="77777777" w:rsidR="00733C02" w:rsidRPr="00173A3C" w:rsidRDefault="00733C02" w:rsidP="00D1300E">
      <w:pPr>
        <w:pBdr>
          <w:top w:val="nil"/>
          <w:left w:val="nil"/>
          <w:bottom w:val="nil"/>
          <w:right w:val="nil"/>
          <w:between w:val="nil"/>
        </w:pBdr>
        <w:spacing w:after="120"/>
        <w:jc w:val="both"/>
        <w:rPr>
          <w:b/>
          <w:color w:val="000000"/>
          <w:sz w:val="20"/>
          <w:szCs w:val="20"/>
        </w:rPr>
      </w:pPr>
    </w:p>
    <w:p w14:paraId="2C60F510" w14:textId="4395F875" w:rsidR="00733C02" w:rsidRPr="00173A3C" w:rsidRDefault="00733C02" w:rsidP="00D1300E">
      <w:pPr>
        <w:pBdr>
          <w:top w:val="nil"/>
          <w:left w:val="nil"/>
          <w:bottom w:val="nil"/>
          <w:right w:val="nil"/>
          <w:between w:val="nil"/>
        </w:pBdr>
        <w:spacing w:after="120"/>
        <w:jc w:val="both"/>
        <w:rPr>
          <w:b/>
          <w:color w:val="000000"/>
          <w:sz w:val="20"/>
          <w:szCs w:val="20"/>
        </w:rPr>
      </w:pPr>
      <w:r w:rsidRPr="00173A3C">
        <w:rPr>
          <w:b/>
          <w:color w:val="000000"/>
          <w:sz w:val="20"/>
          <w:szCs w:val="20"/>
        </w:rPr>
        <w:t>3.</w:t>
      </w:r>
      <w:r w:rsidR="00FF7BB7" w:rsidRPr="00173A3C">
        <w:rPr>
          <w:b/>
          <w:color w:val="000000"/>
          <w:sz w:val="20"/>
          <w:szCs w:val="20"/>
        </w:rPr>
        <w:t xml:space="preserve"> </w:t>
      </w:r>
      <w:r w:rsidRPr="00173A3C">
        <w:rPr>
          <w:b/>
          <w:color w:val="000000"/>
          <w:sz w:val="20"/>
          <w:szCs w:val="20"/>
        </w:rPr>
        <w:t>Planes</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mejora</w:t>
      </w:r>
    </w:p>
    <w:p w14:paraId="68A9B3C1" w14:textId="7628E06E" w:rsidR="00733C02" w:rsidRPr="00173A3C" w:rsidRDefault="00AE78BE" w:rsidP="00D1300E">
      <w:pPr>
        <w:pBdr>
          <w:top w:val="nil"/>
          <w:left w:val="nil"/>
          <w:bottom w:val="nil"/>
          <w:right w:val="nil"/>
          <w:between w:val="nil"/>
        </w:pBdr>
        <w:spacing w:after="120"/>
        <w:jc w:val="both"/>
        <w:rPr>
          <w:bCs/>
          <w:color w:val="000000"/>
          <w:sz w:val="20"/>
          <w:szCs w:val="20"/>
        </w:rPr>
      </w:pPr>
      <w:ins w:id="129" w:author="JGOA" w:date="2022-06-06T18:34:00Z">
        <w:r>
          <w:rPr>
            <w:bCs/>
            <w:color w:val="000000"/>
            <w:sz w:val="20"/>
            <w:szCs w:val="20"/>
          </w:rPr>
          <w:t>E</w:t>
        </w:r>
      </w:ins>
      <w:ins w:id="130" w:author="JGOA" w:date="2022-06-06T18:35:00Z">
        <w:r>
          <w:rPr>
            <w:bCs/>
            <w:color w:val="000000"/>
            <w:sz w:val="20"/>
            <w:szCs w:val="20"/>
          </w:rPr>
          <w:t xml:space="preserve">stos </w:t>
        </w:r>
      </w:ins>
      <w:del w:id="131" w:author="JGOA" w:date="2022-06-06T18:35:00Z">
        <w:r w:rsidR="00225B22" w:rsidRPr="00173A3C" w:rsidDel="00AE78BE">
          <w:rPr>
            <w:bCs/>
            <w:color w:val="000000"/>
            <w:sz w:val="20"/>
            <w:szCs w:val="20"/>
          </w:rPr>
          <w:delText>Los</w:delText>
        </w:r>
        <w:r w:rsidR="00FF7BB7" w:rsidRPr="00173A3C" w:rsidDel="00AE78BE">
          <w:rPr>
            <w:bCs/>
            <w:color w:val="000000"/>
            <w:sz w:val="20"/>
            <w:szCs w:val="20"/>
          </w:rPr>
          <w:delText xml:space="preserve"> </w:delText>
        </w:r>
        <w:r w:rsidR="00225B22" w:rsidRPr="00173A3C" w:rsidDel="00AE78BE">
          <w:rPr>
            <w:bCs/>
            <w:color w:val="000000"/>
            <w:sz w:val="20"/>
            <w:szCs w:val="20"/>
          </w:rPr>
          <w:delText>planes</w:delText>
        </w:r>
        <w:r w:rsidR="00FF7BB7" w:rsidRPr="00173A3C" w:rsidDel="00AE78BE">
          <w:rPr>
            <w:bCs/>
            <w:color w:val="000000"/>
            <w:sz w:val="20"/>
            <w:szCs w:val="20"/>
          </w:rPr>
          <w:delText xml:space="preserve"> </w:delText>
        </w:r>
        <w:r w:rsidR="00225B22" w:rsidRPr="00173A3C" w:rsidDel="00AE78BE">
          <w:rPr>
            <w:bCs/>
            <w:color w:val="000000"/>
            <w:sz w:val="20"/>
            <w:szCs w:val="20"/>
          </w:rPr>
          <w:delText>de</w:delText>
        </w:r>
        <w:r w:rsidR="00FF7BB7" w:rsidRPr="00173A3C" w:rsidDel="00AE78BE">
          <w:rPr>
            <w:bCs/>
            <w:color w:val="000000"/>
            <w:sz w:val="20"/>
            <w:szCs w:val="20"/>
          </w:rPr>
          <w:delText xml:space="preserve"> </w:delText>
        </w:r>
        <w:r w:rsidR="00225B22" w:rsidRPr="00173A3C" w:rsidDel="00AE78BE">
          <w:rPr>
            <w:bCs/>
            <w:color w:val="000000"/>
            <w:sz w:val="20"/>
            <w:szCs w:val="20"/>
          </w:rPr>
          <w:delText>mejora</w:delText>
        </w:r>
        <w:r w:rsidR="00FF7BB7" w:rsidRPr="00173A3C" w:rsidDel="00AE78BE">
          <w:rPr>
            <w:bCs/>
            <w:color w:val="000000"/>
            <w:sz w:val="20"/>
            <w:szCs w:val="20"/>
          </w:rPr>
          <w:delText xml:space="preserve"> </w:delText>
        </w:r>
      </w:del>
      <w:r w:rsidR="00225B22" w:rsidRPr="00173A3C">
        <w:rPr>
          <w:bCs/>
          <w:color w:val="000000"/>
          <w:sz w:val="20"/>
          <w:szCs w:val="20"/>
        </w:rPr>
        <w:t>son</w:t>
      </w:r>
      <w:r w:rsidR="00FF7BB7" w:rsidRPr="00173A3C">
        <w:rPr>
          <w:bCs/>
          <w:color w:val="000000"/>
          <w:sz w:val="20"/>
          <w:szCs w:val="20"/>
        </w:rPr>
        <w:t xml:space="preserve"> </w:t>
      </w:r>
      <w:r w:rsidR="00225B22" w:rsidRPr="00173A3C">
        <w:rPr>
          <w:bCs/>
          <w:color w:val="000000"/>
          <w:sz w:val="20"/>
          <w:szCs w:val="20"/>
        </w:rPr>
        <w:t>los</w:t>
      </w:r>
      <w:r w:rsidR="00FF7BB7" w:rsidRPr="00173A3C">
        <w:rPr>
          <w:bCs/>
          <w:color w:val="000000"/>
          <w:sz w:val="20"/>
          <w:szCs w:val="20"/>
        </w:rPr>
        <w:t xml:space="preserve"> </w:t>
      </w:r>
      <w:r w:rsidR="00225B22" w:rsidRPr="00173A3C">
        <w:rPr>
          <w:bCs/>
          <w:color w:val="000000"/>
          <w:sz w:val="20"/>
          <w:szCs w:val="20"/>
        </w:rPr>
        <w:t>mecanismos</w:t>
      </w:r>
      <w:r w:rsidR="00FF7BB7" w:rsidRPr="00173A3C">
        <w:rPr>
          <w:bCs/>
          <w:color w:val="000000"/>
          <w:sz w:val="20"/>
          <w:szCs w:val="20"/>
        </w:rPr>
        <w:t xml:space="preserve"> </w:t>
      </w:r>
      <w:r w:rsidR="00225B22" w:rsidRPr="00173A3C">
        <w:rPr>
          <w:bCs/>
          <w:color w:val="000000"/>
          <w:sz w:val="20"/>
          <w:szCs w:val="20"/>
        </w:rPr>
        <w:t>para</w:t>
      </w:r>
      <w:r w:rsidR="00FF7BB7" w:rsidRPr="00173A3C">
        <w:rPr>
          <w:bCs/>
          <w:color w:val="000000"/>
          <w:sz w:val="20"/>
          <w:szCs w:val="20"/>
        </w:rPr>
        <w:t xml:space="preserve"> </w:t>
      </w:r>
      <w:r w:rsidR="00225B22" w:rsidRPr="00173A3C">
        <w:rPr>
          <w:bCs/>
          <w:color w:val="000000"/>
          <w:sz w:val="20"/>
          <w:szCs w:val="20"/>
        </w:rPr>
        <w:t>vigilar</w:t>
      </w:r>
      <w:r w:rsidR="00FF7BB7" w:rsidRPr="00173A3C">
        <w:rPr>
          <w:bCs/>
          <w:color w:val="000000"/>
          <w:sz w:val="20"/>
          <w:szCs w:val="20"/>
        </w:rPr>
        <w:t xml:space="preserve"> </w:t>
      </w:r>
      <w:r w:rsidR="00225B22" w:rsidRPr="00173A3C">
        <w:rPr>
          <w:bCs/>
          <w:color w:val="000000"/>
          <w:sz w:val="20"/>
          <w:szCs w:val="20"/>
        </w:rPr>
        <w:t>y</w:t>
      </w:r>
      <w:r w:rsidR="00FF7BB7" w:rsidRPr="00173A3C">
        <w:rPr>
          <w:bCs/>
          <w:color w:val="000000"/>
          <w:sz w:val="20"/>
          <w:szCs w:val="20"/>
        </w:rPr>
        <w:t xml:space="preserve"> </w:t>
      </w:r>
      <w:r w:rsidR="00225B22" w:rsidRPr="00173A3C">
        <w:rPr>
          <w:bCs/>
          <w:color w:val="000000"/>
          <w:sz w:val="20"/>
          <w:szCs w:val="20"/>
        </w:rPr>
        <w:t>perfeccionar</w:t>
      </w:r>
      <w:r w:rsidR="00FF7BB7" w:rsidRPr="00173A3C">
        <w:rPr>
          <w:bCs/>
          <w:color w:val="000000"/>
          <w:sz w:val="20"/>
          <w:szCs w:val="20"/>
        </w:rPr>
        <w:t xml:space="preserve"> </w:t>
      </w:r>
      <w:r w:rsidR="00225B22" w:rsidRPr="00173A3C">
        <w:rPr>
          <w:bCs/>
          <w:color w:val="000000"/>
          <w:sz w:val="20"/>
          <w:szCs w:val="20"/>
        </w:rPr>
        <w:t>el</w:t>
      </w:r>
      <w:r w:rsidR="00FF7BB7" w:rsidRPr="00173A3C">
        <w:rPr>
          <w:bCs/>
          <w:color w:val="000000"/>
          <w:sz w:val="20"/>
          <w:szCs w:val="20"/>
        </w:rPr>
        <w:t xml:space="preserve"> </w:t>
      </w:r>
      <w:r w:rsidR="00F238DB" w:rsidRPr="00173A3C">
        <w:rPr>
          <w:bCs/>
          <w:color w:val="000000"/>
          <w:sz w:val="20"/>
          <w:szCs w:val="20"/>
        </w:rPr>
        <w:t>rendimiento</w:t>
      </w:r>
      <w:r w:rsidR="00FF7BB7" w:rsidRPr="00173A3C">
        <w:rPr>
          <w:bCs/>
          <w:color w:val="000000"/>
          <w:sz w:val="20"/>
          <w:szCs w:val="20"/>
        </w:rPr>
        <w:t xml:space="preserve"> </w:t>
      </w:r>
      <w:r w:rsidR="00F238DB" w:rsidRPr="00173A3C">
        <w:rPr>
          <w:bCs/>
          <w:color w:val="000000"/>
          <w:sz w:val="20"/>
          <w:szCs w:val="20"/>
        </w:rPr>
        <w:t>de</w:t>
      </w:r>
      <w:r w:rsidR="00FF7BB7" w:rsidRPr="00173A3C">
        <w:rPr>
          <w:bCs/>
          <w:color w:val="000000"/>
          <w:sz w:val="20"/>
          <w:szCs w:val="20"/>
        </w:rPr>
        <w:t xml:space="preserve"> </w:t>
      </w:r>
      <w:r w:rsidR="00F238DB" w:rsidRPr="00173A3C">
        <w:rPr>
          <w:bCs/>
          <w:color w:val="000000"/>
          <w:sz w:val="20"/>
          <w:szCs w:val="20"/>
        </w:rPr>
        <w:t>los</w:t>
      </w:r>
      <w:r w:rsidR="00FF7BB7" w:rsidRPr="00173A3C">
        <w:rPr>
          <w:bCs/>
          <w:color w:val="000000"/>
          <w:sz w:val="20"/>
          <w:szCs w:val="20"/>
        </w:rPr>
        <w:t xml:space="preserve"> </w:t>
      </w:r>
      <w:r w:rsidR="00F238DB" w:rsidRPr="00173A3C">
        <w:rPr>
          <w:bCs/>
          <w:color w:val="000000"/>
          <w:sz w:val="20"/>
          <w:szCs w:val="20"/>
        </w:rPr>
        <w:t>procesos</w:t>
      </w:r>
      <w:r w:rsidR="00FF7BB7" w:rsidRPr="00173A3C">
        <w:rPr>
          <w:bCs/>
          <w:color w:val="000000"/>
          <w:sz w:val="20"/>
          <w:szCs w:val="20"/>
        </w:rPr>
        <w:t xml:space="preserve"> </w:t>
      </w:r>
      <w:r w:rsidR="00F238DB" w:rsidRPr="00173A3C">
        <w:rPr>
          <w:bCs/>
          <w:color w:val="000000"/>
          <w:sz w:val="20"/>
          <w:szCs w:val="20"/>
        </w:rPr>
        <w:t>en</w:t>
      </w:r>
      <w:r w:rsidR="00FF7BB7" w:rsidRPr="00173A3C">
        <w:rPr>
          <w:bCs/>
          <w:color w:val="000000"/>
          <w:sz w:val="20"/>
          <w:szCs w:val="20"/>
        </w:rPr>
        <w:t xml:space="preserve"> </w:t>
      </w:r>
      <w:r w:rsidR="00F238DB" w:rsidRPr="00173A3C">
        <w:rPr>
          <w:bCs/>
          <w:color w:val="000000"/>
          <w:sz w:val="20"/>
          <w:szCs w:val="20"/>
        </w:rPr>
        <w:t>general</w:t>
      </w:r>
      <w:r w:rsidR="00FF7BB7" w:rsidRPr="00173A3C">
        <w:rPr>
          <w:bCs/>
          <w:color w:val="000000"/>
          <w:sz w:val="20"/>
          <w:szCs w:val="20"/>
        </w:rPr>
        <w:t xml:space="preserve"> </w:t>
      </w:r>
      <w:r w:rsidR="00F238DB" w:rsidRPr="00173A3C">
        <w:rPr>
          <w:bCs/>
          <w:color w:val="000000"/>
          <w:sz w:val="20"/>
          <w:szCs w:val="20"/>
        </w:rPr>
        <w:t>del</w:t>
      </w:r>
      <w:r w:rsidR="00FF7BB7" w:rsidRPr="00173A3C">
        <w:rPr>
          <w:bCs/>
          <w:color w:val="000000"/>
          <w:sz w:val="20"/>
          <w:szCs w:val="20"/>
        </w:rPr>
        <w:t xml:space="preserve"> </w:t>
      </w:r>
      <w:r w:rsidR="00F238DB" w:rsidRPr="00173A3C">
        <w:rPr>
          <w:bCs/>
          <w:color w:val="000000"/>
          <w:sz w:val="20"/>
          <w:szCs w:val="20"/>
        </w:rPr>
        <w:t>servicio</w:t>
      </w:r>
      <w:r w:rsidR="00FF7BB7" w:rsidRPr="00173A3C">
        <w:rPr>
          <w:bCs/>
          <w:color w:val="000000"/>
          <w:sz w:val="20"/>
          <w:szCs w:val="20"/>
        </w:rPr>
        <w:t xml:space="preserve"> </w:t>
      </w:r>
      <w:r w:rsidR="00102CF1" w:rsidRPr="00173A3C">
        <w:rPr>
          <w:bCs/>
          <w:color w:val="000000"/>
          <w:sz w:val="20"/>
          <w:szCs w:val="20"/>
        </w:rPr>
        <w:t>farmacéutico,</w:t>
      </w:r>
      <w:r w:rsidR="00FF7BB7" w:rsidRPr="00173A3C">
        <w:rPr>
          <w:bCs/>
          <w:color w:val="000000"/>
          <w:sz w:val="20"/>
          <w:szCs w:val="20"/>
        </w:rPr>
        <w:t xml:space="preserve"> </w:t>
      </w:r>
      <w:r w:rsidR="00102CF1" w:rsidRPr="00173A3C">
        <w:rPr>
          <w:bCs/>
          <w:color w:val="000000"/>
          <w:sz w:val="20"/>
          <w:szCs w:val="20"/>
        </w:rPr>
        <w:t>p</w:t>
      </w:r>
      <w:r w:rsidR="00F238DB" w:rsidRPr="00173A3C">
        <w:rPr>
          <w:bCs/>
          <w:color w:val="000000"/>
          <w:sz w:val="20"/>
          <w:szCs w:val="20"/>
        </w:rPr>
        <w:t>or</w:t>
      </w:r>
      <w:r w:rsidR="00FF7BB7" w:rsidRPr="00173A3C">
        <w:rPr>
          <w:bCs/>
          <w:color w:val="000000"/>
          <w:sz w:val="20"/>
          <w:szCs w:val="20"/>
        </w:rPr>
        <w:t xml:space="preserve"> </w:t>
      </w:r>
      <w:r w:rsidR="00F238DB" w:rsidRPr="00173A3C">
        <w:rPr>
          <w:bCs/>
          <w:color w:val="000000"/>
          <w:sz w:val="20"/>
          <w:szCs w:val="20"/>
        </w:rPr>
        <w:t>lo</w:t>
      </w:r>
      <w:r w:rsidR="00FF7BB7" w:rsidRPr="00173A3C">
        <w:rPr>
          <w:bCs/>
          <w:color w:val="000000"/>
          <w:sz w:val="20"/>
          <w:szCs w:val="20"/>
        </w:rPr>
        <w:t xml:space="preserve"> </w:t>
      </w:r>
      <w:r w:rsidR="00F238DB" w:rsidRPr="00173A3C">
        <w:rPr>
          <w:bCs/>
          <w:color w:val="000000"/>
          <w:sz w:val="20"/>
          <w:szCs w:val="20"/>
        </w:rPr>
        <w:t>cual</w:t>
      </w:r>
      <w:del w:id="132" w:author="JGOA" w:date="2022-06-06T18:35:00Z">
        <w:r w:rsidR="00102CF1" w:rsidRPr="00173A3C" w:rsidDel="00AE78BE">
          <w:rPr>
            <w:bCs/>
            <w:color w:val="000000"/>
            <w:sz w:val="20"/>
            <w:szCs w:val="20"/>
          </w:rPr>
          <w:delText>,</w:delText>
        </w:r>
      </w:del>
      <w:r w:rsidR="00FF7BB7" w:rsidRPr="00173A3C">
        <w:rPr>
          <w:bCs/>
          <w:color w:val="000000"/>
          <w:sz w:val="20"/>
          <w:szCs w:val="20"/>
        </w:rPr>
        <w:t xml:space="preserve"> </w:t>
      </w:r>
      <w:r w:rsidR="00F238DB" w:rsidRPr="00173A3C">
        <w:rPr>
          <w:bCs/>
          <w:color w:val="000000"/>
          <w:sz w:val="20"/>
          <w:szCs w:val="20"/>
        </w:rPr>
        <w:t>es</w:t>
      </w:r>
      <w:r w:rsidR="00FF7BB7" w:rsidRPr="00173A3C">
        <w:rPr>
          <w:bCs/>
          <w:color w:val="000000"/>
          <w:sz w:val="20"/>
          <w:szCs w:val="20"/>
        </w:rPr>
        <w:t xml:space="preserve"> </w:t>
      </w:r>
      <w:r w:rsidR="00F238DB" w:rsidRPr="00173A3C">
        <w:rPr>
          <w:bCs/>
          <w:color w:val="000000"/>
          <w:sz w:val="20"/>
          <w:szCs w:val="20"/>
        </w:rPr>
        <w:t>necesario</w:t>
      </w:r>
      <w:r w:rsidR="00FF7BB7" w:rsidRPr="00173A3C">
        <w:rPr>
          <w:bCs/>
          <w:color w:val="000000"/>
          <w:sz w:val="20"/>
          <w:szCs w:val="20"/>
        </w:rPr>
        <w:t xml:space="preserve"> </w:t>
      </w:r>
      <w:r w:rsidR="00F238DB" w:rsidRPr="00173A3C">
        <w:rPr>
          <w:bCs/>
          <w:color w:val="000000"/>
          <w:sz w:val="20"/>
          <w:szCs w:val="20"/>
        </w:rPr>
        <w:t>instaurar</w:t>
      </w:r>
      <w:r w:rsidR="00FF7BB7" w:rsidRPr="00173A3C">
        <w:rPr>
          <w:bCs/>
          <w:color w:val="000000"/>
          <w:sz w:val="20"/>
          <w:szCs w:val="20"/>
        </w:rPr>
        <w:t xml:space="preserve"> </w:t>
      </w:r>
      <w:r w:rsidR="00F238DB" w:rsidRPr="00173A3C">
        <w:rPr>
          <w:bCs/>
          <w:color w:val="000000"/>
          <w:sz w:val="20"/>
          <w:szCs w:val="20"/>
        </w:rPr>
        <w:t>objetivos</w:t>
      </w:r>
      <w:r w:rsidR="00FF7BB7" w:rsidRPr="00173A3C">
        <w:rPr>
          <w:bCs/>
          <w:color w:val="000000"/>
          <w:sz w:val="20"/>
          <w:szCs w:val="20"/>
        </w:rPr>
        <w:t xml:space="preserve"> </w:t>
      </w:r>
      <w:r w:rsidR="00F238DB" w:rsidRPr="00173A3C">
        <w:rPr>
          <w:bCs/>
          <w:color w:val="000000"/>
          <w:sz w:val="20"/>
          <w:szCs w:val="20"/>
        </w:rPr>
        <w:t>y</w:t>
      </w:r>
      <w:r w:rsidR="00FF7BB7" w:rsidRPr="00173A3C">
        <w:rPr>
          <w:bCs/>
          <w:color w:val="000000"/>
          <w:sz w:val="20"/>
          <w:szCs w:val="20"/>
        </w:rPr>
        <w:t xml:space="preserve"> </w:t>
      </w:r>
      <w:r w:rsidR="00F238DB" w:rsidRPr="00173A3C">
        <w:rPr>
          <w:bCs/>
          <w:color w:val="000000"/>
          <w:sz w:val="20"/>
          <w:szCs w:val="20"/>
        </w:rPr>
        <w:t>detectar</w:t>
      </w:r>
      <w:r w:rsidR="00FF7BB7" w:rsidRPr="00173A3C">
        <w:rPr>
          <w:bCs/>
          <w:color w:val="000000"/>
          <w:sz w:val="20"/>
          <w:szCs w:val="20"/>
        </w:rPr>
        <w:t xml:space="preserve"> </w:t>
      </w:r>
      <w:r w:rsidR="00F238DB" w:rsidRPr="00173A3C">
        <w:rPr>
          <w:bCs/>
          <w:color w:val="000000"/>
          <w:sz w:val="20"/>
          <w:szCs w:val="20"/>
        </w:rPr>
        <w:t>oportunidades</w:t>
      </w:r>
      <w:r w:rsidR="00FF7BB7" w:rsidRPr="00173A3C">
        <w:rPr>
          <w:bCs/>
          <w:color w:val="000000"/>
          <w:sz w:val="20"/>
          <w:szCs w:val="20"/>
        </w:rPr>
        <w:t xml:space="preserve"> </w:t>
      </w:r>
      <w:r w:rsidR="00F238DB" w:rsidRPr="00173A3C">
        <w:rPr>
          <w:bCs/>
          <w:color w:val="000000"/>
          <w:sz w:val="20"/>
          <w:szCs w:val="20"/>
        </w:rPr>
        <w:t>de</w:t>
      </w:r>
      <w:r w:rsidR="00FF7BB7" w:rsidRPr="00173A3C">
        <w:rPr>
          <w:bCs/>
          <w:color w:val="000000"/>
          <w:sz w:val="20"/>
          <w:szCs w:val="20"/>
        </w:rPr>
        <w:t xml:space="preserve"> </w:t>
      </w:r>
      <w:r w:rsidR="00F238DB" w:rsidRPr="00173A3C">
        <w:rPr>
          <w:bCs/>
          <w:color w:val="000000"/>
          <w:sz w:val="20"/>
          <w:szCs w:val="20"/>
        </w:rPr>
        <w:t>mejora</w:t>
      </w:r>
      <w:r w:rsidR="00FF7BB7" w:rsidRPr="00173A3C">
        <w:rPr>
          <w:bCs/>
          <w:color w:val="000000"/>
          <w:sz w:val="20"/>
          <w:szCs w:val="20"/>
        </w:rPr>
        <w:t xml:space="preserve"> </w:t>
      </w:r>
      <w:r w:rsidR="00F238DB" w:rsidRPr="00173A3C">
        <w:rPr>
          <w:bCs/>
          <w:color w:val="000000"/>
          <w:sz w:val="20"/>
          <w:szCs w:val="20"/>
        </w:rPr>
        <w:t>partiendo</w:t>
      </w:r>
      <w:r w:rsidR="00FF7BB7" w:rsidRPr="00173A3C">
        <w:rPr>
          <w:bCs/>
          <w:color w:val="000000"/>
          <w:sz w:val="20"/>
          <w:szCs w:val="20"/>
        </w:rPr>
        <w:t xml:space="preserve"> </w:t>
      </w:r>
      <w:r w:rsidR="00F238DB" w:rsidRPr="00173A3C">
        <w:rPr>
          <w:bCs/>
          <w:color w:val="000000"/>
          <w:sz w:val="20"/>
          <w:szCs w:val="20"/>
        </w:rPr>
        <w:t>de</w:t>
      </w:r>
      <w:r w:rsidR="00FF7BB7" w:rsidRPr="00173A3C">
        <w:rPr>
          <w:bCs/>
          <w:color w:val="000000"/>
          <w:sz w:val="20"/>
          <w:szCs w:val="20"/>
        </w:rPr>
        <w:t xml:space="preserve"> </w:t>
      </w:r>
      <w:r w:rsidR="00F238DB" w:rsidRPr="00173A3C">
        <w:rPr>
          <w:bCs/>
          <w:color w:val="000000"/>
          <w:sz w:val="20"/>
          <w:szCs w:val="20"/>
        </w:rPr>
        <w:t>los</w:t>
      </w:r>
      <w:r w:rsidR="00FF7BB7" w:rsidRPr="00173A3C">
        <w:rPr>
          <w:bCs/>
          <w:color w:val="000000"/>
          <w:sz w:val="20"/>
          <w:szCs w:val="20"/>
        </w:rPr>
        <w:t xml:space="preserve"> </w:t>
      </w:r>
      <w:r w:rsidR="00F238DB" w:rsidRPr="00173A3C">
        <w:rPr>
          <w:bCs/>
          <w:color w:val="000000"/>
          <w:sz w:val="20"/>
          <w:szCs w:val="20"/>
        </w:rPr>
        <w:t>resultados</w:t>
      </w:r>
      <w:r w:rsidR="00FF7BB7" w:rsidRPr="00173A3C">
        <w:rPr>
          <w:bCs/>
          <w:color w:val="000000"/>
          <w:sz w:val="20"/>
          <w:szCs w:val="20"/>
        </w:rPr>
        <w:t xml:space="preserve"> </w:t>
      </w:r>
      <w:r w:rsidR="00F238DB" w:rsidRPr="00173A3C">
        <w:rPr>
          <w:bCs/>
          <w:color w:val="000000"/>
          <w:sz w:val="20"/>
          <w:szCs w:val="20"/>
        </w:rPr>
        <w:t>obtenidos</w:t>
      </w:r>
      <w:r w:rsidR="00FF7BB7" w:rsidRPr="00173A3C">
        <w:rPr>
          <w:bCs/>
          <w:color w:val="000000"/>
          <w:sz w:val="20"/>
          <w:szCs w:val="20"/>
        </w:rPr>
        <w:t xml:space="preserve"> </w:t>
      </w:r>
      <w:r w:rsidR="00F238DB" w:rsidRPr="00173A3C">
        <w:rPr>
          <w:bCs/>
          <w:color w:val="000000"/>
          <w:sz w:val="20"/>
          <w:szCs w:val="20"/>
        </w:rPr>
        <w:t>en</w:t>
      </w:r>
      <w:r w:rsidR="00FF7BB7" w:rsidRPr="00173A3C">
        <w:rPr>
          <w:bCs/>
          <w:color w:val="000000"/>
          <w:sz w:val="20"/>
          <w:szCs w:val="20"/>
        </w:rPr>
        <w:t xml:space="preserve"> </w:t>
      </w:r>
      <w:r w:rsidR="00F238DB" w:rsidRPr="00173A3C">
        <w:rPr>
          <w:bCs/>
          <w:color w:val="000000"/>
          <w:sz w:val="20"/>
          <w:szCs w:val="20"/>
        </w:rPr>
        <w:t>las</w:t>
      </w:r>
      <w:r w:rsidR="00FF7BB7" w:rsidRPr="00173A3C">
        <w:rPr>
          <w:bCs/>
          <w:color w:val="000000"/>
          <w:sz w:val="20"/>
          <w:szCs w:val="20"/>
        </w:rPr>
        <w:t xml:space="preserve"> </w:t>
      </w:r>
      <w:r w:rsidR="00F238DB" w:rsidRPr="00173A3C">
        <w:rPr>
          <w:bCs/>
          <w:color w:val="000000"/>
          <w:sz w:val="20"/>
          <w:szCs w:val="20"/>
        </w:rPr>
        <w:t>auditorías</w:t>
      </w:r>
      <w:r w:rsidR="00FF7BB7" w:rsidRPr="00173A3C">
        <w:rPr>
          <w:bCs/>
          <w:color w:val="000000"/>
          <w:sz w:val="20"/>
          <w:szCs w:val="20"/>
        </w:rPr>
        <w:t xml:space="preserve"> </w:t>
      </w:r>
      <w:r w:rsidR="00F238DB" w:rsidRPr="00173A3C">
        <w:rPr>
          <w:bCs/>
          <w:color w:val="000000"/>
          <w:sz w:val="20"/>
          <w:szCs w:val="20"/>
        </w:rPr>
        <w:t>internas</w:t>
      </w:r>
      <w:r w:rsidR="00FF7BB7" w:rsidRPr="00173A3C">
        <w:rPr>
          <w:bCs/>
          <w:color w:val="000000"/>
          <w:sz w:val="20"/>
          <w:szCs w:val="20"/>
        </w:rPr>
        <w:t xml:space="preserve"> </w:t>
      </w:r>
      <w:r w:rsidR="00F238DB" w:rsidRPr="00173A3C">
        <w:rPr>
          <w:bCs/>
          <w:color w:val="000000"/>
          <w:sz w:val="20"/>
          <w:szCs w:val="20"/>
        </w:rPr>
        <w:t>o</w:t>
      </w:r>
      <w:r w:rsidR="00FF7BB7" w:rsidRPr="00173A3C">
        <w:rPr>
          <w:bCs/>
          <w:color w:val="000000"/>
          <w:sz w:val="20"/>
          <w:szCs w:val="20"/>
        </w:rPr>
        <w:t xml:space="preserve"> </w:t>
      </w:r>
      <w:r w:rsidR="00F238DB" w:rsidRPr="00173A3C">
        <w:rPr>
          <w:bCs/>
          <w:color w:val="000000"/>
          <w:sz w:val="20"/>
          <w:szCs w:val="20"/>
        </w:rPr>
        <w:t>autoevaluaciones.</w:t>
      </w:r>
    </w:p>
    <w:p w14:paraId="34618BE0" w14:textId="07B43B22" w:rsidR="00F238DB" w:rsidRPr="00173A3C" w:rsidRDefault="00F238DB"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Dentro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mejora</w:t>
      </w:r>
      <w:r w:rsidR="00FF7BB7" w:rsidRPr="00173A3C">
        <w:rPr>
          <w:bCs/>
          <w:color w:val="000000"/>
          <w:sz w:val="20"/>
          <w:szCs w:val="20"/>
        </w:rPr>
        <w:t xml:space="preserve"> </w:t>
      </w:r>
      <w:r w:rsidRPr="00173A3C">
        <w:rPr>
          <w:bCs/>
          <w:color w:val="000000"/>
          <w:sz w:val="20"/>
          <w:szCs w:val="20"/>
        </w:rPr>
        <w:t>continua</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calidad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existen</w:t>
      </w:r>
      <w:r w:rsidR="00FF7BB7" w:rsidRPr="00173A3C">
        <w:rPr>
          <w:bCs/>
          <w:color w:val="000000"/>
          <w:sz w:val="20"/>
          <w:szCs w:val="20"/>
        </w:rPr>
        <w:t xml:space="preserve"> </w:t>
      </w:r>
      <w:r w:rsidRPr="00173A3C">
        <w:rPr>
          <w:bCs/>
          <w:color w:val="000000"/>
          <w:sz w:val="20"/>
          <w:szCs w:val="20"/>
        </w:rPr>
        <w:t>dos</w:t>
      </w:r>
      <w:r w:rsidR="00FF7BB7" w:rsidRPr="00173A3C">
        <w:rPr>
          <w:bCs/>
          <w:color w:val="000000"/>
          <w:sz w:val="20"/>
          <w:szCs w:val="20"/>
        </w:rPr>
        <w:t xml:space="preserve"> </w:t>
      </w:r>
      <w:r w:rsidRPr="00173A3C">
        <w:rPr>
          <w:bCs/>
          <w:color w:val="000000"/>
          <w:sz w:val="20"/>
          <w:szCs w:val="20"/>
        </w:rPr>
        <w:t>acciones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00102CF1" w:rsidRPr="00173A3C">
        <w:rPr>
          <w:bCs/>
          <w:color w:val="000000"/>
          <w:sz w:val="20"/>
          <w:szCs w:val="20"/>
        </w:rPr>
        <w:t>tomar</w:t>
      </w:r>
      <w:ins w:id="133" w:author="JGOA" w:date="2022-06-06T18:35:00Z">
        <w:r w:rsidR="00AE78BE">
          <w:rPr>
            <w:bCs/>
            <w:color w:val="000000"/>
            <w:sz w:val="20"/>
            <w:szCs w:val="20"/>
          </w:rPr>
          <w:t>, a saber</w:t>
        </w:r>
      </w:ins>
      <w:r w:rsidR="00102CF1" w:rsidRPr="00173A3C">
        <w:rPr>
          <w:bCs/>
          <w:color w:val="000000"/>
          <w:sz w:val="20"/>
          <w:szCs w:val="20"/>
        </w:rPr>
        <w:t>:</w:t>
      </w:r>
    </w:p>
    <w:p w14:paraId="1D3FEDD0" w14:textId="77777777" w:rsidR="00F238DB" w:rsidRPr="00173A3C" w:rsidRDefault="00F238DB" w:rsidP="00D1300E">
      <w:pPr>
        <w:pBdr>
          <w:top w:val="nil"/>
          <w:left w:val="nil"/>
          <w:bottom w:val="nil"/>
          <w:right w:val="nil"/>
          <w:between w:val="nil"/>
        </w:pBdr>
        <w:spacing w:after="120"/>
        <w:jc w:val="both"/>
        <w:rPr>
          <w:bCs/>
          <w:color w:val="000000"/>
          <w:sz w:val="20"/>
          <w:szCs w:val="20"/>
        </w:rPr>
      </w:pPr>
    </w:p>
    <w:p w14:paraId="38930B72" w14:textId="6C9DB330" w:rsidR="00F238DB" w:rsidRPr="00173A3C" w:rsidRDefault="00F238DB" w:rsidP="00D1300E">
      <w:pPr>
        <w:pBdr>
          <w:top w:val="nil"/>
          <w:left w:val="nil"/>
          <w:bottom w:val="nil"/>
          <w:right w:val="nil"/>
          <w:between w:val="nil"/>
        </w:pBdr>
        <w:spacing w:after="120"/>
        <w:jc w:val="both"/>
        <w:rPr>
          <w:b/>
          <w:color w:val="000000"/>
          <w:sz w:val="20"/>
          <w:szCs w:val="20"/>
        </w:rPr>
      </w:pPr>
      <w:commentRangeStart w:id="134"/>
      <w:r w:rsidRPr="00173A3C">
        <w:rPr>
          <w:b/>
          <w:color w:val="000000"/>
          <w:sz w:val="20"/>
          <w:szCs w:val="20"/>
        </w:rPr>
        <w:t>Acción</w:t>
      </w:r>
      <w:r w:rsidR="00FF7BB7" w:rsidRPr="00173A3C">
        <w:rPr>
          <w:b/>
          <w:color w:val="000000"/>
          <w:sz w:val="20"/>
          <w:szCs w:val="20"/>
        </w:rPr>
        <w:t xml:space="preserve"> </w:t>
      </w:r>
      <w:r w:rsidRPr="00173A3C">
        <w:rPr>
          <w:b/>
          <w:color w:val="000000"/>
          <w:sz w:val="20"/>
          <w:szCs w:val="20"/>
        </w:rPr>
        <w:t>preventiva</w:t>
      </w:r>
    </w:p>
    <w:p w14:paraId="7C2AE7CE" w14:textId="2024D21E" w:rsidR="00F238DB" w:rsidRPr="00173A3C" w:rsidRDefault="00D24C83" w:rsidP="00D1300E">
      <w:pPr>
        <w:pBdr>
          <w:top w:val="nil"/>
          <w:left w:val="nil"/>
          <w:bottom w:val="nil"/>
          <w:right w:val="nil"/>
          <w:between w:val="nil"/>
        </w:pBdr>
        <w:spacing w:after="120"/>
        <w:jc w:val="both"/>
        <w:rPr>
          <w:bCs/>
          <w:color w:val="000000"/>
          <w:sz w:val="20"/>
          <w:szCs w:val="20"/>
        </w:rPr>
      </w:pPr>
      <w:commentRangeStart w:id="135"/>
      <w:r w:rsidRPr="00173A3C">
        <w:rPr>
          <w:noProof/>
          <w:sz w:val="20"/>
          <w:szCs w:val="20"/>
          <w:lang w:eastAsia="en-US"/>
        </w:rPr>
        <w:drawing>
          <wp:anchor distT="0" distB="0" distL="114300" distR="114300" simplePos="0" relativeHeight="251662336" behindDoc="0" locked="0" layoutInCell="1" allowOverlap="1" wp14:anchorId="7AFF9F59" wp14:editId="342D6C92">
            <wp:simplePos x="0" y="0"/>
            <wp:positionH relativeFrom="column">
              <wp:posOffset>-2540</wp:posOffset>
            </wp:positionH>
            <wp:positionV relativeFrom="paragraph">
              <wp:posOffset>165100</wp:posOffset>
            </wp:positionV>
            <wp:extent cx="1498600" cy="998220"/>
            <wp:effectExtent l="0" t="0" r="6350" b="0"/>
            <wp:wrapSquare wrapText="bothSides"/>
            <wp:docPr id="16" name="Imagen 16" descr="Traje De Protección, Mascarilla, Ca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je De Protección, Mascarilla, Care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860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35"/>
      <w:r w:rsidRPr="00173A3C">
        <w:rPr>
          <w:rStyle w:val="Refdecomentario"/>
          <w:sz w:val="20"/>
          <w:szCs w:val="20"/>
        </w:rPr>
        <w:commentReference w:id="135"/>
      </w:r>
    </w:p>
    <w:p w14:paraId="71B7B448" w14:textId="7EDCB8F5" w:rsidR="00E0462E" w:rsidRPr="00173A3C" w:rsidRDefault="00AE78BE" w:rsidP="00D1300E">
      <w:pPr>
        <w:pBdr>
          <w:top w:val="nil"/>
          <w:left w:val="nil"/>
          <w:bottom w:val="nil"/>
          <w:right w:val="nil"/>
          <w:between w:val="nil"/>
        </w:pBdr>
        <w:spacing w:after="120"/>
        <w:jc w:val="both"/>
        <w:rPr>
          <w:bCs/>
          <w:color w:val="000000"/>
          <w:sz w:val="20"/>
          <w:szCs w:val="20"/>
        </w:rPr>
      </w:pPr>
      <w:ins w:id="136" w:author="JGOA" w:date="2022-06-06T18:35:00Z">
        <w:r>
          <w:rPr>
            <w:bCs/>
            <w:color w:val="000000"/>
            <w:sz w:val="20"/>
            <w:szCs w:val="20"/>
          </w:rPr>
          <w:t xml:space="preserve">Son </w:t>
        </w:r>
      </w:ins>
      <w:del w:id="137" w:author="JGOA" w:date="2022-06-06T18:35:00Z">
        <w:r w:rsidR="00F238DB" w:rsidRPr="00173A3C" w:rsidDel="00AE78BE">
          <w:rPr>
            <w:bCs/>
            <w:color w:val="000000"/>
            <w:sz w:val="20"/>
            <w:szCs w:val="20"/>
          </w:rPr>
          <w:delText>Como</w:delText>
        </w:r>
        <w:r w:rsidR="00FF7BB7" w:rsidRPr="00173A3C" w:rsidDel="00AE78BE">
          <w:rPr>
            <w:bCs/>
            <w:color w:val="000000"/>
            <w:sz w:val="20"/>
            <w:szCs w:val="20"/>
          </w:rPr>
          <w:delText xml:space="preserve"> </w:delText>
        </w:r>
        <w:r w:rsidR="00F238DB" w:rsidRPr="00173A3C" w:rsidDel="00AE78BE">
          <w:rPr>
            <w:bCs/>
            <w:color w:val="000000"/>
            <w:sz w:val="20"/>
            <w:szCs w:val="20"/>
          </w:rPr>
          <w:delText>su</w:delText>
        </w:r>
        <w:r w:rsidR="00FF7BB7" w:rsidRPr="00173A3C" w:rsidDel="00AE78BE">
          <w:rPr>
            <w:bCs/>
            <w:color w:val="000000"/>
            <w:sz w:val="20"/>
            <w:szCs w:val="20"/>
          </w:rPr>
          <w:delText xml:space="preserve"> </w:delText>
        </w:r>
        <w:r w:rsidR="00F238DB" w:rsidRPr="00173A3C" w:rsidDel="00AE78BE">
          <w:rPr>
            <w:bCs/>
            <w:color w:val="000000"/>
            <w:sz w:val="20"/>
            <w:szCs w:val="20"/>
          </w:rPr>
          <w:delText>nombre</w:delText>
        </w:r>
        <w:r w:rsidR="00FF7BB7" w:rsidRPr="00173A3C" w:rsidDel="00AE78BE">
          <w:rPr>
            <w:bCs/>
            <w:color w:val="000000"/>
            <w:sz w:val="20"/>
            <w:szCs w:val="20"/>
          </w:rPr>
          <w:delText xml:space="preserve"> </w:delText>
        </w:r>
        <w:r w:rsidR="00F238DB" w:rsidRPr="00173A3C" w:rsidDel="00AE78BE">
          <w:rPr>
            <w:bCs/>
            <w:color w:val="000000"/>
            <w:sz w:val="20"/>
            <w:szCs w:val="20"/>
          </w:rPr>
          <w:delText>lo</w:delText>
        </w:r>
        <w:r w:rsidR="00FF7BB7" w:rsidRPr="00173A3C" w:rsidDel="00AE78BE">
          <w:rPr>
            <w:bCs/>
            <w:color w:val="000000"/>
            <w:sz w:val="20"/>
            <w:szCs w:val="20"/>
          </w:rPr>
          <w:delText xml:space="preserve"> </w:delText>
        </w:r>
        <w:r w:rsidR="00F238DB" w:rsidRPr="00173A3C" w:rsidDel="00AE78BE">
          <w:rPr>
            <w:bCs/>
            <w:color w:val="000000"/>
            <w:sz w:val="20"/>
            <w:szCs w:val="20"/>
          </w:rPr>
          <w:delText>dice</w:delText>
        </w:r>
        <w:r w:rsidR="00FF7BB7" w:rsidRPr="00173A3C" w:rsidDel="00AE78BE">
          <w:rPr>
            <w:bCs/>
            <w:color w:val="000000"/>
            <w:sz w:val="20"/>
            <w:szCs w:val="20"/>
          </w:rPr>
          <w:delText xml:space="preserve"> </w:delText>
        </w:r>
        <w:r w:rsidR="00F238DB" w:rsidRPr="00173A3C" w:rsidDel="00AE78BE">
          <w:rPr>
            <w:bCs/>
            <w:color w:val="000000"/>
            <w:sz w:val="20"/>
            <w:szCs w:val="20"/>
          </w:rPr>
          <w:delText>son</w:delText>
        </w:r>
        <w:r w:rsidR="00FF7BB7" w:rsidRPr="00173A3C" w:rsidDel="00AE78BE">
          <w:rPr>
            <w:bCs/>
            <w:color w:val="000000"/>
            <w:sz w:val="20"/>
            <w:szCs w:val="20"/>
          </w:rPr>
          <w:delText xml:space="preserve"> </w:delText>
        </w:r>
      </w:del>
      <w:r w:rsidR="00F238DB" w:rsidRPr="00173A3C">
        <w:rPr>
          <w:bCs/>
          <w:color w:val="000000"/>
          <w:sz w:val="20"/>
          <w:szCs w:val="20"/>
        </w:rPr>
        <w:t>todas</w:t>
      </w:r>
      <w:r w:rsidR="00FF7BB7" w:rsidRPr="00173A3C">
        <w:rPr>
          <w:bCs/>
          <w:color w:val="000000"/>
          <w:sz w:val="20"/>
          <w:szCs w:val="20"/>
        </w:rPr>
        <w:t xml:space="preserve"> </w:t>
      </w:r>
      <w:r w:rsidR="00F238DB" w:rsidRPr="00173A3C">
        <w:rPr>
          <w:bCs/>
          <w:color w:val="000000"/>
          <w:sz w:val="20"/>
          <w:szCs w:val="20"/>
        </w:rPr>
        <w:t>las</w:t>
      </w:r>
      <w:r w:rsidR="00FF7BB7" w:rsidRPr="00173A3C">
        <w:rPr>
          <w:bCs/>
          <w:color w:val="000000"/>
          <w:sz w:val="20"/>
          <w:szCs w:val="20"/>
        </w:rPr>
        <w:t xml:space="preserve"> </w:t>
      </w:r>
      <w:r w:rsidR="00F238DB" w:rsidRPr="00173A3C">
        <w:rPr>
          <w:bCs/>
          <w:color w:val="000000"/>
          <w:sz w:val="20"/>
          <w:szCs w:val="20"/>
        </w:rPr>
        <w:t>acciones</w:t>
      </w:r>
      <w:r w:rsidR="00FF7BB7" w:rsidRPr="00173A3C">
        <w:rPr>
          <w:bCs/>
          <w:color w:val="000000"/>
          <w:sz w:val="20"/>
          <w:szCs w:val="20"/>
        </w:rPr>
        <w:t xml:space="preserve"> </w:t>
      </w:r>
      <w:r w:rsidR="00F238DB" w:rsidRPr="00173A3C">
        <w:rPr>
          <w:bCs/>
          <w:color w:val="000000"/>
          <w:sz w:val="20"/>
          <w:szCs w:val="20"/>
        </w:rPr>
        <w:t>que</w:t>
      </w:r>
      <w:r w:rsidR="00FF7BB7" w:rsidRPr="00173A3C">
        <w:rPr>
          <w:bCs/>
          <w:color w:val="000000"/>
          <w:sz w:val="20"/>
          <w:szCs w:val="20"/>
        </w:rPr>
        <w:t xml:space="preserve"> </w:t>
      </w:r>
      <w:r w:rsidR="00F238DB" w:rsidRPr="00173A3C">
        <w:rPr>
          <w:bCs/>
          <w:color w:val="000000"/>
          <w:sz w:val="20"/>
          <w:szCs w:val="20"/>
        </w:rPr>
        <w:t>se</w:t>
      </w:r>
      <w:r w:rsidR="00FF7BB7" w:rsidRPr="00173A3C">
        <w:rPr>
          <w:bCs/>
          <w:color w:val="000000"/>
          <w:sz w:val="20"/>
          <w:szCs w:val="20"/>
        </w:rPr>
        <w:t xml:space="preserve"> </w:t>
      </w:r>
      <w:r w:rsidR="00F238DB" w:rsidRPr="00173A3C">
        <w:rPr>
          <w:bCs/>
          <w:color w:val="000000"/>
          <w:sz w:val="20"/>
          <w:szCs w:val="20"/>
        </w:rPr>
        <w:t>toman</w:t>
      </w:r>
      <w:r w:rsidR="00FF7BB7" w:rsidRPr="00173A3C">
        <w:rPr>
          <w:bCs/>
          <w:color w:val="000000"/>
          <w:sz w:val="20"/>
          <w:szCs w:val="20"/>
        </w:rPr>
        <w:t xml:space="preserve"> </w:t>
      </w:r>
      <w:r w:rsidR="00F238DB" w:rsidRPr="00173A3C">
        <w:rPr>
          <w:bCs/>
          <w:color w:val="000000"/>
          <w:sz w:val="20"/>
          <w:szCs w:val="20"/>
        </w:rPr>
        <w:t>para</w:t>
      </w:r>
      <w:r w:rsidR="00FF7BB7" w:rsidRPr="00173A3C">
        <w:rPr>
          <w:bCs/>
          <w:color w:val="000000"/>
          <w:sz w:val="20"/>
          <w:szCs w:val="20"/>
        </w:rPr>
        <w:t xml:space="preserve"> </w:t>
      </w:r>
      <w:r w:rsidR="00F238DB" w:rsidRPr="00173A3C">
        <w:rPr>
          <w:bCs/>
          <w:color w:val="000000"/>
          <w:sz w:val="20"/>
          <w:szCs w:val="20"/>
        </w:rPr>
        <w:t>prevenir</w:t>
      </w:r>
      <w:r w:rsidR="00FF7BB7" w:rsidRPr="00173A3C">
        <w:rPr>
          <w:bCs/>
          <w:color w:val="000000"/>
          <w:sz w:val="20"/>
          <w:szCs w:val="20"/>
        </w:rPr>
        <w:t xml:space="preserve"> </w:t>
      </w:r>
      <w:r w:rsidR="00F238DB" w:rsidRPr="00173A3C">
        <w:rPr>
          <w:bCs/>
          <w:color w:val="000000"/>
          <w:sz w:val="20"/>
          <w:szCs w:val="20"/>
        </w:rPr>
        <w:t>una</w:t>
      </w:r>
      <w:r w:rsidR="00FF7BB7" w:rsidRPr="00173A3C">
        <w:rPr>
          <w:bCs/>
          <w:color w:val="000000"/>
          <w:sz w:val="20"/>
          <w:szCs w:val="20"/>
        </w:rPr>
        <w:t xml:space="preserve"> </w:t>
      </w:r>
      <w:r w:rsidR="00F238DB" w:rsidRPr="00173A3C">
        <w:rPr>
          <w:bCs/>
          <w:color w:val="000000"/>
          <w:sz w:val="20"/>
          <w:szCs w:val="20"/>
        </w:rPr>
        <w:t>falla</w:t>
      </w:r>
      <w:r w:rsidR="00FF7BB7" w:rsidRPr="00173A3C">
        <w:rPr>
          <w:bCs/>
          <w:color w:val="000000"/>
          <w:sz w:val="20"/>
          <w:szCs w:val="20"/>
        </w:rPr>
        <w:t xml:space="preserve"> </w:t>
      </w:r>
      <w:r w:rsidR="00F238DB" w:rsidRPr="00173A3C">
        <w:rPr>
          <w:bCs/>
          <w:color w:val="000000"/>
          <w:sz w:val="20"/>
          <w:szCs w:val="20"/>
        </w:rPr>
        <w:t>en</w:t>
      </w:r>
      <w:r w:rsidR="00FF7BB7" w:rsidRPr="00173A3C">
        <w:rPr>
          <w:bCs/>
          <w:color w:val="000000"/>
          <w:sz w:val="20"/>
          <w:szCs w:val="20"/>
        </w:rPr>
        <w:t xml:space="preserve"> </w:t>
      </w:r>
      <w:r w:rsidR="00F238DB" w:rsidRPr="00173A3C">
        <w:rPr>
          <w:bCs/>
          <w:color w:val="000000"/>
          <w:sz w:val="20"/>
          <w:szCs w:val="20"/>
        </w:rPr>
        <w:t>el</w:t>
      </w:r>
      <w:r w:rsidR="00FF7BB7" w:rsidRPr="00173A3C">
        <w:rPr>
          <w:bCs/>
          <w:color w:val="000000"/>
          <w:sz w:val="20"/>
          <w:szCs w:val="20"/>
        </w:rPr>
        <w:t xml:space="preserve"> </w:t>
      </w:r>
      <w:r w:rsidR="00F238DB" w:rsidRPr="00173A3C">
        <w:rPr>
          <w:bCs/>
          <w:color w:val="000000"/>
          <w:sz w:val="20"/>
          <w:szCs w:val="20"/>
        </w:rPr>
        <w:t>desarrollo</w:t>
      </w:r>
      <w:r w:rsidR="00FF7BB7" w:rsidRPr="00173A3C">
        <w:rPr>
          <w:bCs/>
          <w:color w:val="000000"/>
          <w:sz w:val="20"/>
          <w:szCs w:val="20"/>
        </w:rPr>
        <w:t xml:space="preserve"> </w:t>
      </w:r>
      <w:r w:rsidR="00F238DB" w:rsidRPr="00173A3C">
        <w:rPr>
          <w:bCs/>
          <w:color w:val="000000"/>
          <w:sz w:val="20"/>
          <w:szCs w:val="20"/>
        </w:rPr>
        <w:t>del</w:t>
      </w:r>
      <w:r w:rsidR="00FF7BB7" w:rsidRPr="00173A3C">
        <w:rPr>
          <w:bCs/>
          <w:color w:val="000000"/>
          <w:sz w:val="20"/>
          <w:szCs w:val="20"/>
        </w:rPr>
        <w:t xml:space="preserve"> </w:t>
      </w:r>
      <w:r w:rsidR="00F238DB" w:rsidRPr="00173A3C">
        <w:rPr>
          <w:bCs/>
          <w:color w:val="000000"/>
          <w:sz w:val="20"/>
          <w:szCs w:val="20"/>
        </w:rPr>
        <w:t>proceso.</w:t>
      </w:r>
      <w:r w:rsidR="00FF7BB7" w:rsidRPr="00173A3C">
        <w:rPr>
          <w:bCs/>
          <w:color w:val="000000"/>
          <w:sz w:val="20"/>
          <w:szCs w:val="20"/>
        </w:rPr>
        <w:t xml:space="preserve"> </w:t>
      </w:r>
    </w:p>
    <w:p w14:paraId="150BD069" w14:textId="0B31316B" w:rsidR="00F238DB" w:rsidRPr="00173A3C" w:rsidRDefault="00F238DB"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el</w:t>
      </w:r>
      <w:r w:rsidR="00FF7BB7" w:rsidRPr="00173A3C">
        <w:rPr>
          <w:bCs/>
          <w:color w:val="000000"/>
          <w:sz w:val="20"/>
          <w:szCs w:val="20"/>
        </w:rPr>
        <w:t xml:space="preserve"> </w:t>
      </w:r>
      <w:r w:rsidRPr="00173A3C">
        <w:rPr>
          <w:bCs/>
          <w:color w:val="000000"/>
          <w:sz w:val="20"/>
          <w:szCs w:val="20"/>
        </w:rPr>
        <w:t>caso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selección</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adquisición</w:t>
      </w:r>
      <w:ins w:id="138" w:author="JGOA" w:date="2022-06-06T18:35:00Z">
        <w:r w:rsidR="00AE78BE">
          <w:rPr>
            <w:bCs/>
            <w:color w:val="000000"/>
            <w:sz w:val="20"/>
            <w:szCs w:val="20"/>
          </w:rPr>
          <w:t>,</w:t>
        </w:r>
      </w:ins>
      <w:r w:rsidR="00FF7BB7" w:rsidRPr="00173A3C">
        <w:rPr>
          <w:bCs/>
          <w:color w:val="000000"/>
          <w:sz w:val="20"/>
          <w:szCs w:val="20"/>
        </w:rPr>
        <w:t xml:space="preserve"> </w:t>
      </w:r>
      <w:r w:rsidRPr="00173A3C">
        <w:rPr>
          <w:bCs/>
          <w:color w:val="000000"/>
          <w:sz w:val="20"/>
          <w:szCs w:val="20"/>
        </w:rPr>
        <w:t>estas</w:t>
      </w:r>
      <w:r w:rsidR="00FF7BB7" w:rsidRPr="00173A3C">
        <w:rPr>
          <w:bCs/>
          <w:color w:val="000000"/>
          <w:sz w:val="20"/>
          <w:szCs w:val="20"/>
        </w:rPr>
        <w:t xml:space="preserve"> </w:t>
      </w:r>
      <w:r w:rsidRPr="00173A3C">
        <w:rPr>
          <w:bCs/>
          <w:color w:val="000000"/>
          <w:sz w:val="20"/>
          <w:szCs w:val="20"/>
        </w:rPr>
        <w:t>medidas</w:t>
      </w:r>
      <w:r w:rsidR="00FF7BB7" w:rsidRPr="00173A3C">
        <w:rPr>
          <w:bCs/>
          <w:color w:val="000000"/>
          <w:sz w:val="20"/>
          <w:szCs w:val="20"/>
        </w:rPr>
        <w:t xml:space="preserve"> </w:t>
      </w:r>
      <w:r w:rsidRPr="00173A3C">
        <w:rPr>
          <w:bCs/>
          <w:color w:val="000000"/>
          <w:sz w:val="20"/>
          <w:szCs w:val="20"/>
        </w:rPr>
        <w:t>son</w:t>
      </w:r>
      <w:ins w:id="139" w:author="JGOA" w:date="2022-06-06T18:35:00Z">
        <w:r w:rsidR="00C27677">
          <w:rPr>
            <w:bCs/>
            <w:color w:val="000000"/>
            <w:sz w:val="20"/>
            <w:szCs w:val="20"/>
          </w:rPr>
          <w:t>:</w:t>
        </w:r>
      </w:ins>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comités</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se</w:t>
      </w:r>
      <w:r w:rsidR="00FF7BB7" w:rsidRPr="00173A3C">
        <w:rPr>
          <w:bCs/>
          <w:color w:val="000000"/>
          <w:sz w:val="20"/>
          <w:szCs w:val="20"/>
        </w:rPr>
        <w:t xml:space="preserve"> </w:t>
      </w:r>
      <w:r w:rsidRPr="00173A3C">
        <w:rPr>
          <w:bCs/>
          <w:color w:val="000000"/>
          <w:sz w:val="20"/>
          <w:szCs w:val="20"/>
        </w:rPr>
        <w:t>llevan</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cabo</w:t>
      </w:r>
      <w:r w:rsidR="00FF7BB7" w:rsidRPr="00173A3C">
        <w:rPr>
          <w:bCs/>
          <w:color w:val="000000"/>
          <w:sz w:val="20"/>
          <w:szCs w:val="20"/>
        </w:rPr>
        <w:t xml:space="preserve"> </w:t>
      </w:r>
      <w:r w:rsidRPr="00173A3C">
        <w:rPr>
          <w:bCs/>
          <w:color w:val="000000"/>
          <w:sz w:val="20"/>
          <w:szCs w:val="20"/>
        </w:rPr>
        <w:t>mes</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mes,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idoneidad</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recurso</w:t>
      </w:r>
      <w:r w:rsidR="00FF7BB7" w:rsidRPr="00173A3C">
        <w:rPr>
          <w:bCs/>
          <w:color w:val="000000"/>
          <w:sz w:val="20"/>
          <w:szCs w:val="20"/>
        </w:rPr>
        <w:t xml:space="preserve"> </w:t>
      </w:r>
      <w:r w:rsidRPr="00173A3C">
        <w:rPr>
          <w:bCs/>
          <w:color w:val="000000"/>
          <w:sz w:val="20"/>
          <w:szCs w:val="20"/>
        </w:rPr>
        <w:t>humano</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conforma</w:t>
      </w:r>
      <w:r w:rsidR="00FF7BB7" w:rsidRPr="00173A3C">
        <w:rPr>
          <w:bCs/>
          <w:color w:val="000000"/>
          <w:sz w:val="20"/>
          <w:szCs w:val="20"/>
        </w:rPr>
        <w:t xml:space="preserve"> </w:t>
      </w:r>
      <w:r w:rsidRPr="00173A3C">
        <w:rPr>
          <w:bCs/>
          <w:color w:val="000000"/>
          <w:sz w:val="20"/>
          <w:szCs w:val="20"/>
        </w:rPr>
        <w:t>cada</w:t>
      </w:r>
      <w:r w:rsidR="00FF7BB7" w:rsidRPr="00173A3C">
        <w:rPr>
          <w:bCs/>
          <w:color w:val="000000"/>
          <w:sz w:val="20"/>
          <w:szCs w:val="20"/>
        </w:rPr>
        <w:t xml:space="preserve"> </w:t>
      </w:r>
      <w:r w:rsidRPr="00173A3C">
        <w:rPr>
          <w:bCs/>
          <w:color w:val="000000"/>
          <w:sz w:val="20"/>
          <w:szCs w:val="20"/>
        </w:rPr>
        <w:t>comité,</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rigurosidad</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elaboración</w:t>
      </w:r>
      <w:r w:rsidR="00FF7BB7" w:rsidRPr="00173A3C">
        <w:rPr>
          <w:bCs/>
          <w:color w:val="000000"/>
          <w:sz w:val="20"/>
          <w:szCs w:val="20"/>
        </w:rPr>
        <w:t xml:space="preserve"> </w:t>
      </w:r>
      <w:r w:rsidRPr="00173A3C">
        <w:rPr>
          <w:bCs/>
          <w:color w:val="000000"/>
          <w:sz w:val="20"/>
          <w:szCs w:val="20"/>
        </w:rPr>
        <w:t>inicial</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listado</w:t>
      </w:r>
      <w:r w:rsidR="00FF7BB7" w:rsidRPr="00173A3C">
        <w:rPr>
          <w:bCs/>
          <w:color w:val="000000"/>
          <w:sz w:val="20"/>
          <w:szCs w:val="20"/>
        </w:rPr>
        <w:t xml:space="preserve"> </w:t>
      </w:r>
      <w:r w:rsidRPr="00173A3C">
        <w:rPr>
          <w:bCs/>
          <w:color w:val="000000"/>
          <w:sz w:val="20"/>
          <w:szCs w:val="20"/>
        </w:rPr>
        <w:t>básico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medicamentos</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dispositivos</w:t>
      </w:r>
      <w:r w:rsidR="00FF7BB7" w:rsidRPr="00173A3C">
        <w:rPr>
          <w:bCs/>
          <w:color w:val="000000"/>
          <w:sz w:val="20"/>
          <w:szCs w:val="20"/>
        </w:rPr>
        <w:t xml:space="preserve"> </w:t>
      </w:r>
      <w:r w:rsidRPr="00173A3C">
        <w:rPr>
          <w:bCs/>
          <w:color w:val="000000"/>
          <w:sz w:val="20"/>
          <w:szCs w:val="20"/>
        </w:rPr>
        <w:t>médicos,</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adherencia</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comité</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compras</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listado</w:t>
      </w:r>
      <w:r w:rsidR="00FF7BB7" w:rsidRPr="00173A3C">
        <w:rPr>
          <w:bCs/>
          <w:color w:val="000000"/>
          <w:sz w:val="20"/>
          <w:szCs w:val="20"/>
        </w:rPr>
        <w:t xml:space="preserve"> </w:t>
      </w:r>
      <w:r w:rsidRPr="00173A3C">
        <w:rPr>
          <w:bCs/>
          <w:color w:val="000000"/>
          <w:sz w:val="20"/>
          <w:szCs w:val="20"/>
        </w:rPr>
        <w:t>básico,</w:t>
      </w:r>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capacitación</w:t>
      </w:r>
      <w:r w:rsidR="00FF7BB7" w:rsidRPr="00173A3C">
        <w:rPr>
          <w:bCs/>
          <w:color w:val="000000"/>
          <w:sz w:val="20"/>
          <w:szCs w:val="20"/>
        </w:rPr>
        <w:t xml:space="preserve"> </w:t>
      </w:r>
      <w:r w:rsidRPr="00173A3C">
        <w:rPr>
          <w:bCs/>
          <w:color w:val="000000"/>
          <w:sz w:val="20"/>
          <w:szCs w:val="20"/>
        </w:rPr>
        <w:t>continua</w:t>
      </w:r>
      <w:r w:rsidR="00FF7BB7" w:rsidRPr="00173A3C">
        <w:rPr>
          <w:bCs/>
          <w:color w:val="000000"/>
          <w:sz w:val="20"/>
          <w:szCs w:val="20"/>
        </w:rPr>
        <w:t xml:space="preserve"> </w:t>
      </w:r>
      <w:r w:rsidRPr="00173A3C">
        <w:rPr>
          <w:bCs/>
          <w:color w:val="000000"/>
          <w:sz w:val="20"/>
          <w:szCs w:val="20"/>
        </w:rPr>
        <w:t>al</w:t>
      </w:r>
      <w:r w:rsidR="00FF7BB7" w:rsidRPr="00173A3C">
        <w:rPr>
          <w:bCs/>
          <w:color w:val="000000"/>
          <w:sz w:val="20"/>
          <w:szCs w:val="20"/>
        </w:rPr>
        <w:t xml:space="preserve"> </w:t>
      </w:r>
      <w:r w:rsidRPr="00173A3C">
        <w:rPr>
          <w:bCs/>
          <w:color w:val="000000"/>
          <w:sz w:val="20"/>
          <w:szCs w:val="20"/>
        </w:rPr>
        <w:t>personal,</w:t>
      </w:r>
      <w:r w:rsidR="00FF7BB7" w:rsidRPr="00173A3C">
        <w:rPr>
          <w:bCs/>
          <w:color w:val="000000"/>
          <w:sz w:val="20"/>
          <w:szCs w:val="20"/>
        </w:rPr>
        <w:t xml:space="preserve"> </w:t>
      </w:r>
      <w:r w:rsidRPr="00173A3C">
        <w:rPr>
          <w:bCs/>
          <w:color w:val="000000"/>
          <w:sz w:val="20"/>
          <w:szCs w:val="20"/>
        </w:rPr>
        <w:t>entre</w:t>
      </w:r>
      <w:r w:rsidR="00FF7BB7" w:rsidRPr="00173A3C">
        <w:rPr>
          <w:bCs/>
          <w:color w:val="000000"/>
          <w:sz w:val="20"/>
          <w:szCs w:val="20"/>
        </w:rPr>
        <w:t xml:space="preserve"> </w:t>
      </w:r>
      <w:r w:rsidRPr="00173A3C">
        <w:rPr>
          <w:bCs/>
          <w:color w:val="000000"/>
          <w:sz w:val="20"/>
          <w:szCs w:val="20"/>
        </w:rPr>
        <w:t>otras.</w:t>
      </w:r>
    </w:p>
    <w:p w14:paraId="01470851" w14:textId="77777777" w:rsidR="00F238DB" w:rsidRPr="00173A3C" w:rsidRDefault="00F238DB" w:rsidP="00D1300E">
      <w:pPr>
        <w:pBdr>
          <w:top w:val="nil"/>
          <w:left w:val="nil"/>
          <w:bottom w:val="nil"/>
          <w:right w:val="nil"/>
          <w:between w:val="nil"/>
        </w:pBdr>
        <w:spacing w:after="120"/>
        <w:jc w:val="both"/>
        <w:rPr>
          <w:bCs/>
          <w:color w:val="000000"/>
          <w:sz w:val="20"/>
          <w:szCs w:val="20"/>
        </w:rPr>
      </w:pPr>
    </w:p>
    <w:p w14:paraId="1D16B96F" w14:textId="2F83ADDA" w:rsidR="00F238DB" w:rsidRPr="00173A3C" w:rsidRDefault="00F238DB" w:rsidP="00D1300E">
      <w:pPr>
        <w:pBdr>
          <w:top w:val="nil"/>
          <w:left w:val="nil"/>
          <w:bottom w:val="nil"/>
          <w:right w:val="nil"/>
          <w:between w:val="nil"/>
        </w:pBdr>
        <w:spacing w:after="120"/>
        <w:jc w:val="both"/>
        <w:rPr>
          <w:b/>
          <w:color w:val="000000"/>
          <w:sz w:val="20"/>
          <w:szCs w:val="20"/>
        </w:rPr>
      </w:pPr>
      <w:r w:rsidRPr="00173A3C">
        <w:rPr>
          <w:b/>
          <w:color w:val="000000"/>
          <w:sz w:val="20"/>
          <w:szCs w:val="20"/>
        </w:rPr>
        <w:t>Acción</w:t>
      </w:r>
      <w:r w:rsidR="00FF7BB7" w:rsidRPr="00173A3C">
        <w:rPr>
          <w:b/>
          <w:color w:val="000000"/>
          <w:sz w:val="20"/>
          <w:szCs w:val="20"/>
        </w:rPr>
        <w:t xml:space="preserve"> </w:t>
      </w:r>
      <w:r w:rsidRPr="00173A3C">
        <w:rPr>
          <w:b/>
          <w:color w:val="000000"/>
          <w:sz w:val="20"/>
          <w:szCs w:val="20"/>
        </w:rPr>
        <w:t>correctiva</w:t>
      </w:r>
    </w:p>
    <w:p w14:paraId="0BD49F09" w14:textId="3C7AD5CB" w:rsidR="00733C02" w:rsidRPr="00173A3C" w:rsidRDefault="004E6F58" w:rsidP="00D1300E">
      <w:pPr>
        <w:pBdr>
          <w:top w:val="nil"/>
          <w:left w:val="nil"/>
          <w:bottom w:val="nil"/>
          <w:right w:val="nil"/>
          <w:between w:val="nil"/>
        </w:pBdr>
        <w:spacing w:after="120"/>
        <w:jc w:val="both"/>
        <w:rPr>
          <w:b/>
          <w:color w:val="000000"/>
          <w:sz w:val="20"/>
          <w:szCs w:val="20"/>
        </w:rPr>
      </w:pPr>
      <w:commentRangeStart w:id="140"/>
      <w:r w:rsidRPr="00173A3C">
        <w:rPr>
          <w:noProof/>
          <w:sz w:val="20"/>
          <w:szCs w:val="20"/>
          <w:lang w:eastAsia="en-US"/>
        </w:rPr>
        <w:lastRenderedPageBreak/>
        <w:drawing>
          <wp:anchor distT="0" distB="0" distL="114300" distR="114300" simplePos="0" relativeHeight="251661312" behindDoc="0" locked="0" layoutInCell="1" allowOverlap="1" wp14:anchorId="2CF5DD92" wp14:editId="5327F568">
            <wp:simplePos x="0" y="0"/>
            <wp:positionH relativeFrom="column">
              <wp:posOffset>-2540</wp:posOffset>
            </wp:positionH>
            <wp:positionV relativeFrom="paragraph">
              <wp:posOffset>165100</wp:posOffset>
            </wp:positionV>
            <wp:extent cx="1498600" cy="1123950"/>
            <wp:effectExtent l="0" t="0" r="6350" b="0"/>
            <wp:wrapSquare wrapText="bothSides"/>
            <wp:docPr id="15" name="Imagen 15" descr="Casa, Pandemia, Covid-19, Virus, Aislamiento,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a, Pandemia, Covid-19, Virus, Aislamiento, Ho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860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40"/>
      <w:r w:rsidRPr="00173A3C">
        <w:rPr>
          <w:rStyle w:val="Refdecomentario"/>
          <w:sz w:val="20"/>
          <w:szCs w:val="20"/>
        </w:rPr>
        <w:commentReference w:id="140"/>
      </w:r>
    </w:p>
    <w:p w14:paraId="76E5D4BA" w14:textId="3DDFD41C" w:rsidR="00F238DB" w:rsidRPr="00173A3C" w:rsidRDefault="009562CA" w:rsidP="00D1300E">
      <w:pPr>
        <w:pBdr>
          <w:top w:val="nil"/>
          <w:left w:val="nil"/>
          <w:bottom w:val="nil"/>
          <w:right w:val="nil"/>
          <w:between w:val="nil"/>
        </w:pBdr>
        <w:spacing w:after="120"/>
        <w:jc w:val="both"/>
        <w:outlineLvl w:val="0"/>
        <w:rPr>
          <w:bCs/>
          <w:color w:val="000000"/>
          <w:sz w:val="20"/>
          <w:szCs w:val="20"/>
        </w:rPr>
      </w:pPr>
      <w:r w:rsidRPr="00173A3C">
        <w:rPr>
          <w:bCs/>
          <w:color w:val="000000"/>
          <w:sz w:val="20"/>
          <w:szCs w:val="20"/>
        </w:rPr>
        <w:t>Son</w:t>
      </w:r>
      <w:r w:rsidR="00FF7BB7" w:rsidRPr="00173A3C">
        <w:rPr>
          <w:bCs/>
          <w:color w:val="000000"/>
          <w:sz w:val="20"/>
          <w:szCs w:val="20"/>
        </w:rPr>
        <w:t xml:space="preserve"> </w:t>
      </w:r>
      <w:r w:rsidR="00F238DB" w:rsidRPr="00173A3C">
        <w:rPr>
          <w:bCs/>
          <w:color w:val="000000"/>
          <w:sz w:val="20"/>
          <w:szCs w:val="20"/>
        </w:rPr>
        <w:t>aquellas</w:t>
      </w:r>
      <w:r w:rsidR="00FF7BB7" w:rsidRPr="00173A3C">
        <w:rPr>
          <w:bCs/>
          <w:color w:val="000000"/>
          <w:sz w:val="20"/>
          <w:szCs w:val="20"/>
        </w:rPr>
        <w:t xml:space="preserve"> </w:t>
      </w:r>
      <w:del w:id="141" w:author="JGOA" w:date="2022-06-06T18:36:00Z">
        <w:r w:rsidR="00F238DB" w:rsidRPr="00173A3C" w:rsidDel="00C27677">
          <w:rPr>
            <w:bCs/>
            <w:color w:val="000000"/>
            <w:sz w:val="20"/>
            <w:szCs w:val="20"/>
          </w:rPr>
          <w:delText>acciones</w:delText>
        </w:r>
        <w:r w:rsidR="00FF7BB7" w:rsidRPr="00173A3C" w:rsidDel="00C27677">
          <w:rPr>
            <w:bCs/>
            <w:color w:val="000000"/>
            <w:sz w:val="20"/>
            <w:szCs w:val="20"/>
          </w:rPr>
          <w:delText xml:space="preserve"> </w:delText>
        </w:r>
      </w:del>
      <w:r w:rsidR="00F238DB" w:rsidRPr="00173A3C">
        <w:rPr>
          <w:bCs/>
          <w:color w:val="000000"/>
          <w:sz w:val="20"/>
          <w:szCs w:val="20"/>
        </w:rPr>
        <w:t>que</w:t>
      </w:r>
      <w:r w:rsidR="00FF7BB7" w:rsidRPr="00173A3C">
        <w:rPr>
          <w:bCs/>
          <w:color w:val="000000"/>
          <w:sz w:val="20"/>
          <w:szCs w:val="20"/>
        </w:rPr>
        <w:t xml:space="preserve"> </w:t>
      </w:r>
      <w:r w:rsidR="00F238DB" w:rsidRPr="00173A3C">
        <w:rPr>
          <w:bCs/>
          <w:color w:val="000000"/>
          <w:sz w:val="20"/>
          <w:szCs w:val="20"/>
        </w:rPr>
        <w:t>se</w:t>
      </w:r>
      <w:r w:rsidR="00FF7BB7" w:rsidRPr="00173A3C">
        <w:rPr>
          <w:bCs/>
          <w:color w:val="000000"/>
          <w:sz w:val="20"/>
          <w:szCs w:val="20"/>
        </w:rPr>
        <w:t xml:space="preserve"> </w:t>
      </w:r>
      <w:r w:rsidR="00F238DB" w:rsidRPr="00173A3C">
        <w:rPr>
          <w:bCs/>
          <w:color w:val="000000"/>
          <w:sz w:val="20"/>
          <w:szCs w:val="20"/>
        </w:rPr>
        <w:t>realizan</w:t>
      </w:r>
      <w:r w:rsidR="00FF7BB7" w:rsidRPr="00173A3C">
        <w:rPr>
          <w:bCs/>
          <w:color w:val="000000"/>
          <w:sz w:val="20"/>
          <w:szCs w:val="20"/>
        </w:rPr>
        <w:t xml:space="preserve"> </w:t>
      </w:r>
      <w:r w:rsidR="00F238DB" w:rsidRPr="00173A3C">
        <w:rPr>
          <w:bCs/>
          <w:color w:val="000000"/>
          <w:sz w:val="20"/>
          <w:szCs w:val="20"/>
        </w:rPr>
        <w:t>para</w:t>
      </w:r>
      <w:r w:rsidR="00FF7BB7" w:rsidRPr="00173A3C">
        <w:rPr>
          <w:bCs/>
          <w:color w:val="000000"/>
          <w:sz w:val="20"/>
          <w:szCs w:val="20"/>
        </w:rPr>
        <w:t xml:space="preserve"> </w:t>
      </w:r>
      <w:r w:rsidR="00F238DB" w:rsidRPr="00173A3C">
        <w:rPr>
          <w:bCs/>
          <w:color w:val="000000"/>
          <w:sz w:val="20"/>
          <w:szCs w:val="20"/>
        </w:rPr>
        <w:t>erradicar</w:t>
      </w:r>
      <w:r w:rsidR="00FF7BB7" w:rsidRPr="00173A3C">
        <w:rPr>
          <w:bCs/>
          <w:color w:val="000000"/>
          <w:sz w:val="20"/>
          <w:szCs w:val="20"/>
        </w:rPr>
        <w:t xml:space="preserve"> </w:t>
      </w:r>
      <w:r w:rsidR="00F238DB" w:rsidRPr="00173A3C">
        <w:rPr>
          <w:bCs/>
          <w:color w:val="000000"/>
          <w:sz w:val="20"/>
          <w:szCs w:val="20"/>
        </w:rPr>
        <w:t>las</w:t>
      </w:r>
      <w:r w:rsidR="00FF7BB7" w:rsidRPr="00173A3C">
        <w:rPr>
          <w:bCs/>
          <w:color w:val="000000"/>
          <w:sz w:val="20"/>
          <w:szCs w:val="20"/>
        </w:rPr>
        <w:t xml:space="preserve"> </w:t>
      </w:r>
      <w:r w:rsidR="00F238DB" w:rsidRPr="00173A3C">
        <w:rPr>
          <w:bCs/>
          <w:color w:val="000000"/>
          <w:sz w:val="20"/>
          <w:szCs w:val="20"/>
        </w:rPr>
        <w:t>causas</w:t>
      </w:r>
      <w:r w:rsidR="00FF7BB7" w:rsidRPr="00173A3C">
        <w:rPr>
          <w:bCs/>
          <w:color w:val="000000"/>
          <w:sz w:val="20"/>
          <w:szCs w:val="20"/>
        </w:rPr>
        <w:t xml:space="preserve"> </w:t>
      </w:r>
      <w:r w:rsidR="00F238DB" w:rsidRPr="00173A3C">
        <w:rPr>
          <w:bCs/>
          <w:color w:val="000000"/>
          <w:sz w:val="20"/>
          <w:szCs w:val="20"/>
        </w:rPr>
        <w:t>de</w:t>
      </w:r>
      <w:r w:rsidR="00FF7BB7" w:rsidRPr="00173A3C">
        <w:rPr>
          <w:bCs/>
          <w:color w:val="000000"/>
          <w:sz w:val="20"/>
          <w:szCs w:val="20"/>
        </w:rPr>
        <w:t xml:space="preserve"> </w:t>
      </w:r>
      <w:r w:rsidR="00F238DB" w:rsidRPr="00173A3C">
        <w:rPr>
          <w:bCs/>
          <w:color w:val="000000"/>
          <w:sz w:val="20"/>
          <w:szCs w:val="20"/>
        </w:rPr>
        <w:t>la</w:t>
      </w:r>
      <w:r w:rsidR="00FF7BB7" w:rsidRPr="00173A3C">
        <w:rPr>
          <w:bCs/>
          <w:color w:val="000000"/>
          <w:sz w:val="20"/>
          <w:szCs w:val="20"/>
        </w:rPr>
        <w:t xml:space="preserve"> </w:t>
      </w:r>
      <w:r w:rsidR="00F238DB" w:rsidRPr="00173A3C">
        <w:rPr>
          <w:bCs/>
          <w:color w:val="000000"/>
          <w:sz w:val="20"/>
          <w:szCs w:val="20"/>
        </w:rPr>
        <w:t>falla</w:t>
      </w:r>
      <w:r w:rsidR="00FF7BB7" w:rsidRPr="00173A3C">
        <w:rPr>
          <w:bCs/>
          <w:color w:val="000000"/>
          <w:sz w:val="20"/>
          <w:szCs w:val="20"/>
        </w:rPr>
        <w:t xml:space="preserve"> </w:t>
      </w:r>
      <w:r w:rsidR="00F238DB" w:rsidRPr="00173A3C">
        <w:rPr>
          <w:bCs/>
          <w:color w:val="000000"/>
          <w:sz w:val="20"/>
          <w:szCs w:val="20"/>
        </w:rPr>
        <w:t>y</w:t>
      </w:r>
      <w:r w:rsidR="00FF7BB7" w:rsidRPr="00173A3C">
        <w:rPr>
          <w:bCs/>
          <w:color w:val="000000"/>
          <w:sz w:val="20"/>
          <w:szCs w:val="20"/>
        </w:rPr>
        <w:t xml:space="preserve"> </w:t>
      </w:r>
      <w:r w:rsidR="00F238DB" w:rsidRPr="00173A3C">
        <w:rPr>
          <w:bCs/>
          <w:color w:val="000000"/>
          <w:sz w:val="20"/>
          <w:szCs w:val="20"/>
        </w:rPr>
        <w:t>evitar</w:t>
      </w:r>
      <w:r w:rsidR="00FF7BB7" w:rsidRPr="00173A3C">
        <w:rPr>
          <w:bCs/>
          <w:color w:val="000000"/>
          <w:sz w:val="20"/>
          <w:szCs w:val="20"/>
        </w:rPr>
        <w:t xml:space="preserve"> </w:t>
      </w:r>
      <w:r w:rsidR="00F238DB" w:rsidRPr="00173A3C">
        <w:rPr>
          <w:bCs/>
          <w:color w:val="000000"/>
          <w:sz w:val="20"/>
          <w:szCs w:val="20"/>
        </w:rPr>
        <w:t>que</w:t>
      </w:r>
      <w:r w:rsidR="00FF7BB7" w:rsidRPr="00173A3C">
        <w:rPr>
          <w:bCs/>
          <w:color w:val="000000"/>
          <w:sz w:val="20"/>
          <w:szCs w:val="20"/>
        </w:rPr>
        <w:t xml:space="preserve"> </w:t>
      </w:r>
      <w:r w:rsidR="00F238DB" w:rsidRPr="00173A3C">
        <w:rPr>
          <w:bCs/>
          <w:color w:val="000000"/>
          <w:sz w:val="20"/>
          <w:szCs w:val="20"/>
        </w:rPr>
        <w:t>vuelvan</w:t>
      </w:r>
      <w:r w:rsidR="00FF7BB7" w:rsidRPr="00173A3C">
        <w:rPr>
          <w:bCs/>
          <w:color w:val="000000"/>
          <w:sz w:val="20"/>
          <w:szCs w:val="20"/>
        </w:rPr>
        <w:t xml:space="preserve"> </w:t>
      </w:r>
      <w:r w:rsidR="00F238DB" w:rsidRPr="00173A3C">
        <w:rPr>
          <w:bCs/>
          <w:color w:val="000000"/>
          <w:sz w:val="20"/>
          <w:szCs w:val="20"/>
        </w:rPr>
        <w:t>a</w:t>
      </w:r>
      <w:r w:rsidR="00FF7BB7" w:rsidRPr="00173A3C">
        <w:rPr>
          <w:bCs/>
          <w:color w:val="000000"/>
          <w:sz w:val="20"/>
          <w:szCs w:val="20"/>
        </w:rPr>
        <w:t xml:space="preserve"> </w:t>
      </w:r>
      <w:r w:rsidR="00F238DB" w:rsidRPr="00173A3C">
        <w:rPr>
          <w:bCs/>
          <w:color w:val="000000"/>
          <w:sz w:val="20"/>
          <w:szCs w:val="20"/>
        </w:rPr>
        <w:t>ocurrir.</w:t>
      </w:r>
    </w:p>
    <w:p w14:paraId="6A1ECB75" w14:textId="2DAA1DAF" w:rsidR="00733C02" w:rsidRPr="00173A3C" w:rsidRDefault="00F238DB" w:rsidP="00D1300E">
      <w:pPr>
        <w:pBdr>
          <w:top w:val="nil"/>
          <w:left w:val="nil"/>
          <w:bottom w:val="nil"/>
          <w:right w:val="nil"/>
          <w:between w:val="nil"/>
        </w:pBdr>
        <w:spacing w:after="120"/>
        <w:jc w:val="both"/>
        <w:rPr>
          <w:bCs/>
          <w:color w:val="000000"/>
          <w:sz w:val="20"/>
          <w:szCs w:val="20"/>
        </w:rPr>
      </w:pPr>
      <w:r w:rsidRPr="00173A3C">
        <w:rPr>
          <w:bCs/>
          <w:color w:val="000000"/>
          <w:sz w:val="20"/>
          <w:szCs w:val="20"/>
        </w:rPr>
        <w:t>En</w:t>
      </w:r>
      <w:r w:rsidR="00FF7BB7" w:rsidRPr="00173A3C">
        <w:rPr>
          <w:bCs/>
          <w:color w:val="000000"/>
          <w:sz w:val="20"/>
          <w:szCs w:val="20"/>
        </w:rPr>
        <w:t xml:space="preserve"> </w:t>
      </w:r>
      <w:r w:rsidRPr="00173A3C">
        <w:rPr>
          <w:bCs/>
          <w:color w:val="000000"/>
          <w:sz w:val="20"/>
          <w:szCs w:val="20"/>
        </w:rPr>
        <w:t>cuanto</w:t>
      </w:r>
      <w:r w:rsidR="00FF7BB7" w:rsidRPr="00173A3C">
        <w:rPr>
          <w:bCs/>
          <w:color w:val="000000"/>
          <w:sz w:val="20"/>
          <w:szCs w:val="20"/>
        </w:rPr>
        <w:t xml:space="preserve"> </w:t>
      </w:r>
      <w:r w:rsidRPr="00173A3C">
        <w:rPr>
          <w:bCs/>
          <w:color w:val="000000"/>
          <w:sz w:val="20"/>
          <w:szCs w:val="20"/>
        </w:rPr>
        <w:t>a</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procesos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selección</w:t>
      </w:r>
      <w:r w:rsidR="00FF7BB7" w:rsidRPr="00173A3C">
        <w:rPr>
          <w:bCs/>
          <w:color w:val="000000"/>
          <w:sz w:val="20"/>
          <w:szCs w:val="20"/>
        </w:rPr>
        <w:t xml:space="preserve"> </w:t>
      </w:r>
      <w:r w:rsidRPr="00173A3C">
        <w:rPr>
          <w:bCs/>
          <w:color w:val="000000"/>
          <w:sz w:val="20"/>
          <w:szCs w:val="20"/>
        </w:rPr>
        <w:t>y</w:t>
      </w:r>
      <w:r w:rsidR="00FF7BB7" w:rsidRPr="00173A3C">
        <w:rPr>
          <w:bCs/>
          <w:color w:val="000000"/>
          <w:sz w:val="20"/>
          <w:szCs w:val="20"/>
        </w:rPr>
        <w:t xml:space="preserve"> </w:t>
      </w:r>
      <w:r w:rsidRPr="00173A3C">
        <w:rPr>
          <w:bCs/>
          <w:color w:val="000000"/>
          <w:sz w:val="20"/>
          <w:szCs w:val="20"/>
        </w:rPr>
        <w:t>adquisición</w:t>
      </w:r>
      <w:ins w:id="142" w:author="JGOA" w:date="2022-06-06T18:36:00Z">
        <w:r w:rsidR="00C27677">
          <w:rPr>
            <w:bCs/>
            <w:color w:val="000000"/>
            <w:sz w:val="20"/>
            <w:szCs w:val="20"/>
          </w:rPr>
          <w:t>,</w:t>
        </w:r>
      </w:ins>
      <w:r w:rsidR="00FF7BB7" w:rsidRPr="00173A3C">
        <w:rPr>
          <w:bCs/>
          <w:color w:val="000000"/>
          <w:sz w:val="20"/>
          <w:szCs w:val="20"/>
        </w:rPr>
        <w:t xml:space="preserve"> </w:t>
      </w:r>
      <w:r w:rsidRPr="00173A3C">
        <w:rPr>
          <w:bCs/>
          <w:color w:val="000000"/>
          <w:sz w:val="20"/>
          <w:szCs w:val="20"/>
        </w:rPr>
        <w:t>algunas</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las</w:t>
      </w:r>
      <w:r w:rsidR="00FF7BB7" w:rsidRPr="00173A3C">
        <w:rPr>
          <w:bCs/>
          <w:color w:val="000000"/>
          <w:sz w:val="20"/>
          <w:szCs w:val="20"/>
        </w:rPr>
        <w:t xml:space="preserve"> </w:t>
      </w:r>
      <w:r w:rsidRPr="00173A3C">
        <w:rPr>
          <w:bCs/>
          <w:color w:val="000000"/>
          <w:sz w:val="20"/>
          <w:szCs w:val="20"/>
        </w:rPr>
        <w:t>medidas</w:t>
      </w:r>
      <w:r w:rsidR="00FF7BB7" w:rsidRPr="00173A3C">
        <w:rPr>
          <w:bCs/>
          <w:color w:val="000000"/>
          <w:sz w:val="20"/>
          <w:szCs w:val="20"/>
        </w:rPr>
        <w:t xml:space="preserve"> </w:t>
      </w:r>
      <w:r w:rsidRPr="00173A3C">
        <w:rPr>
          <w:bCs/>
          <w:color w:val="000000"/>
          <w:sz w:val="20"/>
          <w:szCs w:val="20"/>
        </w:rPr>
        <w:t>correctivas</w:t>
      </w:r>
      <w:r w:rsidR="00FF7BB7" w:rsidRPr="00173A3C">
        <w:rPr>
          <w:bCs/>
          <w:color w:val="000000"/>
          <w:sz w:val="20"/>
          <w:szCs w:val="20"/>
        </w:rPr>
        <w:t xml:space="preserve"> </w:t>
      </w:r>
      <w:r w:rsidRPr="00173A3C">
        <w:rPr>
          <w:bCs/>
          <w:color w:val="000000"/>
          <w:sz w:val="20"/>
          <w:szCs w:val="20"/>
        </w:rPr>
        <w:t>son</w:t>
      </w:r>
      <w:ins w:id="143" w:author="JGOA" w:date="2022-06-06T18:36:00Z">
        <w:r w:rsidR="00C27677">
          <w:rPr>
            <w:bCs/>
            <w:color w:val="000000"/>
            <w:sz w:val="20"/>
            <w:szCs w:val="20"/>
          </w:rPr>
          <w:t>:</w:t>
        </w:r>
      </w:ins>
      <w:r w:rsidR="00FF7BB7" w:rsidRPr="00173A3C">
        <w:rPr>
          <w:bCs/>
          <w:color w:val="000000"/>
          <w:sz w:val="20"/>
          <w:szCs w:val="20"/>
        </w:rPr>
        <w:t xml:space="preserve"> </w:t>
      </w:r>
      <w:r w:rsidRPr="00173A3C">
        <w:rPr>
          <w:bCs/>
          <w:color w:val="000000"/>
          <w:sz w:val="20"/>
          <w:szCs w:val="20"/>
        </w:rPr>
        <w:t>la</w:t>
      </w:r>
      <w:r w:rsidR="00FF7BB7" w:rsidRPr="00173A3C">
        <w:rPr>
          <w:bCs/>
          <w:color w:val="000000"/>
          <w:sz w:val="20"/>
          <w:szCs w:val="20"/>
        </w:rPr>
        <w:t xml:space="preserve"> </w:t>
      </w:r>
      <w:r w:rsidRPr="00173A3C">
        <w:rPr>
          <w:bCs/>
          <w:color w:val="000000"/>
          <w:sz w:val="20"/>
          <w:szCs w:val="20"/>
        </w:rPr>
        <w:t>disponibilidad</w:t>
      </w:r>
      <w:r w:rsidR="00FF7BB7" w:rsidRPr="00173A3C">
        <w:rPr>
          <w:bCs/>
          <w:color w:val="000000"/>
          <w:sz w:val="20"/>
          <w:szCs w:val="20"/>
        </w:rPr>
        <w:t xml:space="preserve"> </w:t>
      </w:r>
      <w:r w:rsidRPr="00173A3C">
        <w:rPr>
          <w:bCs/>
          <w:color w:val="000000"/>
          <w:sz w:val="20"/>
          <w:szCs w:val="20"/>
        </w:rPr>
        <w:t>del</w:t>
      </w:r>
      <w:r w:rsidR="00FF7BB7" w:rsidRPr="00173A3C">
        <w:rPr>
          <w:bCs/>
          <w:color w:val="000000"/>
          <w:sz w:val="20"/>
          <w:szCs w:val="20"/>
        </w:rPr>
        <w:t xml:space="preserve"> </w:t>
      </w:r>
      <w:r w:rsidRPr="00173A3C">
        <w:rPr>
          <w:bCs/>
          <w:color w:val="000000"/>
          <w:sz w:val="20"/>
          <w:szCs w:val="20"/>
        </w:rPr>
        <w:t>personal</w:t>
      </w:r>
      <w:r w:rsidR="00FF7BB7" w:rsidRPr="00173A3C">
        <w:rPr>
          <w:bCs/>
          <w:color w:val="000000"/>
          <w:sz w:val="20"/>
          <w:szCs w:val="20"/>
        </w:rPr>
        <w:t xml:space="preserve"> </w:t>
      </w:r>
      <w:r w:rsidRPr="00173A3C">
        <w:rPr>
          <w:bCs/>
          <w:color w:val="000000"/>
          <w:sz w:val="20"/>
          <w:szCs w:val="20"/>
        </w:rPr>
        <w:t>que</w:t>
      </w:r>
      <w:r w:rsidR="00FF7BB7" w:rsidRPr="00173A3C">
        <w:rPr>
          <w:bCs/>
          <w:color w:val="000000"/>
          <w:sz w:val="20"/>
          <w:szCs w:val="20"/>
        </w:rPr>
        <w:t xml:space="preserve"> </w:t>
      </w:r>
      <w:r w:rsidRPr="00173A3C">
        <w:rPr>
          <w:bCs/>
          <w:color w:val="000000"/>
          <w:sz w:val="20"/>
          <w:szCs w:val="20"/>
        </w:rPr>
        <w:t>conforma</w:t>
      </w:r>
      <w:r w:rsidR="00FF7BB7" w:rsidRPr="00173A3C">
        <w:rPr>
          <w:bCs/>
          <w:color w:val="000000"/>
          <w:sz w:val="20"/>
          <w:szCs w:val="20"/>
        </w:rPr>
        <w:t xml:space="preserve"> </w:t>
      </w:r>
      <w:r w:rsidRPr="00173A3C">
        <w:rPr>
          <w:bCs/>
          <w:color w:val="000000"/>
          <w:sz w:val="20"/>
          <w:szCs w:val="20"/>
        </w:rPr>
        <w:t>los</w:t>
      </w:r>
      <w:r w:rsidR="00FF7BB7" w:rsidRPr="00173A3C">
        <w:rPr>
          <w:bCs/>
          <w:color w:val="000000"/>
          <w:sz w:val="20"/>
          <w:szCs w:val="20"/>
        </w:rPr>
        <w:t xml:space="preserve"> </w:t>
      </w:r>
      <w:r w:rsidRPr="00173A3C">
        <w:rPr>
          <w:bCs/>
          <w:color w:val="000000"/>
          <w:sz w:val="20"/>
          <w:szCs w:val="20"/>
        </w:rPr>
        <w:t>comité</w:t>
      </w:r>
      <w:r w:rsidR="000E7956" w:rsidRPr="00173A3C">
        <w:rPr>
          <w:bCs/>
          <w:color w:val="000000"/>
          <w:sz w:val="20"/>
          <w:szCs w:val="20"/>
        </w:rPr>
        <w:t>s</w:t>
      </w:r>
      <w:r w:rsidR="00FF7BB7" w:rsidRPr="00173A3C">
        <w:rPr>
          <w:bCs/>
          <w:color w:val="000000"/>
          <w:sz w:val="20"/>
          <w:szCs w:val="20"/>
        </w:rPr>
        <w:t xml:space="preserve"> </w:t>
      </w:r>
      <w:r w:rsidRPr="00173A3C">
        <w:rPr>
          <w:bCs/>
          <w:color w:val="000000"/>
          <w:sz w:val="20"/>
          <w:szCs w:val="20"/>
        </w:rPr>
        <w:t>para</w:t>
      </w:r>
      <w:r w:rsidR="00FF7BB7" w:rsidRPr="00173A3C">
        <w:rPr>
          <w:bCs/>
          <w:color w:val="000000"/>
          <w:sz w:val="20"/>
          <w:szCs w:val="20"/>
        </w:rPr>
        <w:t xml:space="preserve"> </w:t>
      </w:r>
      <w:r w:rsidRPr="00173A3C">
        <w:rPr>
          <w:bCs/>
          <w:color w:val="000000"/>
          <w:sz w:val="20"/>
          <w:szCs w:val="20"/>
        </w:rPr>
        <w:t>reuniones</w:t>
      </w:r>
      <w:r w:rsidR="00FF7BB7" w:rsidRPr="00173A3C">
        <w:rPr>
          <w:bCs/>
          <w:color w:val="000000"/>
          <w:sz w:val="20"/>
          <w:szCs w:val="20"/>
        </w:rPr>
        <w:t xml:space="preserve"> </w:t>
      </w:r>
      <w:r w:rsidRPr="00173A3C">
        <w:rPr>
          <w:bCs/>
          <w:color w:val="000000"/>
          <w:sz w:val="20"/>
          <w:szCs w:val="20"/>
        </w:rPr>
        <w:t>extraordinarias,</w:t>
      </w:r>
      <w:r w:rsidR="00FF7BB7" w:rsidRPr="00173A3C">
        <w:rPr>
          <w:bCs/>
          <w:color w:val="000000"/>
          <w:sz w:val="20"/>
          <w:szCs w:val="20"/>
        </w:rPr>
        <w:t xml:space="preserve"> </w:t>
      </w:r>
      <w:r w:rsidR="000E7956" w:rsidRPr="00173A3C">
        <w:rPr>
          <w:bCs/>
          <w:color w:val="000000"/>
          <w:sz w:val="20"/>
          <w:szCs w:val="20"/>
        </w:rPr>
        <w:t>la</w:t>
      </w:r>
      <w:r w:rsidR="00FF7BB7" w:rsidRPr="00173A3C">
        <w:rPr>
          <w:bCs/>
          <w:color w:val="000000"/>
          <w:sz w:val="20"/>
          <w:szCs w:val="20"/>
        </w:rPr>
        <w:t xml:space="preserve"> </w:t>
      </w:r>
      <w:r w:rsidR="000E7956" w:rsidRPr="00173A3C">
        <w:rPr>
          <w:bCs/>
          <w:color w:val="000000"/>
          <w:sz w:val="20"/>
          <w:szCs w:val="20"/>
        </w:rPr>
        <w:t>sujeción</w:t>
      </w:r>
      <w:r w:rsidR="00FF7BB7" w:rsidRPr="00173A3C">
        <w:rPr>
          <w:bCs/>
          <w:color w:val="000000"/>
          <w:sz w:val="20"/>
          <w:szCs w:val="20"/>
        </w:rPr>
        <w:t xml:space="preserve"> </w:t>
      </w:r>
      <w:r w:rsidR="000E7956" w:rsidRPr="00173A3C">
        <w:rPr>
          <w:bCs/>
          <w:color w:val="000000"/>
          <w:sz w:val="20"/>
          <w:szCs w:val="20"/>
        </w:rPr>
        <w:t>del</w:t>
      </w:r>
      <w:r w:rsidR="00FF7BB7" w:rsidRPr="00173A3C">
        <w:rPr>
          <w:bCs/>
          <w:color w:val="000000"/>
          <w:sz w:val="20"/>
          <w:szCs w:val="20"/>
        </w:rPr>
        <w:t xml:space="preserve"> </w:t>
      </w:r>
      <w:r w:rsidR="000E7956" w:rsidRPr="00173A3C">
        <w:rPr>
          <w:bCs/>
          <w:color w:val="000000"/>
          <w:sz w:val="20"/>
          <w:szCs w:val="20"/>
        </w:rPr>
        <w:t>personal</w:t>
      </w:r>
      <w:r w:rsidR="00FF7BB7" w:rsidRPr="00173A3C">
        <w:rPr>
          <w:bCs/>
          <w:color w:val="000000"/>
          <w:sz w:val="20"/>
          <w:szCs w:val="20"/>
        </w:rPr>
        <w:t xml:space="preserve"> </w:t>
      </w:r>
      <w:r w:rsidR="000E7956" w:rsidRPr="00173A3C">
        <w:rPr>
          <w:bCs/>
          <w:color w:val="000000"/>
          <w:sz w:val="20"/>
          <w:szCs w:val="20"/>
        </w:rPr>
        <w:t>a</w:t>
      </w:r>
      <w:r w:rsidR="00FF7BB7" w:rsidRPr="00173A3C">
        <w:rPr>
          <w:bCs/>
          <w:color w:val="000000"/>
          <w:sz w:val="20"/>
          <w:szCs w:val="20"/>
        </w:rPr>
        <w:t xml:space="preserve"> </w:t>
      </w:r>
      <w:r w:rsidR="000E7956" w:rsidRPr="00173A3C">
        <w:rPr>
          <w:bCs/>
          <w:color w:val="000000"/>
          <w:sz w:val="20"/>
          <w:szCs w:val="20"/>
        </w:rPr>
        <w:t>las</w:t>
      </w:r>
      <w:r w:rsidR="00FF7BB7" w:rsidRPr="00173A3C">
        <w:rPr>
          <w:bCs/>
          <w:color w:val="000000"/>
          <w:sz w:val="20"/>
          <w:szCs w:val="20"/>
        </w:rPr>
        <w:t xml:space="preserve"> </w:t>
      </w:r>
      <w:r w:rsidR="000E7956" w:rsidRPr="00173A3C">
        <w:rPr>
          <w:bCs/>
          <w:color w:val="000000"/>
          <w:sz w:val="20"/>
          <w:szCs w:val="20"/>
        </w:rPr>
        <w:t>decisiones</w:t>
      </w:r>
      <w:r w:rsidR="00FF7BB7" w:rsidRPr="00173A3C">
        <w:rPr>
          <w:bCs/>
          <w:color w:val="000000"/>
          <w:sz w:val="20"/>
          <w:szCs w:val="20"/>
        </w:rPr>
        <w:t xml:space="preserve"> </w:t>
      </w:r>
      <w:r w:rsidR="000E7956" w:rsidRPr="00173A3C">
        <w:rPr>
          <w:bCs/>
          <w:color w:val="000000"/>
          <w:sz w:val="20"/>
          <w:szCs w:val="20"/>
        </w:rPr>
        <w:t>tomadas</w:t>
      </w:r>
      <w:r w:rsidR="00FF7BB7" w:rsidRPr="00173A3C">
        <w:rPr>
          <w:bCs/>
          <w:color w:val="000000"/>
          <w:sz w:val="20"/>
          <w:szCs w:val="20"/>
        </w:rPr>
        <w:t xml:space="preserve"> </w:t>
      </w:r>
      <w:r w:rsidR="000E7956" w:rsidRPr="00173A3C">
        <w:rPr>
          <w:bCs/>
          <w:color w:val="000000"/>
          <w:sz w:val="20"/>
          <w:szCs w:val="20"/>
        </w:rPr>
        <w:t>de</w:t>
      </w:r>
      <w:r w:rsidR="00FF7BB7" w:rsidRPr="00173A3C">
        <w:rPr>
          <w:bCs/>
          <w:color w:val="000000"/>
          <w:sz w:val="20"/>
          <w:szCs w:val="20"/>
        </w:rPr>
        <w:t xml:space="preserve"> </w:t>
      </w:r>
      <w:r w:rsidR="000E7956" w:rsidRPr="00173A3C">
        <w:rPr>
          <w:bCs/>
          <w:color w:val="000000"/>
          <w:sz w:val="20"/>
          <w:szCs w:val="20"/>
        </w:rPr>
        <w:t>forma</w:t>
      </w:r>
      <w:r w:rsidR="00FF7BB7" w:rsidRPr="00173A3C">
        <w:rPr>
          <w:bCs/>
          <w:color w:val="000000"/>
          <w:sz w:val="20"/>
          <w:szCs w:val="20"/>
        </w:rPr>
        <w:t xml:space="preserve"> </w:t>
      </w:r>
      <w:r w:rsidR="000E7956" w:rsidRPr="00173A3C">
        <w:rPr>
          <w:bCs/>
          <w:color w:val="000000"/>
          <w:sz w:val="20"/>
          <w:szCs w:val="20"/>
        </w:rPr>
        <w:t>inmediata,</w:t>
      </w:r>
      <w:r w:rsidR="00FF7BB7" w:rsidRPr="00173A3C">
        <w:rPr>
          <w:bCs/>
          <w:color w:val="000000"/>
          <w:sz w:val="20"/>
          <w:szCs w:val="20"/>
        </w:rPr>
        <w:t xml:space="preserve"> </w:t>
      </w:r>
      <w:r w:rsidR="000E7956" w:rsidRPr="00173A3C">
        <w:rPr>
          <w:bCs/>
          <w:color w:val="000000"/>
          <w:sz w:val="20"/>
          <w:szCs w:val="20"/>
        </w:rPr>
        <w:t>nuevas</w:t>
      </w:r>
      <w:r w:rsidR="00FF7BB7" w:rsidRPr="00173A3C">
        <w:rPr>
          <w:bCs/>
          <w:color w:val="000000"/>
          <w:sz w:val="20"/>
          <w:szCs w:val="20"/>
        </w:rPr>
        <w:t xml:space="preserve"> </w:t>
      </w:r>
      <w:r w:rsidR="000E7956" w:rsidRPr="00173A3C">
        <w:rPr>
          <w:bCs/>
          <w:color w:val="000000"/>
          <w:sz w:val="20"/>
          <w:szCs w:val="20"/>
        </w:rPr>
        <w:t>negociaciones</w:t>
      </w:r>
      <w:r w:rsidR="00FF7BB7" w:rsidRPr="00173A3C">
        <w:rPr>
          <w:bCs/>
          <w:color w:val="000000"/>
          <w:sz w:val="20"/>
          <w:szCs w:val="20"/>
        </w:rPr>
        <w:t xml:space="preserve"> </w:t>
      </w:r>
      <w:r w:rsidR="000E7956" w:rsidRPr="00173A3C">
        <w:rPr>
          <w:bCs/>
          <w:color w:val="000000"/>
          <w:sz w:val="20"/>
          <w:szCs w:val="20"/>
        </w:rPr>
        <w:t>con</w:t>
      </w:r>
      <w:r w:rsidR="00FF7BB7" w:rsidRPr="00173A3C">
        <w:rPr>
          <w:bCs/>
          <w:color w:val="000000"/>
          <w:sz w:val="20"/>
          <w:szCs w:val="20"/>
        </w:rPr>
        <w:t xml:space="preserve"> </w:t>
      </w:r>
      <w:r w:rsidR="000E7956" w:rsidRPr="00173A3C">
        <w:rPr>
          <w:bCs/>
          <w:color w:val="000000"/>
          <w:sz w:val="20"/>
          <w:szCs w:val="20"/>
        </w:rPr>
        <w:t>nuevos</w:t>
      </w:r>
      <w:r w:rsidR="00FF7BB7" w:rsidRPr="00173A3C">
        <w:rPr>
          <w:bCs/>
          <w:color w:val="000000"/>
          <w:sz w:val="20"/>
          <w:szCs w:val="20"/>
        </w:rPr>
        <w:t xml:space="preserve"> </w:t>
      </w:r>
      <w:r w:rsidR="000E7956" w:rsidRPr="00173A3C">
        <w:rPr>
          <w:bCs/>
          <w:color w:val="000000"/>
          <w:sz w:val="20"/>
          <w:szCs w:val="20"/>
        </w:rPr>
        <w:t>proveedores,</w:t>
      </w:r>
      <w:r w:rsidR="00FF7BB7" w:rsidRPr="00173A3C">
        <w:rPr>
          <w:bCs/>
          <w:color w:val="000000"/>
          <w:sz w:val="20"/>
          <w:szCs w:val="20"/>
        </w:rPr>
        <w:t xml:space="preserve"> </w:t>
      </w:r>
      <w:r w:rsidR="000E7956" w:rsidRPr="00173A3C">
        <w:rPr>
          <w:bCs/>
          <w:color w:val="000000"/>
          <w:sz w:val="20"/>
          <w:szCs w:val="20"/>
        </w:rPr>
        <w:t>entre</w:t>
      </w:r>
      <w:r w:rsidR="00FF7BB7" w:rsidRPr="00173A3C">
        <w:rPr>
          <w:bCs/>
          <w:color w:val="000000"/>
          <w:sz w:val="20"/>
          <w:szCs w:val="20"/>
        </w:rPr>
        <w:t xml:space="preserve"> </w:t>
      </w:r>
      <w:r w:rsidR="000E7956" w:rsidRPr="00173A3C">
        <w:rPr>
          <w:bCs/>
          <w:color w:val="000000"/>
          <w:sz w:val="20"/>
          <w:szCs w:val="20"/>
        </w:rPr>
        <w:t>otras.</w:t>
      </w:r>
    </w:p>
    <w:commentRangeEnd w:id="134"/>
    <w:p w14:paraId="3A702EAE" w14:textId="77777777" w:rsidR="00BF141E" w:rsidRPr="00173A3C" w:rsidRDefault="00102CF1" w:rsidP="00D1300E">
      <w:pPr>
        <w:pBdr>
          <w:top w:val="nil"/>
          <w:left w:val="nil"/>
          <w:bottom w:val="nil"/>
          <w:right w:val="nil"/>
          <w:between w:val="nil"/>
        </w:pBdr>
        <w:spacing w:after="120"/>
        <w:ind w:left="360"/>
        <w:jc w:val="both"/>
        <w:rPr>
          <w:b/>
          <w:color w:val="000000"/>
          <w:sz w:val="20"/>
          <w:szCs w:val="20"/>
        </w:rPr>
      </w:pPr>
      <w:r w:rsidRPr="00173A3C">
        <w:rPr>
          <w:rStyle w:val="Refdecomentario"/>
        </w:rPr>
        <w:commentReference w:id="134"/>
      </w:r>
    </w:p>
    <w:p w14:paraId="7CBBA79E" w14:textId="50B3BDFF" w:rsidR="00826EA7" w:rsidRPr="00173A3C" w:rsidRDefault="0036653B" w:rsidP="00D1300E">
      <w:pPr>
        <w:pStyle w:val="Prrafodelista"/>
        <w:numPr>
          <w:ilvl w:val="0"/>
          <w:numId w:val="21"/>
        </w:numPr>
        <w:pBdr>
          <w:top w:val="nil"/>
          <w:left w:val="nil"/>
          <w:bottom w:val="nil"/>
          <w:right w:val="nil"/>
          <w:between w:val="nil"/>
        </w:pBdr>
        <w:spacing w:after="120"/>
        <w:contextualSpacing w:val="0"/>
        <w:jc w:val="both"/>
        <w:rPr>
          <w:b/>
          <w:color w:val="000000"/>
          <w:sz w:val="20"/>
          <w:szCs w:val="20"/>
        </w:rPr>
      </w:pPr>
      <w:r w:rsidRPr="00173A3C">
        <w:rPr>
          <w:b/>
          <w:color w:val="000000"/>
          <w:sz w:val="20"/>
          <w:szCs w:val="20"/>
        </w:rPr>
        <w:t>ACTIVIDADES</w:t>
      </w:r>
      <w:r w:rsidR="00FF7BB7" w:rsidRPr="00173A3C">
        <w:rPr>
          <w:b/>
          <w:color w:val="000000"/>
          <w:sz w:val="20"/>
          <w:szCs w:val="20"/>
        </w:rPr>
        <w:t xml:space="preserve"> </w:t>
      </w:r>
      <w:r w:rsidRPr="00173A3C">
        <w:rPr>
          <w:b/>
          <w:color w:val="000000"/>
          <w:sz w:val="20"/>
          <w:szCs w:val="20"/>
        </w:rPr>
        <w:t>DIDÁCTICAS</w:t>
      </w:r>
      <w:r w:rsidR="00FF7BB7" w:rsidRPr="00173A3C">
        <w:rPr>
          <w:b/>
          <w:color w:val="000000"/>
          <w:sz w:val="20"/>
          <w:szCs w:val="20"/>
        </w:rPr>
        <w:t xml:space="preserve"> </w:t>
      </w:r>
      <w:r w:rsidRPr="00173A3C">
        <w:rPr>
          <w:b/>
          <w:color w:val="000000"/>
          <w:sz w:val="20"/>
          <w:szCs w:val="20"/>
        </w:rPr>
        <w:t>(OPCIONALES</w:t>
      </w:r>
      <w:r w:rsidR="00FF7BB7" w:rsidRPr="00173A3C">
        <w:rPr>
          <w:b/>
          <w:color w:val="000000"/>
          <w:sz w:val="20"/>
          <w:szCs w:val="20"/>
        </w:rPr>
        <w:t xml:space="preserve"> </w:t>
      </w:r>
      <w:r w:rsidRPr="00173A3C">
        <w:rPr>
          <w:b/>
          <w:color w:val="000000"/>
          <w:sz w:val="20"/>
          <w:szCs w:val="20"/>
        </w:rPr>
        <w:t>SI</w:t>
      </w:r>
      <w:r w:rsidR="00FF7BB7" w:rsidRPr="00173A3C">
        <w:rPr>
          <w:b/>
          <w:color w:val="000000"/>
          <w:sz w:val="20"/>
          <w:szCs w:val="20"/>
        </w:rPr>
        <w:t xml:space="preserve"> </w:t>
      </w:r>
      <w:r w:rsidRPr="00173A3C">
        <w:rPr>
          <w:b/>
          <w:color w:val="000000"/>
          <w:sz w:val="20"/>
          <w:szCs w:val="20"/>
        </w:rPr>
        <w:t>SON</w:t>
      </w:r>
      <w:r w:rsidR="00FF7BB7" w:rsidRPr="00173A3C">
        <w:rPr>
          <w:b/>
          <w:color w:val="000000"/>
          <w:sz w:val="20"/>
          <w:szCs w:val="20"/>
        </w:rPr>
        <w:t xml:space="preserve"> </w:t>
      </w:r>
      <w:r w:rsidRPr="00173A3C">
        <w:rPr>
          <w:b/>
          <w:color w:val="000000"/>
          <w:sz w:val="20"/>
          <w:szCs w:val="20"/>
        </w:rPr>
        <w:t>SUGERIDAS)</w:t>
      </w:r>
    </w:p>
    <w:p w14:paraId="461A5381" w14:textId="77777777" w:rsidR="00826EA7" w:rsidRPr="00173A3C" w:rsidRDefault="00826EA7" w:rsidP="00D1300E">
      <w:pPr>
        <w:spacing w:after="120"/>
        <w:ind w:left="426"/>
        <w:jc w:val="both"/>
        <w:rPr>
          <w:color w:val="7F7F7F"/>
          <w:sz w:val="20"/>
          <w:szCs w:val="20"/>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26EA7" w:rsidRPr="00173A3C" w14:paraId="26228F18" w14:textId="77777777">
        <w:trPr>
          <w:trHeight w:val="298"/>
        </w:trPr>
        <w:tc>
          <w:tcPr>
            <w:tcW w:w="9541" w:type="dxa"/>
            <w:gridSpan w:val="2"/>
            <w:shd w:val="clear" w:color="auto" w:fill="FAC896"/>
            <w:vAlign w:val="center"/>
          </w:tcPr>
          <w:p w14:paraId="7B02667C" w14:textId="79327488" w:rsidR="00826EA7" w:rsidRPr="00173A3C" w:rsidRDefault="0036653B" w:rsidP="00D1300E">
            <w:pPr>
              <w:spacing w:after="120"/>
              <w:jc w:val="center"/>
              <w:rPr>
                <w:rFonts w:eastAsia="Calibri"/>
                <w:b/>
                <w:color w:val="000000"/>
                <w:sz w:val="20"/>
                <w:szCs w:val="20"/>
              </w:rPr>
            </w:pPr>
            <w:r w:rsidRPr="00173A3C">
              <w:rPr>
                <w:rFonts w:eastAsia="Calibri"/>
                <w:b/>
                <w:color w:val="000000"/>
                <w:sz w:val="20"/>
                <w:szCs w:val="20"/>
              </w:rPr>
              <w:t>DESCRIPCIÓN</w:t>
            </w:r>
            <w:r w:rsidR="00FF7BB7" w:rsidRPr="00173A3C">
              <w:rPr>
                <w:rFonts w:eastAsia="Calibri"/>
                <w:b/>
                <w:color w:val="000000"/>
                <w:sz w:val="20"/>
                <w:szCs w:val="20"/>
              </w:rPr>
              <w:t xml:space="preserve"> </w:t>
            </w:r>
            <w:r w:rsidRPr="00173A3C">
              <w:rPr>
                <w:rFonts w:eastAsia="Calibri"/>
                <w:b/>
                <w:color w:val="000000"/>
                <w:sz w:val="20"/>
                <w:szCs w:val="20"/>
              </w:rPr>
              <w:t>DE</w:t>
            </w:r>
            <w:r w:rsidR="00FF7BB7" w:rsidRPr="00173A3C">
              <w:rPr>
                <w:rFonts w:eastAsia="Calibri"/>
                <w:b/>
                <w:color w:val="000000"/>
                <w:sz w:val="20"/>
                <w:szCs w:val="20"/>
              </w:rPr>
              <w:t xml:space="preserve"> </w:t>
            </w:r>
            <w:r w:rsidRPr="00173A3C">
              <w:rPr>
                <w:rFonts w:eastAsia="Calibri"/>
                <w:b/>
                <w:color w:val="000000"/>
                <w:sz w:val="20"/>
                <w:szCs w:val="20"/>
              </w:rPr>
              <w:t>ACTIVIDAD</w:t>
            </w:r>
            <w:r w:rsidR="00FF7BB7" w:rsidRPr="00173A3C">
              <w:rPr>
                <w:rFonts w:eastAsia="Calibri"/>
                <w:b/>
                <w:color w:val="000000"/>
                <w:sz w:val="20"/>
                <w:szCs w:val="20"/>
              </w:rPr>
              <w:t xml:space="preserve"> </w:t>
            </w:r>
            <w:r w:rsidRPr="00173A3C">
              <w:rPr>
                <w:rFonts w:eastAsia="Calibri"/>
                <w:b/>
                <w:color w:val="000000"/>
                <w:sz w:val="20"/>
                <w:szCs w:val="20"/>
              </w:rPr>
              <w:t>DIDÁCTICA</w:t>
            </w:r>
          </w:p>
        </w:tc>
      </w:tr>
      <w:tr w:rsidR="00826EA7" w:rsidRPr="00173A3C" w14:paraId="1780F917" w14:textId="77777777">
        <w:trPr>
          <w:trHeight w:val="806"/>
        </w:trPr>
        <w:tc>
          <w:tcPr>
            <w:tcW w:w="2835" w:type="dxa"/>
            <w:shd w:val="clear" w:color="auto" w:fill="FAC896"/>
            <w:vAlign w:val="center"/>
          </w:tcPr>
          <w:p w14:paraId="16D862DD" w14:textId="41EF3CF5" w:rsidR="00826EA7" w:rsidRPr="00173A3C" w:rsidRDefault="0036653B" w:rsidP="00D1300E">
            <w:pPr>
              <w:spacing w:after="120"/>
              <w:rPr>
                <w:rFonts w:eastAsia="Calibri"/>
                <w:color w:val="000000"/>
                <w:sz w:val="20"/>
                <w:szCs w:val="20"/>
              </w:rPr>
            </w:pPr>
            <w:r w:rsidRPr="00173A3C">
              <w:rPr>
                <w:rFonts w:eastAsia="Calibri"/>
                <w:color w:val="000000"/>
                <w:sz w:val="20"/>
                <w:szCs w:val="20"/>
              </w:rPr>
              <w:t>Nombre</w:t>
            </w:r>
            <w:r w:rsidR="00FF7BB7" w:rsidRPr="00173A3C">
              <w:rPr>
                <w:rFonts w:eastAsia="Calibri"/>
                <w:color w:val="000000"/>
                <w:sz w:val="20"/>
                <w:szCs w:val="20"/>
              </w:rPr>
              <w:t xml:space="preserve"> </w:t>
            </w:r>
            <w:r w:rsidRPr="00173A3C">
              <w:rPr>
                <w:rFonts w:eastAsia="Calibri"/>
                <w:color w:val="000000"/>
                <w:sz w:val="20"/>
                <w:szCs w:val="20"/>
              </w:rPr>
              <w:t>de</w:t>
            </w:r>
            <w:r w:rsidR="00FF7BB7" w:rsidRPr="00173A3C">
              <w:rPr>
                <w:rFonts w:eastAsia="Calibri"/>
                <w:color w:val="000000"/>
                <w:sz w:val="20"/>
                <w:szCs w:val="20"/>
              </w:rPr>
              <w:t xml:space="preserve"> </w:t>
            </w:r>
            <w:r w:rsidRPr="00173A3C">
              <w:rPr>
                <w:rFonts w:eastAsia="Calibri"/>
                <w:color w:val="000000"/>
                <w:sz w:val="20"/>
                <w:szCs w:val="20"/>
              </w:rPr>
              <w:t>la</w:t>
            </w:r>
            <w:r w:rsidR="00FF7BB7" w:rsidRPr="00173A3C">
              <w:rPr>
                <w:rFonts w:eastAsia="Calibri"/>
                <w:color w:val="000000"/>
                <w:sz w:val="20"/>
                <w:szCs w:val="20"/>
              </w:rPr>
              <w:t xml:space="preserve"> </w:t>
            </w:r>
            <w:r w:rsidRPr="00173A3C">
              <w:rPr>
                <w:rFonts w:eastAsia="Calibri"/>
                <w:color w:val="000000"/>
                <w:sz w:val="20"/>
                <w:szCs w:val="20"/>
              </w:rPr>
              <w:t>Actividad</w:t>
            </w:r>
          </w:p>
        </w:tc>
        <w:tc>
          <w:tcPr>
            <w:tcW w:w="6706" w:type="dxa"/>
            <w:shd w:val="clear" w:color="auto" w:fill="auto"/>
            <w:vAlign w:val="center"/>
          </w:tcPr>
          <w:p w14:paraId="06557548" w14:textId="77777777" w:rsidR="00826EA7" w:rsidRPr="00173A3C" w:rsidRDefault="00826EA7" w:rsidP="00D1300E">
            <w:pPr>
              <w:spacing w:after="120"/>
              <w:rPr>
                <w:rFonts w:eastAsia="Calibri"/>
                <w:color w:val="000000"/>
                <w:sz w:val="20"/>
                <w:szCs w:val="20"/>
              </w:rPr>
            </w:pPr>
          </w:p>
        </w:tc>
      </w:tr>
      <w:tr w:rsidR="00826EA7" w:rsidRPr="00173A3C" w14:paraId="161795C3" w14:textId="77777777">
        <w:trPr>
          <w:trHeight w:val="806"/>
        </w:trPr>
        <w:tc>
          <w:tcPr>
            <w:tcW w:w="2835" w:type="dxa"/>
            <w:shd w:val="clear" w:color="auto" w:fill="FAC896"/>
            <w:vAlign w:val="center"/>
          </w:tcPr>
          <w:p w14:paraId="49E0A818" w14:textId="52457536" w:rsidR="00826EA7" w:rsidRPr="00173A3C" w:rsidRDefault="0036653B" w:rsidP="00D1300E">
            <w:pPr>
              <w:spacing w:after="120"/>
              <w:rPr>
                <w:rFonts w:eastAsia="Calibri"/>
                <w:color w:val="000000"/>
                <w:sz w:val="20"/>
                <w:szCs w:val="20"/>
              </w:rPr>
            </w:pPr>
            <w:r w:rsidRPr="00173A3C">
              <w:rPr>
                <w:rFonts w:eastAsia="Calibri"/>
                <w:color w:val="000000"/>
                <w:sz w:val="20"/>
                <w:szCs w:val="20"/>
              </w:rPr>
              <w:t>Objetivo</w:t>
            </w:r>
            <w:r w:rsidR="00FF7BB7" w:rsidRPr="00173A3C">
              <w:rPr>
                <w:rFonts w:eastAsia="Calibri"/>
                <w:color w:val="000000"/>
                <w:sz w:val="20"/>
                <w:szCs w:val="20"/>
              </w:rPr>
              <w:t xml:space="preserve"> </w:t>
            </w:r>
            <w:r w:rsidRPr="00173A3C">
              <w:rPr>
                <w:rFonts w:eastAsia="Calibri"/>
                <w:color w:val="000000"/>
                <w:sz w:val="20"/>
                <w:szCs w:val="20"/>
              </w:rPr>
              <w:t>de</w:t>
            </w:r>
            <w:r w:rsidR="00FF7BB7" w:rsidRPr="00173A3C">
              <w:rPr>
                <w:rFonts w:eastAsia="Calibri"/>
                <w:color w:val="000000"/>
                <w:sz w:val="20"/>
                <w:szCs w:val="20"/>
              </w:rPr>
              <w:t xml:space="preserve"> </w:t>
            </w:r>
            <w:r w:rsidRPr="00173A3C">
              <w:rPr>
                <w:rFonts w:eastAsia="Calibri"/>
                <w:color w:val="000000"/>
                <w:sz w:val="20"/>
                <w:szCs w:val="20"/>
              </w:rPr>
              <w:t>la</w:t>
            </w:r>
            <w:r w:rsidR="00FF7BB7" w:rsidRPr="00173A3C">
              <w:rPr>
                <w:rFonts w:eastAsia="Calibri"/>
                <w:color w:val="000000"/>
                <w:sz w:val="20"/>
                <w:szCs w:val="20"/>
              </w:rPr>
              <w:t xml:space="preserve"> </w:t>
            </w:r>
            <w:r w:rsidRPr="00173A3C">
              <w:rPr>
                <w:rFonts w:eastAsia="Calibri"/>
                <w:color w:val="000000"/>
                <w:sz w:val="20"/>
                <w:szCs w:val="20"/>
              </w:rPr>
              <w:t>actividad</w:t>
            </w:r>
          </w:p>
        </w:tc>
        <w:tc>
          <w:tcPr>
            <w:tcW w:w="6706" w:type="dxa"/>
            <w:shd w:val="clear" w:color="auto" w:fill="auto"/>
            <w:vAlign w:val="center"/>
          </w:tcPr>
          <w:p w14:paraId="4A9D7829" w14:textId="77777777" w:rsidR="00826EA7" w:rsidRPr="00173A3C" w:rsidRDefault="00826EA7" w:rsidP="00D1300E">
            <w:pPr>
              <w:spacing w:after="120"/>
              <w:rPr>
                <w:rFonts w:eastAsia="Calibri"/>
                <w:color w:val="000000"/>
                <w:sz w:val="20"/>
                <w:szCs w:val="20"/>
              </w:rPr>
            </w:pPr>
          </w:p>
        </w:tc>
      </w:tr>
      <w:tr w:rsidR="00826EA7" w:rsidRPr="00173A3C" w14:paraId="1479FAA4" w14:textId="77777777">
        <w:trPr>
          <w:trHeight w:val="806"/>
        </w:trPr>
        <w:tc>
          <w:tcPr>
            <w:tcW w:w="2835" w:type="dxa"/>
            <w:shd w:val="clear" w:color="auto" w:fill="FAC896"/>
            <w:vAlign w:val="center"/>
          </w:tcPr>
          <w:p w14:paraId="21D91DA7" w14:textId="140142CE" w:rsidR="00826EA7" w:rsidRPr="00173A3C" w:rsidRDefault="0036653B" w:rsidP="00D1300E">
            <w:pPr>
              <w:spacing w:after="120"/>
              <w:rPr>
                <w:rFonts w:eastAsia="Calibri"/>
                <w:color w:val="000000"/>
                <w:sz w:val="20"/>
                <w:szCs w:val="20"/>
              </w:rPr>
            </w:pPr>
            <w:r w:rsidRPr="00173A3C">
              <w:rPr>
                <w:rFonts w:eastAsia="Calibri"/>
                <w:color w:val="000000"/>
                <w:sz w:val="20"/>
                <w:szCs w:val="20"/>
              </w:rPr>
              <w:t>Tipo</w:t>
            </w:r>
            <w:r w:rsidR="00FF7BB7" w:rsidRPr="00173A3C">
              <w:rPr>
                <w:rFonts w:eastAsia="Calibri"/>
                <w:color w:val="000000"/>
                <w:sz w:val="20"/>
                <w:szCs w:val="20"/>
              </w:rPr>
              <w:t xml:space="preserve"> </w:t>
            </w:r>
            <w:r w:rsidRPr="00173A3C">
              <w:rPr>
                <w:rFonts w:eastAsia="Calibri"/>
                <w:color w:val="000000"/>
                <w:sz w:val="20"/>
                <w:szCs w:val="20"/>
              </w:rPr>
              <w:t>de</w:t>
            </w:r>
            <w:r w:rsidR="00FF7BB7" w:rsidRPr="00173A3C">
              <w:rPr>
                <w:rFonts w:eastAsia="Calibri"/>
                <w:color w:val="000000"/>
                <w:sz w:val="20"/>
                <w:szCs w:val="20"/>
              </w:rPr>
              <w:t xml:space="preserve"> </w:t>
            </w:r>
            <w:r w:rsidRPr="00173A3C">
              <w:rPr>
                <w:rFonts w:eastAsia="Calibri"/>
                <w:color w:val="000000"/>
                <w:sz w:val="20"/>
                <w:szCs w:val="20"/>
              </w:rPr>
              <w:t>actividad</w:t>
            </w:r>
            <w:r w:rsidR="00FF7BB7" w:rsidRPr="00173A3C">
              <w:rPr>
                <w:rFonts w:eastAsia="Calibri"/>
                <w:color w:val="000000"/>
                <w:sz w:val="20"/>
                <w:szCs w:val="20"/>
              </w:rPr>
              <w:t xml:space="preserve"> </w:t>
            </w:r>
            <w:r w:rsidRPr="00173A3C">
              <w:rPr>
                <w:rFonts w:eastAsia="Calibri"/>
                <w:color w:val="000000"/>
                <w:sz w:val="20"/>
                <w:szCs w:val="20"/>
              </w:rPr>
              <w:t>sugerida</w:t>
            </w:r>
          </w:p>
        </w:tc>
        <w:tc>
          <w:tcPr>
            <w:tcW w:w="6706" w:type="dxa"/>
            <w:shd w:val="clear" w:color="auto" w:fill="auto"/>
            <w:vAlign w:val="center"/>
          </w:tcPr>
          <w:p w14:paraId="215351E8" w14:textId="77777777" w:rsidR="00826EA7" w:rsidRPr="00173A3C" w:rsidRDefault="0036653B" w:rsidP="00D1300E">
            <w:pPr>
              <w:spacing w:after="120"/>
              <w:rPr>
                <w:rFonts w:eastAsia="Calibri"/>
                <w:color w:val="000000"/>
                <w:sz w:val="20"/>
                <w:szCs w:val="20"/>
              </w:rPr>
            </w:pPr>
            <w:r w:rsidRPr="00173A3C">
              <w:rPr>
                <w:noProof/>
                <w:sz w:val="20"/>
                <w:szCs w:val="20"/>
                <w:lang w:eastAsia="en-US"/>
              </w:rPr>
              <w:drawing>
                <wp:inline distT="0" distB="0" distL="0" distR="0" wp14:anchorId="41C60AC9" wp14:editId="659899EC">
                  <wp:extent cx="4169410" cy="2410460"/>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169410" cy="2410460"/>
                          </a:xfrm>
                          <a:prstGeom prst="rect">
                            <a:avLst/>
                          </a:prstGeom>
                          <a:ln/>
                        </pic:spPr>
                      </pic:pic>
                    </a:graphicData>
                  </a:graphic>
                </wp:inline>
              </w:drawing>
            </w:r>
          </w:p>
        </w:tc>
      </w:tr>
      <w:tr w:rsidR="00826EA7" w:rsidRPr="00173A3C" w14:paraId="1B97C6D4" w14:textId="77777777">
        <w:trPr>
          <w:trHeight w:val="806"/>
        </w:trPr>
        <w:tc>
          <w:tcPr>
            <w:tcW w:w="2835" w:type="dxa"/>
            <w:shd w:val="clear" w:color="auto" w:fill="FAC896"/>
            <w:vAlign w:val="center"/>
          </w:tcPr>
          <w:p w14:paraId="26911263" w14:textId="422C8A4D" w:rsidR="00826EA7" w:rsidRPr="00173A3C" w:rsidRDefault="0036653B" w:rsidP="00D1300E">
            <w:pPr>
              <w:spacing w:after="120"/>
              <w:rPr>
                <w:rFonts w:eastAsia="Calibri"/>
                <w:b/>
                <w:color w:val="000000"/>
                <w:sz w:val="20"/>
                <w:szCs w:val="20"/>
              </w:rPr>
            </w:pPr>
            <w:r w:rsidRPr="00173A3C">
              <w:rPr>
                <w:rFonts w:eastAsia="Calibri"/>
                <w:b/>
                <w:color w:val="000000"/>
                <w:sz w:val="20"/>
                <w:szCs w:val="20"/>
              </w:rPr>
              <w:t>Archivo</w:t>
            </w:r>
            <w:r w:rsidR="00FF7BB7" w:rsidRPr="00173A3C">
              <w:rPr>
                <w:rFonts w:eastAsia="Calibri"/>
                <w:b/>
                <w:color w:val="000000"/>
                <w:sz w:val="20"/>
                <w:szCs w:val="20"/>
              </w:rPr>
              <w:t xml:space="preserve"> </w:t>
            </w:r>
            <w:r w:rsidRPr="00173A3C">
              <w:rPr>
                <w:rFonts w:eastAsia="Calibri"/>
                <w:b/>
                <w:color w:val="000000"/>
                <w:sz w:val="20"/>
                <w:szCs w:val="20"/>
              </w:rPr>
              <w:t>de</w:t>
            </w:r>
            <w:r w:rsidR="00FF7BB7" w:rsidRPr="00173A3C">
              <w:rPr>
                <w:rFonts w:eastAsia="Calibri"/>
                <w:b/>
                <w:color w:val="000000"/>
                <w:sz w:val="20"/>
                <w:szCs w:val="20"/>
              </w:rPr>
              <w:t xml:space="preserve"> </w:t>
            </w:r>
            <w:r w:rsidRPr="00173A3C">
              <w:rPr>
                <w:rFonts w:eastAsia="Calibri"/>
                <w:b/>
                <w:color w:val="000000"/>
                <w:sz w:val="20"/>
                <w:szCs w:val="20"/>
              </w:rPr>
              <w:t>la</w:t>
            </w:r>
            <w:r w:rsidR="00FF7BB7" w:rsidRPr="00173A3C">
              <w:rPr>
                <w:rFonts w:eastAsia="Calibri"/>
                <w:b/>
                <w:color w:val="000000"/>
                <w:sz w:val="20"/>
                <w:szCs w:val="20"/>
              </w:rPr>
              <w:t xml:space="preserve"> </w:t>
            </w:r>
            <w:r w:rsidRPr="00173A3C">
              <w:rPr>
                <w:rFonts w:eastAsia="Calibri"/>
                <w:b/>
                <w:color w:val="000000"/>
                <w:sz w:val="20"/>
                <w:szCs w:val="20"/>
              </w:rPr>
              <w:t>actividad</w:t>
            </w:r>
            <w:r w:rsidR="00FF7BB7" w:rsidRPr="00173A3C">
              <w:rPr>
                <w:rFonts w:eastAsia="Calibri"/>
                <w:b/>
                <w:color w:val="000000"/>
                <w:sz w:val="20"/>
                <w:szCs w:val="20"/>
              </w:rPr>
              <w:t xml:space="preserve"> </w:t>
            </w:r>
          </w:p>
          <w:p w14:paraId="267B2B45" w14:textId="71C2266D" w:rsidR="00826EA7" w:rsidRPr="00173A3C" w:rsidRDefault="0036653B" w:rsidP="00D1300E">
            <w:pPr>
              <w:spacing w:after="120"/>
              <w:rPr>
                <w:rFonts w:eastAsia="Calibri"/>
                <w:b/>
                <w:color w:val="000000"/>
                <w:sz w:val="20"/>
                <w:szCs w:val="20"/>
              </w:rPr>
            </w:pPr>
            <w:r w:rsidRPr="00173A3C">
              <w:rPr>
                <w:rFonts w:eastAsia="Calibri"/>
                <w:b/>
                <w:color w:val="000000"/>
                <w:sz w:val="20"/>
                <w:szCs w:val="20"/>
              </w:rPr>
              <w:t>(Anexo</w:t>
            </w:r>
            <w:r w:rsidR="00FF7BB7" w:rsidRPr="00173A3C">
              <w:rPr>
                <w:rFonts w:eastAsia="Calibri"/>
                <w:b/>
                <w:color w:val="000000"/>
                <w:sz w:val="20"/>
                <w:szCs w:val="20"/>
              </w:rPr>
              <w:t xml:space="preserve"> </w:t>
            </w:r>
            <w:r w:rsidRPr="00173A3C">
              <w:rPr>
                <w:rFonts w:eastAsia="Calibri"/>
                <w:b/>
                <w:color w:val="000000"/>
                <w:sz w:val="20"/>
                <w:szCs w:val="20"/>
              </w:rPr>
              <w:t>donde</w:t>
            </w:r>
            <w:r w:rsidR="00FF7BB7" w:rsidRPr="00173A3C">
              <w:rPr>
                <w:rFonts w:eastAsia="Calibri"/>
                <w:b/>
                <w:color w:val="000000"/>
                <w:sz w:val="20"/>
                <w:szCs w:val="20"/>
              </w:rPr>
              <w:t xml:space="preserve"> </w:t>
            </w:r>
            <w:r w:rsidRPr="00173A3C">
              <w:rPr>
                <w:rFonts w:eastAsia="Calibri"/>
                <w:b/>
                <w:color w:val="000000"/>
                <w:sz w:val="20"/>
                <w:szCs w:val="20"/>
              </w:rPr>
              <w:t>se</w:t>
            </w:r>
            <w:r w:rsidR="00FF7BB7" w:rsidRPr="00173A3C">
              <w:rPr>
                <w:rFonts w:eastAsia="Calibri"/>
                <w:b/>
                <w:color w:val="000000"/>
                <w:sz w:val="20"/>
                <w:szCs w:val="20"/>
              </w:rPr>
              <w:t xml:space="preserve"> </w:t>
            </w:r>
            <w:r w:rsidRPr="00173A3C">
              <w:rPr>
                <w:rFonts w:eastAsia="Calibri"/>
                <w:b/>
                <w:color w:val="000000"/>
                <w:sz w:val="20"/>
                <w:szCs w:val="20"/>
              </w:rPr>
              <w:t>describe</w:t>
            </w:r>
            <w:r w:rsidR="00FF7BB7" w:rsidRPr="00173A3C">
              <w:rPr>
                <w:rFonts w:eastAsia="Calibri"/>
                <w:b/>
                <w:color w:val="000000"/>
                <w:sz w:val="20"/>
                <w:szCs w:val="20"/>
              </w:rPr>
              <w:t xml:space="preserve"> </w:t>
            </w:r>
            <w:r w:rsidRPr="00173A3C">
              <w:rPr>
                <w:rFonts w:eastAsia="Calibri"/>
                <w:b/>
                <w:color w:val="000000"/>
                <w:sz w:val="20"/>
                <w:szCs w:val="20"/>
              </w:rPr>
              <w:t>la</w:t>
            </w:r>
            <w:r w:rsidR="00FF7BB7" w:rsidRPr="00173A3C">
              <w:rPr>
                <w:rFonts w:eastAsia="Calibri"/>
                <w:b/>
                <w:color w:val="000000"/>
                <w:sz w:val="20"/>
                <w:szCs w:val="20"/>
              </w:rPr>
              <w:t xml:space="preserve"> </w:t>
            </w:r>
            <w:r w:rsidRPr="00173A3C">
              <w:rPr>
                <w:rFonts w:eastAsia="Calibri"/>
                <w:b/>
                <w:color w:val="000000"/>
                <w:sz w:val="20"/>
                <w:szCs w:val="20"/>
              </w:rPr>
              <w:t>actividad</w:t>
            </w:r>
            <w:r w:rsidR="00FF7BB7" w:rsidRPr="00173A3C">
              <w:rPr>
                <w:rFonts w:eastAsia="Calibri"/>
                <w:b/>
                <w:color w:val="000000"/>
                <w:sz w:val="20"/>
                <w:szCs w:val="20"/>
              </w:rPr>
              <w:t xml:space="preserve"> </w:t>
            </w:r>
            <w:r w:rsidRPr="00173A3C">
              <w:rPr>
                <w:rFonts w:eastAsia="Calibri"/>
                <w:b/>
                <w:color w:val="000000"/>
                <w:sz w:val="20"/>
                <w:szCs w:val="20"/>
              </w:rPr>
              <w:t>propuesta)</w:t>
            </w:r>
          </w:p>
        </w:tc>
        <w:tc>
          <w:tcPr>
            <w:tcW w:w="6706" w:type="dxa"/>
            <w:shd w:val="clear" w:color="auto" w:fill="auto"/>
            <w:vAlign w:val="center"/>
          </w:tcPr>
          <w:p w14:paraId="5E37BE98" w14:textId="77777777" w:rsidR="00826EA7" w:rsidRPr="00173A3C" w:rsidRDefault="00826EA7" w:rsidP="00D1300E">
            <w:pPr>
              <w:spacing w:after="120"/>
              <w:rPr>
                <w:rFonts w:eastAsia="Calibri"/>
                <w:color w:val="000000"/>
                <w:sz w:val="20"/>
                <w:szCs w:val="20"/>
              </w:rPr>
            </w:pPr>
          </w:p>
        </w:tc>
      </w:tr>
    </w:tbl>
    <w:p w14:paraId="28B3854A" w14:textId="77777777" w:rsidR="00826EA7" w:rsidRPr="00173A3C" w:rsidRDefault="00826EA7" w:rsidP="00D1300E">
      <w:pPr>
        <w:spacing w:after="120"/>
        <w:ind w:left="426"/>
        <w:jc w:val="both"/>
        <w:rPr>
          <w:color w:val="7F7F7F"/>
          <w:sz w:val="20"/>
          <w:szCs w:val="20"/>
        </w:rPr>
      </w:pPr>
    </w:p>
    <w:p w14:paraId="0A0D2C4C" w14:textId="6E23D31C" w:rsidR="00826EA7" w:rsidRPr="00173A3C" w:rsidRDefault="00304762" w:rsidP="00D1300E">
      <w:pPr>
        <w:numPr>
          <w:ilvl w:val="0"/>
          <w:numId w:val="3"/>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M</w:t>
      </w:r>
      <w:r w:rsidR="0036653B" w:rsidRPr="00173A3C">
        <w:rPr>
          <w:b/>
          <w:color w:val="000000"/>
          <w:sz w:val="20"/>
          <w:szCs w:val="20"/>
        </w:rPr>
        <w:t>ATERIAL</w:t>
      </w:r>
      <w:r w:rsidR="00FF7BB7" w:rsidRPr="00173A3C">
        <w:rPr>
          <w:b/>
          <w:color w:val="000000"/>
          <w:sz w:val="20"/>
          <w:szCs w:val="20"/>
        </w:rPr>
        <w:t xml:space="preserve"> </w:t>
      </w:r>
      <w:r w:rsidR="0036653B" w:rsidRPr="00173A3C">
        <w:rPr>
          <w:b/>
          <w:color w:val="000000"/>
          <w:sz w:val="20"/>
          <w:szCs w:val="20"/>
        </w:rPr>
        <w:t>COMPLEMENTARIO:</w:t>
      </w:r>
      <w:r w:rsidR="00FF7BB7" w:rsidRPr="00173A3C">
        <w:rPr>
          <w:b/>
          <w:color w:val="000000"/>
          <w:sz w:val="20"/>
          <w:szCs w:val="20"/>
        </w:rPr>
        <w:t xml:space="preserve"> </w:t>
      </w:r>
    </w:p>
    <w:p w14:paraId="771F6F65" w14:textId="0540CBFE" w:rsidR="00826EA7" w:rsidRPr="00173A3C" w:rsidRDefault="00826EA7" w:rsidP="00D1300E">
      <w:pPr>
        <w:spacing w:after="120"/>
        <w:rPr>
          <w:sz w:val="20"/>
          <w:szCs w:val="20"/>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26EA7" w:rsidRPr="00173A3C" w14:paraId="458E59EE" w14:textId="77777777" w:rsidTr="0084590D">
        <w:trPr>
          <w:trHeight w:val="658"/>
        </w:trPr>
        <w:tc>
          <w:tcPr>
            <w:tcW w:w="2517" w:type="dxa"/>
            <w:shd w:val="clear" w:color="auto" w:fill="F9CB9C"/>
            <w:tcMar>
              <w:top w:w="100" w:type="dxa"/>
              <w:left w:w="100" w:type="dxa"/>
              <w:bottom w:w="100" w:type="dxa"/>
              <w:right w:w="100" w:type="dxa"/>
            </w:tcMar>
            <w:vAlign w:val="center"/>
          </w:tcPr>
          <w:p w14:paraId="0C01723A" w14:textId="77777777" w:rsidR="00826EA7" w:rsidRPr="00173A3C" w:rsidRDefault="0036653B" w:rsidP="00D1300E">
            <w:pPr>
              <w:spacing w:after="120"/>
              <w:jc w:val="center"/>
              <w:rPr>
                <w:b/>
                <w:sz w:val="20"/>
                <w:szCs w:val="20"/>
              </w:rPr>
            </w:pPr>
            <w:r w:rsidRPr="00173A3C">
              <w:rPr>
                <w:b/>
                <w:sz w:val="20"/>
                <w:szCs w:val="20"/>
              </w:rPr>
              <w:t>Tema</w:t>
            </w:r>
          </w:p>
        </w:tc>
        <w:tc>
          <w:tcPr>
            <w:tcW w:w="2517" w:type="dxa"/>
            <w:shd w:val="clear" w:color="auto" w:fill="F9CB9C"/>
            <w:tcMar>
              <w:top w:w="100" w:type="dxa"/>
              <w:left w:w="100" w:type="dxa"/>
              <w:bottom w:w="100" w:type="dxa"/>
              <w:right w:w="100" w:type="dxa"/>
            </w:tcMar>
            <w:vAlign w:val="center"/>
          </w:tcPr>
          <w:p w14:paraId="2E87CA5A" w14:textId="0C61DEAB" w:rsidR="00826EA7" w:rsidRPr="00173A3C" w:rsidRDefault="0036653B" w:rsidP="00D1300E">
            <w:pPr>
              <w:spacing w:after="120"/>
              <w:jc w:val="center"/>
              <w:rPr>
                <w:b/>
                <w:color w:val="000000"/>
                <w:sz w:val="20"/>
                <w:szCs w:val="20"/>
              </w:rPr>
            </w:pPr>
            <w:r w:rsidRPr="00173A3C">
              <w:rPr>
                <w:b/>
                <w:sz w:val="20"/>
                <w:szCs w:val="20"/>
              </w:rPr>
              <w:t>Referencia</w:t>
            </w:r>
            <w:r w:rsidR="00FF7BB7" w:rsidRPr="00173A3C">
              <w:rPr>
                <w:b/>
                <w:sz w:val="20"/>
                <w:szCs w:val="20"/>
              </w:rPr>
              <w:t xml:space="preserve"> </w:t>
            </w:r>
            <w:r w:rsidRPr="00173A3C">
              <w:rPr>
                <w:b/>
                <w:sz w:val="20"/>
                <w:szCs w:val="20"/>
              </w:rPr>
              <w:t>APA</w:t>
            </w:r>
            <w:r w:rsidR="00FF7BB7" w:rsidRPr="00173A3C">
              <w:rPr>
                <w:b/>
                <w:sz w:val="20"/>
                <w:szCs w:val="20"/>
              </w:rPr>
              <w:t xml:space="preserve"> </w:t>
            </w:r>
            <w:r w:rsidRPr="00173A3C">
              <w:rPr>
                <w:b/>
                <w:sz w:val="20"/>
                <w:szCs w:val="20"/>
              </w:rPr>
              <w:t>del</w:t>
            </w:r>
            <w:r w:rsidR="00FF7BB7" w:rsidRPr="00173A3C">
              <w:rPr>
                <w:b/>
                <w:sz w:val="20"/>
                <w:szCs w:val="20"/>
              </w:rPr>
              <w:t xml:space="preserve"> </w:t>
            </w:r>
            <w:r w:rsidRPr="00173A3C">
              <w:rPr>
                <w:b/>
                <w:sz w:val="20"/>
                <w:szCs w:val="20"/>
              </w:rPr>
              <w:t>Material</w:t>
            </w:r>
          </w:p>
        </w:tc>
        <w:tc>
          <w:tcPr>
            <w:tcW w:w="2519" w:type="dxa"/>
            <w:shd w:val="clear" w:color="auto" w:fill="F9CB9C"/>
            <w:tcMar>
              <w:top w:w="100" w:type="dxa"/>
              <w:left w:w="100" w:type="dxa"/>
              <w:bottom w:w="100" w:type="dxa"/>
              <w:right w:w="100" w:type="dxa"/>
            </w:tcMar>
            <w:vAlign w:val="center"/>
          </w:tcPr>
          <w:p w14:paraId="2A6AA9C6" w14:textId="04F8928B" w:rsidR="00826EA7" w:rsidRPr="00173A3C" w:rsidRDefault="0036653B" w:rsidP="00D1300E">
            <w:pPr>
              <w:spacing w:after="120"/>
              <w:jc w:val="center"/>
              <w:rPr>
                <w:b/>
                <w:sz w:val="20"/>
                <w:szCs w:val="20"/>
              </w:rPr>
            </w:pPr>
            <w:r w:rsidRPr="00173A3C">
              <w:rPr>
                <w:b/>
                <w:sz w:val="20"/>
                <w:szCs w:val="20"/>
              </w:rPr>
              <w:t>Tipo</w:t>
            </w:r>
            <w:r w:rsidR="00FF7BB7" w:rsidRPr="00173A3C">
              <w:rPr>
                <w:b/>
                <w:sz w:val="20"/>
                <w:szCs w:val="20"/>
              </w:rPr>
              <w:t xml:space="preserve"> </w:t>
            </w:r>
            <w:r w:rsidRPr="00173A3C">
              <w:rPr>
                <w:b/>
                <w:sz w:val="20"/>
                <w:szCs w:val="20"/>
              </w:rPr>
              <w:t>de</w:t>
            </w:r>
            <w:r w:rsidR="00FF7BB7" w:rsidRPr="00173A3C">
              <w:rPr>
                <w:b/>
                <w:sz w:val="20"/>
                <w:szCs w:val="20"/>
              </w:rPr>
              <w:t xml:space="preserve"> </w:t>
            </w:r>
            <w:r w:rsidRPr="00173A3C">
              <w:rPr>
                <w:b/>
                <w:sz w:val="20"/>
                <w:szCs w:val="20"/>
              </w:rPr>
              <w:t>material</w:t>
            </w:r>
          </w:p>
          <w:p w14:paraId="58FFEAEB" w14:textId="4AEE9525" w:rsidR="00826EA7" w:rsidRPr="00173A3C" w:rsidRDefault="0036653B" w:rsidP="00D1300E">
            <w:pPr>
              <w:spacing w:after="120"/>
              <w:jc w:val="center"/>
              <w:rPr>
                <w:b/>
                <w:color w:val="000000"/>
                <w:sz w:val="20"/>
                <w:szCs w:val="20"/>
              </w:rPr>
            </w:pPr>
            <w:r w:rsidRPr="00173A3C">
              <w:rPr>
                <w:b/>
                <w:sz w:val="20"/>
                <w:szCs w:val="20"/>
              </w:rPr>
              <w:t>(Video,</w:t>
            </w:r>
            <w:r w:rsidR="00FF7BB7" w:rsidRPr="00173A3C">
              <w:rPr>
                <w:b/>
                <w:sz w:val="20"/>
                <w:szCs w:val="20"/>
              </w:rPr>
              <w:t xml:space="preserve"> </w:t>
            </w:r>
            <w:r w:rsidRPr="00173A3C">
              <w:rPr>
                <w:b/>
                <w:sz w:val="20"/>
                <w:szCs w:val="20"/>
              </w:rPr>
              <w:t>capítulo</w:t>
            </w:r>
            <w:r w:rsidR="00FF7BB7" w:rsidRPr="00173A3C">
              <w:rPr>
                <w:b/>
                <w:sz w:val="20"/>
                <w:szCs w:val="20"/>
              </w:rPr>
              <w:t xml:space="preserve"> </w:t>
            </w:r>
            <w:r w:rsidRPr="00173A3C">
              <w:rPr>
                <w:b/>
                <w:sz w:val="20"/>
                <w:szCs w:val="20"/>
              </w:rPr>
              <w:t>de</w:t>
            </w:r>
            <w:r w:rsidR="00FF7BB7" w:rsidRPr="00173A3C">
              <w:rPr>
                <w:b/>
                <w:sz w:val="20"/>
                <w:szCs w:val="20"/>
              </w:rPr>
              <w:t xml:space="preserve"> </w:t>
            </w:r>
            <w:r w:rsidRPr="00173A3C">
              <w:rPr>
                <w:b/>
                <w:sz w:val="20"/>
                <w:szCs w:val="20"/>
              </w:rPr>
              <w:t>libro,</w:t>
            </w:r>
            <w:r w:rsidR="00FF7BB7" w:rsidRPr="00173A3C">
              <w:rPr>
                <w:b/>
                <w:sz w:val="20"/>
                <w:szCs w:val="20"/>
              </w:rPr>
              <w:t xml:space="preserve"> </w:t>
            </w:r>
            <w:r w:rsidRPr="00173A3C">
              <w:rPr>
                <w:b/>
                <w:sz w:val="20"/>
                <w:szCs w:val="20"/>
              </w:rPr>
              <w:t>artículo,</w:t>
            </w:r>
            <w:r w:rsidR="00FF7BB7" w:rsidRPr="00173A3C">
              <w:rPr>
                <w:b/>
                <w:sz w:val="20"/>
                <w:szCs w:val="20"/>
              </w:rPr>
              <w:t xml:space="preserve"> </w:t>
            </w:r>
            <w:r w:rsidRPr="00173A3C">
              <w:rPr>
                <w:b/>
                <w:sz w:val="20"/>
                <w:szCs w:val="20"/>
              </w:rPr>
              <w:t>otro)</w:t>
            </w:r>
          </w:p>
        </w:tc>
        <w:tc>
          <w:tcPr>
            <w:tcW w:w="2519" w:type="dxa"/>
            <w:shd w:val="clear" w:color="auto" w:fill="F9CB9C"/>
            <w:tcMar>
              <w:top w:w="100" w:type="dxa"/>
              <w:left w:w="100" w:type="dxa"/>
              <w:bottom w:w="100" w:type="dxa"/>
              <w:right w:w="100" w:type="dxa"/>
            </w:tcMar>
            <w:vAlign w:val="center"/>
          </w:tcPr>
          <w:p w14:paraId="6CE418FA" w14:textId="613F141B" w:rsidR="00826EA7" w:rsidRPr="00173A3C" w:rsidRDefault="0036653B" w:rsidP="00D1300E">
            <w:pPr>
              <w:spacing w:after="120"/>
              <w:jc w:val="center"/>
              <w:rPr>
                <w:b/>
                <w:sz w:val="20"/>
                <w:szCs w:val="20"/>
              </w:rPr>
            </w:pPr>
            <w:r w:rsidRPr="00173A3C">
              <w:rPr>
                <w:b/>
                <w:sz w:val="20"/>
                <w:szCs w:val="20"/>
              </w:rPr>
              <w:t>Enlace</w:t>
            </w:r>
            <w:r w:rsidR="00FF7BB7" w:rsidRPr="00173A3C">
              <w:rPr>
                <w:b/>
                <w:sz w:val="20"/>
                <w:szCs w:val="20"/>
              </w:rPr>
              <w:t xml:space="preserve"> </w:t>
            </w:r>
            <w:r w:rsidRPr="00173A3C">
              <w:rPr>
                <w:b/>
                <w:sz w:val="20"/>
                <w:szCs w:val="20"/>
              </w:rPr>
              <w:t>del</w:t>
            </w:r>
            <w:r w:rsidR="00FF7BB7" w:rsidRPr="00173A3C">
              <w:rPr>
                <w:b/>
                <w:sz w:val="20"/>
                <w:szCs w:val="20"/>
              </w:rPr>
              <w:t xml:space="preserve"> </w:t>
            </w:r>
            <w:r w:rsidRPr="00173A3C">
              <w:rPr>
                <w:b/>
                <w:sz w:val="20"/>
                <w:szCs w:val="20"/>
              </w:rPr>
              <w:t>Recurso</w:t>
            </w:r>
            <w:r w:rsidR="00FF7BB7" w:rsidRPr="00173A3C">
              <w:rPr>
                <w:b/>
                <w:sz w:val="20"/>
                <w:szCs w:val="20"/>
              </w:rPr>
              <w:t xml:space="preserve"> </w:t>
            </w:r>
            <w:r w:rsidRPr="00173A3C">
              <w:rPr>
                <w:b/>
                <w:sz w:val="20"/>
                <w:szCs w:val="20"/>
              </w:rPr>
              <w:t>o</w:t>
            </w:r>
          </w:p>
          <w:p w14:paraId="059F2656" w14:textId="64F6547C" w:rsidR="00826EA7" w:rsidRPr="00173A3C" w:rsidRDefault="0036653B" w:rsidP="00D1300E">
            <w:pPr>
              <w:spacing w:after="120"/>
              <w:jc w:val="center"/>
              <w:rPr>
                <w:b/>
                <w:color w:val="000000"/>
                <w:sz w:val="20"/>
                <w:szCs w:val="20"/>
              </w:rPr>
            </w:pPr>
            <w:r w:rsidRPr="00173A3C">
              <w:rPr>
                <w:b/>
                <w:sz w:val="20"/>
                <w:szCs w:val="20"/>
              </w:rPr>
              <w:t>Archivo</w:t>
            </w:r>
            <w:r w:rsidR="00FF7BB7" w:rsidRPr="00173A3C">
              <w:rPr>
                <w:b/>
                <w:sz w:val="20"/>
                <w:szCs w:val="20"/>
              </w:rPr>
              <w:t xml:space="preserve"> </w:t>
            </w:r>
            <w:r w:rsidRPr="00173A3C">
              <w:rPr>
                <w:b/>
                <w:sz w:val="20"/>
                <w:szCs w:val="20"/>
              </w:rPr>
              <w:t>del</w:t>
            </w:r>
            <w:r w:rsidR="00FF7BB7" w:rsidRPr="00173A3C">
              <w:rPr>
                <w:b/>
                <w:sz w:val="20"/>
                <w:szCs w:val="20"/>
              </w:rPr>
              <w:t xml:space="preserve"> </w:t>
            </w:r>
            <w:r w:rsidRPr="00173A3C">
              <w:rPr>
                <w:b/>
                <w:sz w:val="20"/>
                <w:szCs w:val="20"/>
              </w:rPr>
              <w:t>documento</w:t>
            </w:r>
            <w:r w:rsidR="00FF7BB7" w:rsidRPr="00173A3C">
              <w:rPr>
                <w:b/>
                <w:sz w:val="20"/>
                <w:szCs w:val="20"/>
              </w:rPr>
              <w:t xml:space="preserve"> </w:t>
            </w:r>
            <w:r w:rsidRPr="00173A3C">
              <w:rPr>
                <w:b/>
                <w:sz w:val="20"/>
                <w:szCs w:val="20"/>
              </w:rPr>
              <w:t>o</w:t>
            </w:r>
            <w:r w:rsidR="00FF7BB7" w:rsidRPr="00173A3C">
              <w:rPr>
                <w:b/>
                <w:sz w:val="20"/>
                <w:szCs w:val="20"/>
              </w:rPr>
              <w:t xml:space="preserve"> </w:t>
            </w:r>
            <w:r w:rsidRPr="00173A3C">
              <w:rPr>
                <w:b/>
                <w:sz w:val="20"/>
                <w:szCs w:val="20"/>
              </w:rPr>
              <w:t>material</w:t>
            </w:r>
          </w:p>
        </w:tc>
      </w:tr>
      <w:tr w:rsidR="0084590D" w:rsidRPr="00173A3C" w14:paraId="4891913E" w14:textId="77777777" w:rsidTr="00102CF1">
        <w:trPr>
          <w:trHeight w:val="182"/>
        </w:trPr>
        <w:tc>
          <w:tcPr>
            <w:tcW w:w="2517" w:type="dxa"/>
            <w:tcMar>
              <w:top w:w="100" w:type="dxa"/>
              <w:left w:w="100" w:type="dxa"/>
              <w:bottom w:w="100" w:type="dxa"/>
              <w:right w:w="100" w:type="dxa"/>
            </w:tcMar>
            <w:vAlign w:val="center"/>
          </w:tcPr>
          <w:p w14:paraId="011CCB25" w14:textId="2DD824C4" w:rsidR="0084590D" w:rsidRPr="00173A3C" w:rsidRDefault="00E73E4F" w:rsidP="00102CF1">
            <w:pPr>
              <w:spacing w:after="120"/>
              <w:rPr>
                <w:sz w:val="20"/>
                <w:szCs w:val="20"/>
              </w:rPr>
            </w:pPr>
            <w:r w:rsidRPr="00173A3C">
              <w:rPr>
                <w:sz w:val="20"/>
                <w:szCs w:val="20"/>
              </w:rPr>
              <w:lastRenderedPageBreak/>
              <w:t>Indicadores</w:t>
            </w:r>
            <w:r w:rsidR="00FF7BB7" w:rsidRPr="00173A3C">
              <w:rPr>
                <w:sz w:val="20"/>
                <w:szCs w:val="20"/>
              </w:rPr>
              <w:t xml:space="preserve"> </w:t>
            </w:r>
            <w:r w:rsidRPr="00173A3C">
              <w:rPr>
                <w:sz w:val="20"/>
                <w:szCs w:val="20"/>
              </w:rPr>
              <w:t>de</w:t>
            </w:r>
            <w:r w:rsidR="00FF7BB7" w:rsidRPr="00173A3C">
              <w:rPr>
                <w:sz w:val="20"/>
                <w:szCs w:val="20"/>
              </w:rPr>
              <w:t xml:space="preserve"> </w:t>
            </w:r>
            <w:r w:rsidRPr="00173A3C">
              <w:rPr>
                <w:sz w:val="20"/>
                <w:szCs w:val="20"/>
              </w:rPr>
              <w:t>gestión</w:t>
            </w:r>
          </w:p>
        </w:tc>
        <w:tc>
          <w:tcPr>
            <w:tcW w:w="2517" w:type="dxa"/>
            <w:tcMar>
              <w:top w:w="100" w:type="dxa"/>
              <w:left w:w="100" w:type="dxa"/>
              <w:bottom w:w="100" w:type="dxa"/>
              <w:right w:w="100" w:type="dxa"/>
            </w:tcMar>
            <w:vAlign w:val="center"/>
          </w:tcPr>
          <w:p w14:paraId="48A9E916" w14:textId="5B63FF5E" w:rsidR="005E541B" w:rsidRPr="00173A3C" w:rsidRDefault="00E73E4F" w:rsidP="00102CF1">
            <w:pPr>
              <w:spacing w:after="120"/>
              <w:rPr>
                <w:sz w:val="20"/>
                <w:szCs w:val="20"/>
              </w:rPr>
            </w:pPr>
            <w:r w:rsidRPr="00173A3C">
              <w:rPr>
                <w:sz w:val="20"/>
                <w:szCs w:val="20"/>
              </w:rPr>
              <w:t>González,</w:t>
            </w:r>
            <w:r w:rsidR="00FF7BB7" w:rsidRPr="00173A3C">
              <w:rPr>
                <w:sz w:val="20"/>
                <w:szCs w:val="20"/>
              </w:rPr>
              <w:t xml:space="preserve"> </w:t>
            </w:r>
            <w:r w:rsidRPr="00173A3C">
              <w:rPr>
                <w:sz w:val="20"/>
                <w:szCs w:val="20"/>
              </w:rPr>
              <w:t>F.</w:t>
            </w:r>
            <w:r w:rsidR="00FF7BB7" w:rsidRPr="00173A3C">
              <w:rPr>
                <w:sz w:val="20"/>
                <w:szCs w:val="20"/>
              </w:rPr>
              <w:t xml:space="preserve"> </w:t>
            </w:r>
            <w:r w:rsidRPr="00173A3C">
              <w:rPr>
                <w:sz w:val="20"/>
                <w:szCs w:val="20"/>
              </w:rPr>
              <w:t>(</w:t>
            </w:r>
            <w:r w:rsidR="00102CF1" w:rsidRPr="00173A3C">
              <w:rPr>
                <w:sz w:val="20"/>
                <w:szCs w:val="20"/>
              </w:rPr>
              <w:t>s.</w:t>
            </w:r>
            <w:ins w:id="144" w:author="JGOA" w:date="2022-06-06T18:36:00Z">
              <w:r w:rsidR="00C27677">
                <w:rPr>
                  <w:sz w:val="20"/>
                  <w:szCs w:val="20"/>
                </w:rPr>
                <w:t xml:space="preserve"> </w:t>
              </w:r>
            </w:ins>
            <w:r w:rsidR="00102CF1" w:rsidRPr="00173A3C">
              <w:rPr>
                <w:sz w:val="20"/>
                <w:szCs w:val="20"/>
              </w:rPr>
              <w:t>f.</w:t>
            </w:r>
            <w:r w:rsidR="005E541B" w:rsidRPr="00173A3C">
              <w:rPr>
                <w:sz w:val="20"/>
                <w:szCs w:val="20"/>
              </w:rPr>
              <w:t>).</w:t>
            </w:r>
            <w:r w:rsidR="00FF7BB7" w:rsidRPr="00173A3C">
              <w:rPr>
                <w:sz w:val="20"/>
                <w:szCs w:val="20"/>
              </w:rPr>
              <w:t xml:space="preserve"> </w:t>
            </w:r>
            <w:r w:rsidR="005E541B" w:rsidRPr="00173A3C">
              <w:rPr>
                <w:i/>
                <w:sz w:val="20"/>
                <w:szCs w:val="20"/>
              </w:rPr>
              <w:t>4</w:t>
            </w:r>
            <w:r w:rsidR="00FF7BB7" w:rsidRPr="00173A3C">
              <w:rPr>
                <w:i/>
                <w:sz w:val="20"/>
                <w:szCs w:val="20"/>
              </w:rPr>
              <w:t xml:space="preserve"> </w:t>
            </w:r>
            <w:r w:rsidR="005E541B" w:rsidRPr="00173A3C">
              <w:rPr>
                <w:i/>
                <w:sz w:val="20"/>
                <w:szCs w:val="20"/>
              </w:rPr>
              <w:t>indicadores</w:t>
            </w:r>
            <w:r w:rsidR="00FF7BB7" w:rsidRPr="00173A3C">
              <w:rPr>
                <w:i/>
                <w:sz w:val="20"/>
                <w:szCs w:val="20"/>
              </w:rPr>
              <w:t xml:space="preserve"> </w:t>
            </w:r>
            <w:r w:rsidR="005E541B" w:rsidRPr="00173A3C">
              <w:rPr>
                <w:i/>
                <w:sz w:val="20"/>
                <w:szCs w:val="20"/>
              </w:rPr>
              <w:t>herramientas</w:t>
            </w:r>
            <w:r w:rsidR="00FF7BB7" w:rsidRPr="00173A3C">
              <w:rPr>
                <w:i/>
                <w:sz w:val="20"/>
                <w:szCs w:val="20"/>
              </w:rPr>
              <w:t xml:space="preserve"> </w:t>
            </w:r>
            <w:r w:rsidR="005E541B" w:rsidRPr="00173A3C">
              <w:rPr>
                <w:i/>
                <w:sz w:val="20"/>
                <w:szCs w:val="20"/>
              </w:rPr>
              <w:t>para</w:t>
            </w:r>
            <w:r w:rsidR="00FF7BB7" w:rsidRPr="00173A3C">
              <w:rPr>
                <w:i/>
                <w:sz w:val="20"/>
                <w:szCs w:val="20"/>
              </w:rPr>
              <w:t xml:space="preserve"> </w:t>
            </w:r>
            <w:r w:rsidR="005E541B" w:rsidRPr="00173A3C">
              <w:rPr>
                <w:i/>
                <w:sz w:val="20"/>
                <w:szCs w:val="20"/>
              </w:rPr>
              <w:t>la</w:t>
            </w:r>
            <w:r w:rsidR="00FF7BB7" w:rsidRPr="00173A3C">
              <w:rPr>
                <w:i/>
                <w:sz w:val="20"/>
                <w:szCs w:val="20"/>
              </w:rPr>
              <w:t xml:space="preserve"> </w:t>
            </w:r>
            <w:r w:rsidR="005E541B" w:rsidRPr="00173A3C">
              <w:rPr>
                <w:i/>
                <w:sz w:val="20"/>
                <w:szCs w:val="20"/>
              </w:rPr>
              <w:t>calidad</w:t>
            </w:r>
            <w:r w:rsidR="005E541B" w:rsidRPr="00173A3C">
              <w:rPr>
                <w:sz w:val="20"/>
                <w:szCs w:val="20"/>
              </w:rPr>
              <w:t>.</w:t>
            </w:r>
            <w:r w:rsidR="00FF7BB7" w:rsidRPr="00173A3C">
              <w:rPr>
                <w:sz w:val="20"/>
                <w:szCs w:val="20"/>
              </w:rPr>
              <w:t xml:space="preserve"> </w:t>
            </w:r>
            <w:hyperlink r:id="rId20" w:history="1">
              <w:r w:rsidR="005E541B" w:rsidRPr="00173A3C">
                <w:rPr>
                  <w:rStyle w:val="Hipervnculo"/>
                  <w:sz w:val="20"/>
                  <w:szCs w:val="20"/>
                </w:rPr>
                <w:t>https://es.calameo.com/books/0012362347d6b280a65c9</w:t>
              </w:r>
            </w:hyperlink>
          </w:p>
        </w:tc>
        <w:tc>
          <w:tcPr>
            <w:tcW w:w="2519" w:type="dxa"/>
            <w:tcMar>
              <w:top w:w="100" w:type="dxa"/>
              <w:left w:w="100" w:type="dxa"/>
              <w:bottom w:w="100" w:type="dxa"/>
              <w:right w:w="100" w:type="dxa"/>
            </w:tcMar>
            <w:vAlign w:val="center"/>
          </w:tcPr>
          <w:p w14:paraId="395FD5FF" w14:textId="099C9104" w:rsidR="0084590D" w:rsidRPr="00173A3C" w:rsidRDefault="005E541B" w:rsidP="00102CF1">
            <w:pPr>
              <w:spacing w:after="120"/>
              <w:jc w:val="center"/>
              <w:rPr>
                <w:sz w:val="20"/>
                <w:szCs w:val="20"/>
              </w:rPr>
            </w:pPr>
            <w:r w:rsidRPr="00173A3C">
              <w:rPr>
                <w:sz w:val="20"/>
                <w:szCs w:val="20"/>
              </w:rPr>
              <w:t>Página</w:t>
            </w:r>
            <w:r w:rsidR="00FF7BB7" w:rsidRPr="00173A3C">
              <w:rPr>
                <w:sz w:val="20"/>
                <w:szCs w:val="20"/>
              </w:rPr>
              <w:t xml:space="preserve"> </w:t>
            </w:r>
            <w:r w:rsidRPr="00173A3C">
              <w:rPr>
                <w:sz w:val="20"/>
                <w:szCs w:val="20"/>
              </w:rPr>
              <w:t>Web</w:t>
            </w:r>
          </w:p>
        </w:tc>
        <w:tc>
          <w:tcPr>
            <w:tcW w:w="2519" w:type="dxa"/>
            <w:tcMar>
              <w:top w:w="100" w:type="dxa"/>
              <w:left w:w="100" w:type="dxa"/>
              <w:bottom w:w="100" w:type="dxa"/>
              <w:right w:w="100" w:type="dxa"/>
            </w:tcMar>
            <w:vAlign w:val="center"/>
          </w:tcPr>
          <w:p w14:paraId="2CA1773F" w14:textId="77777777" w:rsidR="00AD5379" w:rsidRPr="00173A3C" w:rsidRDefault="00706A6F" w:rsidP="00102CF1">
            <w:pPr>
              <w:spacing w:after="120"/>
              <w:rPr>
                <w:sz w:val="20"/>
                <w:szCs w:val="20"/>
              </w:rPr>
            </w:pPr>
            <w:hyperlink r:id="rId21" w:history="1">
              <w:r w:rsidR="005E541B" w:rsidRPr="00173A3C">
                <w:rPr>
                  <w:rStyle w:val="Hipervnculo"/>
                  <w:sz w:val="20"/>
                  <w:szCs w:val="20"/>
                </w:rPr>
                <w:t>https://es.calameo.com/books/0012362347d6b280a65c9</w:t>
              </w:r>
            </w:hyperlink>
          </w:p>
          <w:p w14:paraId="49687D09" w14:textId="77777777" w:rsidR="005E541B" w:rsidRPr="00173A3C" w:rsidRDefault="005E541B" w:rsidP="00102CF1">
            <w:pPr>
              <w:spacing w:after="120"/>
              <w:rPr>
                <w:sz w:val="20"/>
                <w:szCs w:val="20"/>
              </w:rPr>
            </w:pPr>
          </w:p>
        </w:tc>
      </w:tr>
    </w:tbl>
    <w:p w14:paraId="137DE299" w14:textId="77777777" w:rsidR="00826EA7" w:rsidRPr="00173A3C" w:rsidRDefault="00826EA7" w:rsidP="00D1300E">
      <w:pPr>
        <w:spacing w:after="120"/>
        <w:rPr>
          <w:sz w:val="20"/>
          <w:szCs w:val="20"/>
        </w:rPr>
      </w:pPr>
    </w:p>
    <w:p w14:paraId="5F6AD0B6" w14:textId="3BA6A15B" w:rsidR="00826EA7" w:rsidRPr="00173A3C" w:rsidRDefault="0036653B" w:rsidP="00D1300E">
      <w:pPr>
        <w:numPr>
          <w:ilvl w:val="0"/>
          <w:numId w:val="3"/>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GLOSARIO:</w:t>
      </w:r>
      <w:r w:rsidR="00FF7BB7" w:rsidRPr="00173A3C">
        <w:rPr>
          <w:b/>
          <w:color w:val="000000"/>
          <w:sz w:val="20"/>
          <w:szCs w:val="20"/>
        </w:rPr>
        <w:t xml:space="preserve"> </w:t>
      </w: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26EA7" w:rsidRPr="00173A3C" w14:paraId="2FEA257E" w14:textId="77777777" w:rsidTr="0010068A">
        <w:trPr>
          <w:trHeight w:val="214"/>
        </w:trPr>
        <w:tc>
          <w:tcPr>
            <w:tcW w:w="2122" w:type="dxa"/>
            <w:shd w:val="clear" w:color="auto" w:fill="auto"/>
            <w:tcMar>
              <w:top w:w="100" w:type="dxa"/>
              <w:left w:w="100" w:type="dxa"/>
              <w:bottom w:w="100" w:type="dxa"/>
              <w:right w:w="100" w:type="dxa"/>
            </w:tcMar>
          </w:tcPr>
          <w:p w14:paraId="1FD5BAC0" w14:textId="77777777" w:rsidR="00826EA7" w:rsidRPr="00C27677" w:rsidRDefault="0036653B" w:rsidP="00D1300E">
            <w:pPr>
              <w:spacing w:after="120"/>
              <w:jc w:val="center"/>
              <w:rPr>
                <w:b/>
                <w:color w:val="000000"/>
                <w:sz w:val="20"/>
                <w:szCs w:val="20"/>
              </w:rPr>
            </w:pPr>
            <w:r w:rsidRPr="00C27677">
              <w:rPr>
                <w:b/>
                <w:sz w:val="20"/>
                <w:szCs w:val="20"/>
              </w:rPr>
              <w:t>TÉRMINO</w:t>
            </w:r>
          </w:p>
        </w:tc>
        <w:tc>
          <w:tcPr>
            <w:tcW w:w="7840" w:type="dxa"/>
            <w:shd w:val="clear" w:color="auto" w:fill="auto"/>
            <w:tcMar>
              <w:top w:w="100" w:type="dxa"/>
              <w:left w:w="100" w:type="dxa"/>
              <w:bottom w:w="100" w:type="dxa"/>
              <w:right w:w="100" w:type="dxa"/>
            </w:tcMar>
          </w:tcPr>
          <w:p w14:paraId="656A090D" w14:textId="77777777" w:rsidR="00826EA7" w:rsidRPr="00173A3C" w:rsidRDefault="0036653B" w:rsidP="00D1300E">
            <w:pPr>
              <w:spacing w:after="120"/>
              <w:jc w:val="center"/>
              <w:rPr>
                <w:b/>
                <w:color w:val="000000"/>
                <w:sz w:val="20"/>
                <w:szCs w:val="20"/>
              </w:rPr>
            </w:pPr>
            <w:r w:rsidRPr="00173A3C">
              <w:rPr>
                <w:b/>
                <w:color w:val="000000"/>
                <w:sz w:val="20"/>
                <w:szCs w:val="20"/>
              </w:rPr>
              <w:t>SIGNIFICADO</w:t>
            </w:r>
          </w:p>
        </w:tc>
      </w:tr>
      <w:tr w:rsidR="00A0799F" w:rsidRPr="00173A3C" w14:paraId="4A736959" w14:textId="77777777" w:rsidTr="00BC6E38">
        <w:trPr>
          <w:trHeight w:val="214"/>
        </w:trPr>
        <w:tc>
          <w:tcPr>
            <w:tcW w:w="2122" w:type="dxa"/>
            <w:shd w:val="clear" w:color="auto" w:fill="auto"/>
            <w:tcMar>
              <w:top w:w="100" w:type="dxa"/>
              <w:left w:w="100" w:type="dxa"/>
              <w:bottom w:w="100" w:type="dxa"/>
              <w:right w:w="100" w:type="dxa"/>
            </w:tcMar>
          </w:tcPr>
          <w:p w14:paraId="44AD3095" w14:textId="6FB67C9E" w:rsidR="00A0799F" w:rsidRPr="00C27677" w:rsidRDefault="00A0799F" w:rsidP="00D1300E">
            <w:pPr>
              <w:spacing w:after="120"/>
              <w:rPr>
                <w:b/>
                <w:sz w:val="20"/>
                <w:szCs w:val="20"/>
              </w:rPr>
            </w:pPr>
            <w:r w:rsidRPr="00C27677">
              <w:rPr>
                <w:b/>
                <w:sz w:val="20"/>
                <w:szCs w:val="20"/>
                <w:rPrChange w:id="145" w:author="JGOA" w:date="2022-06-06T18:36:00Z">
                  <w:rPr>
                    <w:bCs/>
                    <w:sz w:val="20"/>
                    <w:szCs w:val="20"/>
                  </w:rPr>
                </w:rPrChange>
              </w:rPr>
              <w:t>Congruentes</w:t>
            </w:r>
            <w:del w:id="146" w:author="JGOA" w:date="2022-06-06T18:37:00Z">
              <w:r w:rsidR="00102CF1" w:rsidRPr="00C27677" w:rsidDel="00C27677">
                <w:rPr>
                  <w:b/>
                  <w:sz w:val="20"/>
                  <w:szCs w:val="20"/>
                  <w:rPrChange w:id="147" w:author="JGOA" w:date="2022-06-06T18:36:00Z">
                    <w:rPr>
                      <w:bCs/>
                      <w:sz w:val="20"/>
                      <w:szCs w:val="20"/>
                    </w:rPr>
                  </w:rPrChange>
                </w:rPr>
                <w:delText>:</w:delText>
              </w:r>
            </w:del>
          </w:p>
        </w:tc>
        <w:tc>
          <w:tcPr>
            <w:tcW w:w="7840" w:type="dxa"/>
            <w:shd w:val="clear" w:color="auto" w:fill="auto"/>
            <w:tcMar>
              <w:top w:w="100" w:type="dxa"/>
              <w:left w:w="100" w:type="dxa"/>
              <w:bottom w:w="100" w:type="dxa"/>
              <w:right w:w="100" w:type="dxa"/>
            </w:tcMar>
          </w:tcPr>
          <w:p w14:paraId="432DADDA" w14:textId="01208A2B" w:rsidR="00A0799F" w:rsidRPr="00173A3C" w:rsidRDefault="00102CF1" w:rsidP="00D1300E">
            <w:pPr>
              <w:spacing w:after="120"/>
              <w:rPr>
                <w:bCs/>
                <w:color w:val="000000"/>
                <w:sz w:val="20"/>
                <w:szCs w:val="20"/>
              </w:rPr>
            </w:pPr>
            <w:del w:id="148" w:author="JGOA" w:date="2022-06-06T18:37:00Z">
              <w:r w:rsidRPr="00173A3C" w:rsidDel="00C27677">
                <w:rPr>
                  <w:bCs/>
                  <w:color w:val="000000"/>
                  <w:sz w:val="20"/>
                  <w:szCs w:val="20"/>
                </w:rPr>
                <w:delText>e</w:delText>
              </w:r>
              <w:r w:rsidR="00A0799F" w:rsidRPr="00173A3C" w:rsidDel="00C27677">
                <w:rPr>
                  <w:bCs/>
                  <w:color w:val="000000"/>
                  <w:sz w:val="20"/>
                  <w:szCs w:val="20"/>
                </w:rPr>
                <w:delText>s</w:delText>
              </w:r>
              <w:r w:rsidR="00FF7BB7" w:rsidRPr="00173A3C" w:rsidDel="00C27677">
                <w:rPr>
                  <w:bCs/>
                  <w:color w:val="000000"/>
                  <w:sz w:val="20"/>
                  <w:szCs w:val="20"/>
                </w:rPr>
                <w:delText xml:space="preserve"> </w:delText>
              </w:r>
              <w:r w:rsidR="00A0799F" w:rsidRPr="00173A3C" w:rsidDel="00C27677">
                <w:rPr>
                  <w:bCs/>
                  <w:color w:val="000000"/>
                  <w:sz w:val="20"/>
                  <w:szCs w:val="20"/>
                </w:rPr>
                <w:delText>la</w:delText>
              </w:r>
              <w:r w:rsidR="00FF7BB7" w:rsidRPr="00173A3C" w:rsidDel="00C27677">
                <w:rPr>
                  <w:bCs/>
                  <w:color w:val="000000"/>
                  <w:sz w:val="20"/>
                  <w:szCs w:val="20"/>
                </w:rPr>
                <w:delText xml:space="preserve"> </w:delText>
              </w:r>
            </w:del>
            <w:r w:rsidR="00A0799F" w:rsidRPr="00173A3C">
              <w:rPr>
                <w:bCs/>
                <w:color w:val="000000"/>
                <w:sz w:val="20"/>
                <w:szCs w:val="20"/>
              </w:rPr>
              <w:t>conveniencia,</w:t>
            </w:r>
            <w:r w:rsidR="00FF7BB7" w:rsidRPr="00173A3C">
              <w:rPr>
                <w:bCs/>
                <w:color w:val="000000"/>
                <w:sz w:val="20"/>
                <w:szCs w:val="20"/>
              </w:rPr>
              <w:t xml:space="preserve"> </w:t>
            </w:r>
            <w:r w:rsidR="00A0799F" w:rsidRPr="00173A3C">
              <w:rPr>
                <w:bCs/>
                <w:color w:val="000000"/>
                <w:sz w:val="20"/>
                <w:szCs w:val="20"/>
              </w:rPr>
              <w:t>coherencia</w:t>
            </w:r>
            <w:r w:rsidR="00FF7BB7" w:rsidRPr="00173A3C">
              <w:rPr>
                <w:bCs/>
                <w:color w:val="000000"/>
                <w:sz w:val="20"/>
                <w:szCs w:val="20"/>
              </w:rPr>
              <w:t xml:space="preserve"> </w:t>
            </w:r>
            <w:r w:rsidR="00A0799F" w:rsidRPr="00173A3C">
              <w:rPr>
                <w:bCs/>
                <w:color w:val="000000"/>
                <w:sz w:val="20"/>
                <w:szCs w:val="20"/>
              </w:rPr>
              <w:t>o</w:t>
            </w:r>
            <w:r w:rsidR="00FF7BB7" w:rsidRPr="00173A3C">
              <w:rPr>
                <w:bCs/>
                <w:color w:val="000000"/>
                <w:sz w:val="20"/>
                <w:szCs w:val="20"/>
              </w:rPr>
              <w:t xml:space="preserve"> </w:t>
            </w:r>
            <w:r w:rsidR="00A0799F" w:rsidRPr="00173A3C">
              <w:rPr>
                <w:bCs/>
                <w:color w:val="000000"/>
                <w:sz w:val="20"/>
                <w:szCs w:val="20"/>
              </w:rPr>
              <w:t>relación</w:t>
            </w:r>
            <w:r w:rsidR="00FF7BB7" w:rsidRPr="00173A3C">
              <w:rPr>
                <w:bCs/>
                <w:color w:val="000000"/>
                <w:sz w:val="20"/>
                <w:szCs w:val="20"/>
              </w:rPr>
              <w:t xml:space="preserve"> </w:t>
            </w:r>
            <w:r w:rsidR="00A0799F" w:rsidRPr="00173A3C">
              <w:rPr>
                <w:bCs/>
                <w:color w:val="000000"/>
                <w:sz w:val="20"/>
                <w:szCs w:val="20"/>
              </w:rPr>
              <w:t>lógica</w:t>
            </w:r>
            <w:r w:rsidR="00FF7BB7" w:rsidRPr="00173A3C">
              <w:rPr>
                <w:bCs/>
                <w:color w:val="000000"/>
                <w:sz w:val="20"/>
                <w:szCs w:val="20"/>
              </w:rPr>
              <w:t xml:space="preserve"> </w:t>
            </w:r>
            <w:r w:rsidR="00A0799F" w:rsidRPr="00173A3C">
              <w:rPr>
                <w:bCs/>
                <w:color w:val="000000"/>
                <w:sz w:val="20"/>
                <w:szCs w:val="20"/>
              </w:rPr>
              <w:t>que</w:t>
            </w:r>
            <w:r w:rsidR="00FF7BB7" w:rsidRPr="00173A3C">
              <w:rPr>
                <w:bCs/>
                <w:color w:val="000000"/>
                <w:sz w:val="20"/>
                <w:szCs w:val="20"/>
              </w:rPr>
              <w:t xml:space="preserve"> </w:t>
            </w:r>
            <w:r w:rsidR="00A0799F" w:rsidRPr="00173A3C">
              <w:rPr>
                <w:bCs/>
                <w:color w:val="000000"/>
                <w:sz w:val="20"/>
                <w:szCs w:val="20"/>
              </w:rPr>
              <w:t>se</w:t>
            </w:r>
            <w:r w:rsidR="00FF7BB7" w:rsidRPr="00173A3C">
              <w:rPr>
                <w:bCs/>
                <w:color w:val="000000"/>
                <w:sz w:val="20"/>
                <w:szCs w:val="20"/>
              </w:rPr>
              <w:t xml:space="preserve"> </w:t>
            </w:r>
            <w:r w:rsidR="00A0799F" w:rsidRPr="00173A3C">
              <w:rPr>
                <w:bCs/>
                <w:color w:val="000000"/>
                <w:sz w:val="20"/>
                <w:szCs w:val="20"/>
              </w:rPr>
              <w:t>establece</w:t>
            </w:r>
            <w:r w:rsidR="00FF7BB7" w:rsidRPr="00173A3C">
              <w:rPr>
                <w:bCs/>
                <w:color w:val="000000"/>
                <w:sz w:val="20"/>
                <w:szCs w:val="20"/>
              </w:rPr>
              <w:t xml:space="preserve"> </w:t>
            </w:r>
            <w:r w:rsidR="00A0799F" w:rsidRPr="00173A3C">
              <w:rPr>
                <w:bCs/>
                <w:color w:val="000000"/>
                <w:sz w:val="20"/>
                <w:szCs w:val="20"/>
              </w:rPr>
              <w:t>entre</w:t>
            </w:r>
            <w:r w:rsidR="00FF7BB7" w:rsidRPr="00173A3C">
              <w:rPr>
                <w:bCs/>
                <w:color w:val="000000"/>
                <w:sz w:val="20"/>
                <w:szCs w:val="20"/>
              </w:rPr>
              <w:t xml:space="preserve"> </w:t>
            </w:r>
            <w:r w:rsidR="00A0799F" w:rsidRPr="00173A3C">
              <w:rPr>
                <w:bCs/>
                <w:color w:val="000000"/>
                <w:sz w:val="20"/>
                <w:szCs w:val="20"/>
              </w:rPr>
              <w:t>distintas</w:t>
            </w:r>
            <w:r w:rsidR="00FF7BB7" w:rsidRPr="00173A3C">
              <w:rPr>
                <w:bCs/>
                <w:color w:val="000000"/>
                <w:sz w:val="20"/>
                <w:szCs w:val="20"/>
              </w:rPr>
              <w:t xml:space="preserve"> </w:t>
            </w:r>
            <w:r w:rsidR="00A0799F" w:rsidRPr="00173A3C">
              <w:rPr>
                <w:bCs/>
                <w:color w:val="000000"/>
                <w:sz w:val="20"/>
                <w:szCs w:val="20"/>
              </w:rPr>
              <w:t>cosas</w:t>
            </w:r>
            <w:r w:rsidRPr="00173A3C">
              <w:rPr>
                <w:bCs/>
                <w:color w:val="000000"/>
                <w:sz w:val="20"/>
                <w:szCs w:val="20"/>
              </w:rPr>
              <w:t>.</w:t>
            </w:r>
          </w:p>
        </w:tc>
      </w:tr>
      <w:tr w:rsidR="005C4D0A" w:rsidRPr="00173A3C" w14:paraId="4B536865" w14:textId="77777777" w:rsidTr="0010068A">
        <w:trPr>
          <w:trHeight w:val="214"/>
        </w:trPr>
        <w:tc>
          <w:tcPr>
            <w:tcW w:w="2122" w:type="dxa"/>
            <w:shd w:val="clear" w:color="auto" w:fill="auto"/>
            <w:tcMar>
              <w:top w:w="100" w:type="dxa"/>
              <w:left w:w="100" w:type="dxa"/>
              <w:bottom w:w="100" w:type="dxa"/>
              <w:right w:w="100" w:type="dxa"/>
            </w:tcMar>
          </w:tcPr>
          <w:p w14:paraId="489D5D6A" w14:textId="46D7BC73" w:rsidR="005C4D0A" w:rsidRPr="00C27677" w:rsidRDefault="005C4D0A" w:rsidP="00D1300E">
            <w:pPr>
              <w:spacing w:after="120"/>
              <w:rPr>
                <w:b/>
                <w:sz w:val="20"/>
                <w:szCs w:val="20"/>
              </w:rPr>
            </w:pPr>
            <w:r w:rsidRPr="00C27677">
              <w:rPr>
                <w:b/>
                <w:color w:val="000000"/>
                <w:sz w:val="20"/>
                <w:szCs w:val="20"/>
                <w:rPrChange w:id="149" w:author="JGOA" w:date="2022-06-06T18:36:00Z">
                  <w:rPr>
                    <w:bCs/>
                    <w:color w:val="000000"/>
                    <w:sz w:val="20"/>
                    <w:szCs w:val="20"/>
                  </w:rPr>
                </w:rPrChange>
              </w:rPr>
              <w:t>Cuantitativa</w:t>
            </w:r>
            <w:del w:id="150" w:author="JGOA" w:date="2022-06-06T18:37:00Z">
              <w:r w:rsidR="00102CF1" w:rsidRPr="00C27677" w:rsidDel="00C27677">
                <w:rPr>
                  <w:b/>
                  <w:color w:val="000000"/>
                  <w:sz w:val="20"/>
                  <w:szCs w:val="20"/>
                  <w:rPrChange w:id="151"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58157C6E" w14:textId="3636704E" w:rsidR="005C4D0A" w:rsidRPr="00173A3C" w:rsidRDefault="00102CF1" w:rsidP="00D1300E">
            <w:pPr>
              <w:spacing w:after="120"/>
              <w:rPr>
                <w:bCs/>
                <w:color w:val="000000"/>
                <w:sz w:val="20"/>
                <w:szCs w:val="20"/>
              </w:rPr>
            </w:pPr>
            <w:del w:id="152" w:author="JGOA" w:date="2022-06-06T18:41:00Z">
              <w:r w:rsidRPr="00173A3C" w:rsidDel="000829B7">
                <w:rPr>
                  <w:bCs/>
                  <w:color w:val="000000"/>
                  <w:sz w:val="20"/>
                  <w:szCs w:val="20"/>
                </w:rPr>
                <w:delText>e</w:delText>
              </w:r>
              <w:r w:rsidR="005C4D0A" w:rsidRPr="00173A3C" w:rsidDel="000829B7">
                <w:rPr>
                  <w:bCs/>
                  <w:color w:val="000000"/>
                  <w:sz w:val="20"/>
                  <w:szCs w:val="20"/>
                </w:rPr>
                <w:delText>s</w:delText>
              </w:r>
              <w:r w:rsidR="00FF7BB7" w:rsidRPr="00173A3C" w:rsidDel="000829B7">
                <w:rPr>
                  <w:bCs/>
                  <w:color w:val="000000"/>
                  <w:sz w:val="20"/>
                  <w:szCs w:val="20"/>
                </w:rPr>
                <w:delText xml:space="preserve"> </w:delText>
              </w:r>
              <w:r w:rsidR="005C4D0A" w:rsidRPr="00173A3C" w:rsidDel="000829B7">
                <w:rPr>
                  <w:bCs/>
                  <w:color w:val="000000"/>
                  <w:sz w:val="20"/>
                  <w:szCs w:val="20"/>
                </w:rPr>
                <w:delText>un</w:delText>
              </w:r>
              <w:r w:rsidR="00FF7BB7" w:rsidRPr="00173A3C" w:rsidDel="000829B7">
                <w:rPr>
                  <w:bCs/>
                  <w:color w:val="000000"/>
                  <w:sz w:val="20"/>
                  <w:szCs w:val="20"/>
                </w:rPr>
                <w:delText xml:space="preserve"> </w:delText>
              </w:r>
            </w:del>
            <w:r w:rsidR="005C4D0A" w:rsidRPr="00173A3C">
              <w:rPr>
                <w:bCs/>
                <w:color w:val="000000"/>
                <w:sz w:val="20"/>
                <w:szCs w:val="20"/>
              </w:rPr>
              <w:t>adjetivo</w:t>
            </w:r>
            <w:r w:rsidR="00FF7BB7" w:rsidRPr="00173A3C">
              <w:rPr>
                <w:bCs/>
                <w:color w:val="000000"/>
                <w:sz w:val="20"/>
                <w:szCs w:val="20"/>
              </w:rPr>
              <w:t xml:space="preserve"> </w:t>
            </w:r>
            <w:r w:rsidR="005C4D0A" w:rsidRPr="00173A3C">
              <w:rPr>
                <w:bCs/>
                <w:color w:val="000000"/>
                <w:sz w:val="20"/>
                <w:szCs w:val="20"/>
              </w:rPr>
              <w:t>que</w:t>
            </w:r>
            <w:r w:rsidR="00FF7BB7" w:rsidRPr="00173A3C">
              <w:rPr>
                <w:bCs/>
                <w:color w:val="000000"/>
                <w:sz w:val="20"/>
                <w:szCs w:val="20"/>
              </w:rPr>
              <w:t xml:space="preserve"> </w:t>
            </w:r>
            <w:r w:rsidR="005C4D0A" w:rsidRPr="00173A3C">
              <w:rPr>
                <w:bCs/>
                <w:color w:val="000000"/>
                <w:sz w:val="20"/>
                <w:szCs w:val="20"/>
              </w:rPr>
              <w:t>refiere</w:t>
            </w:r>
            <w:r w:rsidR="00FF7BB7" w:rsidRPr="00173A3C">
              <w:rPr>
                <w:bCs/>
                <w:color w:val="000000"/>
                <w:sz w:val="20"/>
                <w:szCs w:val="20"/>
              </w:rPr>
              <w:t xml:space="preserve"> </w:t>
            </w:r>
            <w:r w:rsidR="005C4D0A" w:rsidRPr="00173A3C">
              <w:rPr>
                <w:bCs/>
                <w:color w:val="000000"/>
                <w:sz w:val="20"/>
                <w:szCs w:val="20"/>
              </w:rPr>
              <w:t>a</w:t>
            </w:r>
            <w:r w:rsidR="00FF7BB7" w:rsidRPr="00173A3C">
              <w:rPr>
                <w:bCs/>
                <w:color w:val="000000"/>
                <w:sz w:val="20"/>
                <w:szCs w:val="20"/>
              </w:rPr>
              <w:t xml:space="preserve"> </w:t>
            </w:r>
            <w:r w:rsidR="005C4D0A" w:rsidRPr="00173A3C">
              <w:rPr>
                <w:bCs/>
                <w:color w:val="000000"/>
                <w:sz w:val="20"/>
                <w:szCs w:val="20"/>
              </w:rPr>
              <w:t>la</w:t>
            </w:r>
            <w:r w:rsidR="00FF7BB7" w:rsidRPr="00173A3C">
              <w:rPr>
                <w:bCs/>
                <w:color w:val="000000"/>
                <w:sz w:val="20"/>
                <w:szCs w:val="20"/>
              </w:rPr>
              <w:t xml:space="preserve"> </w:t>
            </w:r>
            <w:r w:rsidR="005C4D0A" w:rsidRPr="00173A3C">
              <w:rPr>
                <w:bCs/>
                <w:color w:val="000000"/>
                <w:sz w:val="20"/>
                <w:szCs w:val="20"/>
              </w:rPr>
              <w:t>naturaleza</w:t>
            </w:r>
            <w:r w:rsidR="00FF7BB7" w:rsidRPr="00173A3C">
              <w:rPr>
                <w:bCs/>
                <w:color w:val="000000"/>
                <w:sz w:val="20"/>
                <w:szCs w:val="20"/>
              </w:rPr>
              <w:t xml:space="preserve"> </w:t>
            </w:r>
            <w:r w:rsidR="005C4D0A" w:rsidRPr="00173A3C">
              <w:rPr>
                <w:bCs/>
                <w:color w:val="000000"/>
                <w:sz w:val="20"/>
                <w:szCs w:val="20"/>
              </w:rPr>
              <w:t>numérica</w:t>
            </w:r>
            <w:r w:rsidR="00FF7BB7" w:rsidRPr="00173A3C">
              <w:rPr>
                <w:bCs/>
                <w:color w:val="000000"/>
                <w:sz w:val="20"/>
                <w:szCs w:val="20"/>
              </w:rPr>
              <w:t xml:space="preserve"> </w:t>
            </w:r>
            <w:r w:rsidR="005C4D0A" w:rsidRPr="00173A3C">
              <w:rPr>
                <w:bCs/>
                <w:color w:val="000000"/>
                <w:sz w:val="20"/>
                <w:szCs w:val="20"/>
              </w:rPr>
              <w:t>de</w:t>
            </w:r>
            <w:r w:rsidR="00FF7BB7" w:rsidRPr="00173A3C">
              <w:rPr>
                <w:bCs/>
                <w:color w:val="000000"/>
                <w:sz w:val="20"/>
                <w:szCs w:val="20"/>
              </w:rPr>
              <w:t xml:space="preserve"> </w:t>
            </w:r>
            <w:r w:rsidR="005C4D0A" w:rsidRPr="00173A3C">
              <w:rPr>
                <w:bCs/>
                <w:color w:val="000000"/>
                <w:sz w:val="20"/>
                <w:szCs w:val="20"/>
              </w:rPr>
              <w:t>datos,</w:t>
            </w:r>
            <w:r w:rsidR="00FF7BB7" w:rsidRPr="00173A3C">
              <w:rPr>
                <w:bCs/>
                <w:color w:val="000000"/>
                <w:sz w:val="20"/>
                <w:szCs w:val="20"/>
              </w:rPr>
              <w:t xml:space="preserve"> </w:t>
            </w:r>
            <w:r w:rsidR="005C4D0A" w:rsidRPr="00173A3C">
              <w:rPr>
                <w:bCs/>
                <w:color w:val="000000"/>
                <w:sz w:val="20"/>
                <w:szCs w:val="20"/>
              </w:rPr>
              <w:t>métodos,</w:t>
            </w:r>
            <w:r w:rsidR="00FF7BB7" w:rsidRPr="00173A3C">
              <w:rPr>
                <w:bCs/>
                <w:color w:val="000000"/>
                <w:sz w:val="20"/>
                <w:szCs w:val="20"/>
              </w:rPr>
              <w:t xml:space="preserve"> </w:t>
            </w:r>
            <w:r w:rsidR="005C4D0A" w:rsidRPr="00173A3C">
              <w:rPr>
                <w:bCs/>
                <w:color w:val="000000"/>
                <w:sz w:val="20"/>
                <w:szCs w:val="20"/>
              </w:rPr>
              <w:t>investigaciones</w:t>
            </w:r>
            <w:r w:rsidR="00FF7BB7" w:rsidRPr="00173A3C">
              <w:rPr>
                <w:bCs/>
                <w:color w:val="000000"/>
                <w:sz w:val="20"/>
                <w:szCs w:val="20"/>
              </w:rPr>
              <w:t xml:space="preserve"> </w:t>
            </w:r>
            <w:r w:rsidR="005C4D0A" w:rsidRPr="00173A3C">
              <w:rPr>
                <w:bCs/>
                <w:color w:val="000000"/>
                <w:sz w:val="20"/>
                <w:szCs w:val="20"/>
              </w:rPr>
              <w:t>y</w:t>
            </w:r>
            <w:r w:rsidR="00FF7BB7" w:rsidRPr="00173A3C">
              <w:rPr>
                <w:bCs/>
                <w:color w:val="000000"/>
                <w:sz w:val="20"/>
                <w:szCs w:val="20"/>
              </w:rPr>
              <w:t xml:space="preserve"> </w:t>
            </w:r>
            <w:r w:rsidR="005C4D0A" w:rsidRPr="00173A3C">
              <w:rPr>
                <w:bCs/>
                <w:color w:val="000000"/>
                <w:sz w:val="20"/>
                <w:szCs w:val="20"/>
              </w:rPr>
              <w:t>/</w:t>
            </w:r>
            <w:r w:rsidR="00FF7BB7" w:rsidRPr="00173A3C">
              <w:rPr>
                <w:bCs/>
                <w:color w:val="000000"/>
                <w:sz w:val="20"/>
                <w:szCs w:val="20"/>
              </w:rPr>
              <w:t xml:space="preserve"> </w:t>
            </w:r>
            <w:r w:rsidR="005C4D0A" w:rsidRPr="00173A3C">
              <w:rPr>
                <w:bCs/>
                <w:color w:val="000000"/>
                <w:sz w:val="20"/>
                <w:szCs w:val="20"/>
              </w:rPr>
              <w:t>o</w:t>
            </w:r>
            <w:r w:rsidR="00FF7BB7" w:rsidRPr="00173A3C">
              <w:rPr>
                <w:bCs/>
                <w:color w:val="000000"/>
                <w:sz w:val="20"/>
                <w:szCs w:val="20"/>
              </w:rPr>
              <w:t xml:space="preserve"> </w:t>
            </w:r>
            <w:r w:rsidR="005C4D0A" w:rsidRPr="00173A3C">
              <w:rPr>
                <w:bCs/>
                <w:color w:val="000000"/>
                <w:sz w:val="20"/>
                <w:szCs w:val="20"/>
              </w:rPr>
              <w:t>resultados.</w:t>
            </w:r>
          </w:p>
        </w:tc>
      </w:tr>
      <w:tr w:rsidR="00734FF4" w:rsidRPr="00173A3C" w14:paraId="6DE1AA65" w14:textId="77777777" w:rsidTr="0010068A">
        <w:trPr>
          <w:trHeight w:val="214"/>
        </w:trPr>
        <w:tc>
          <w:tcPr>
            <w:tcW w:w="2122" w:type="dxa"/>
            <w:shd w:val="clear" w:color="auto" w:fill="auto"/>
            <w:tcMar>
              <w:top w:w="100" w:type="dxa"/>
              <w:left w:w="100" w:type="dxa"/>
              <w:bottom w:w="100" w:type="dxa"/>
              <w:right w:w="100" w:type="dxa"/>
            </w:tcMar>
          </w:tcPr>
          <w:p w14:paraId="389444B1" w14:textId="5D6555C7" w:rsidR="00734FF4" w:rsidRPr="00C27677" w:rsidRDefault="00734FF4" w:rsidP="00D1300E">
            <w:pPr>
              <w:spacing w:after="120"/>
              <w:rPr>
                <w:b/>
                <w:color w:val="000000"/>
                <w:sz w:val="20"/>
                <w:szCs w:val="20"/>
                <w:rPrChange w:id="153" w:author="JGOA" w:date="2022-06-06T18:36:00Z">
                  <w:rPr>
                    <w:bCs/>
                    <w:color w:val="000000"/>
                    <w:sz w:val="20"/>
                    <w:szCs w:val="20"/>
                  </w:rPr>
                </w:rPrChange>
              </w:rPr>
            </w:pPr>
            <w:r w:rsidRPr="00C27677">
              <w:rPr>
                <w:b/>
                <w:color w:val="000000"/>
                <w:sz w:val="20"/>
                <w:szCs w:val="20"/>
                <w:rPrChange w:id="154" w:author="JGOA" w:date="2022-06-06T18:36:00Z">
                  <w:rPr>
                    <w:bCs/>
                    <w:color w:val="000000"/>
                    <w:sz w:val="20"/>
                    <w:szCs w:val="20"/>
                  </w:rPr>
                </w:rPrChange>
              </w:rPr>
              <w:t>CUM</w:t>
            </w:r>
            <w:del w:id="155" w:author="JGOA" w:date="2022-06-06T18:37:00Z">
              <w:r w:rsidR="00102CF1" w:rsidRPr="00C27677" w:rsidDel="00C27677">
                <w:rPr>
                  <w:b/>
                  <w:color w:val="000000"/>
                  <w:sz w:val="20"/>
                  <w:szCs w:val="20"/>
                  <w:rPrChange w:id="156"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2B1C0B13" w14:textId="2EDF7B34" w:rsidR="00734FF4" w:rsidRPr="00173A3C" w:rsidRDefault="00734FF4" w:rsidP="00D1300E">
            <w:pPr>
              <w:spacing w:after="120"/>
              <w:rPr>
                <w:bCs/>
                <w:color w:val="000000"/>
                <w:sz w:val="20"/>
                <w:szCs w:val="20"/>
              </w:rPr>
            </w:pPr>
            <w:r w:rsidRPr="00173A3C">
              <w:rPr>
                <w:bCs/>
                <w:color w:val="000000"/>
                <w:sz w:val="20"/>
                <w:szCs w:val="20"/>
              </w:rPr>
              <w:t xml:space="preserve">Código </w:t>
            </w:r>
            <w:r w:rsidR="000829B7" w:rsidRPr="00173A3C">
              <w:rPr>
                <w:bCs/>
                <w:color w:val="000000"/>
                <w:sz w:val="20"/>
                <w:szCs w:val="20"/>
              </w:rPr>
              <w:t xml:space="preserve">Único </w:t>
            </w:r>
            <w:r w:rsidRPr="00173A3C">
              <w:rPr>
                <w:bCs/>
                <w:color w:val="000000"/>
                <w:sz w:val="20"/>
                <w:szCs w:val="20"/>
              </w:rPr>
              <w:t xml:space="preserve">de </w:t>
            </w:r>
            <w:r w:rsidR="000829B7" w:rsidRPr="00173A3C">
              <w:rPr>
                <w:bCs/>
                <w:color w:val="000000"/>
                <w:sz w:val="20"/>
                <w:szCs w:val="20"/>
              </w:rPr>
              <w:t>Medicamentos</w:t>
            </w:r>
            <w:r w:rsidRPr="00173A3C">
              <w:rPr>
                <w:bCs/>
                <w:color w:val="000000"/>
                <w:sz w:val="20"/>
                <w:szCs w:val="20"/>
              </w:rPr>
              <w:t>.</w:t>
            </w:r>
          </w:p>
        </w:tc>
      </w:tr>
      <w:tr w:rsidR="00FF7BB7" w:rsidRPr="00173A3C" w14:paraId="57C7761D" w14:textId="77777777" w:rsidTr="0010068A">
        <w:trPr>
          <w:trHeight w:val="214"/>
        </w:trPr>
        <w:tc>
          <w:tcPr>
            <w:tcW w:w="2122" w:type="dxa"/>
            <w:shd w:val="clear" w:color="auto" w:fill="auto"/>
            <w:tcMar>
              <w:top w:w="100" w:type="dxa"/>
              <w:left w:w="100" w:type="dxa"/>
              <w:bottom w:w="100" w:type="dxa"/>
              <w:right w:w="100" w:type="dxa"/>
            </w:tcMar>
          </w:tcPr>
          <w:p w14:paraId="4DA21162" w14:textId="13989082" w:rsidR="00FF7BB7" w:rsidRPr="00C27677" w:rsidRDefault="00FF7BB7" w:rsidP="00D1300E">
            <w:pPr>
              <w:spacing w:after="120"/>
              <w:rPr>
                <w:b/>
                <w:color w:val="000000"/>
                <w:sz w:val="20"/>
                <w:szCs w:val="20"/>
                <w:rPrChange w:id="157" w:author="JGOA" w:date="2022-06-06T18:36:00Z">
                  <w:rPr>
                    <w:bCs/>
                    <w:color w:val="000000"/>
                    <w:sz w:val="20"/>
                    <w:szCs w:val="20"/>
                  </w:rPr>
                </w:rPrChange>
              </w:rPr>
            </w:pPr>
            <w:r w:rsidRPr="00C27677">
              <w:rPr>
                <w:b/>
                <w:color w:val="000000"/>
                <w:sz w:val="20"/>
                <w:szCs w:val="20"/>
                <w:rPrChange w:id="158" w:author="JGOA" w:date="2022-06-06T18:36:00Z">
                  <w:rPr>
                    <w:bCs/>
                    <w:color w:val="000000"/>
                    <w:sz w:val="20"/>
                    <w:szCs w:val="20"/>
                  </w:rPr>
                </w:rPrChange>
              </w:rPr>
              <w:t>EAPB</w:t>
            </w:r>
            <w:del w:id="159" w:author="JGOA" w:date="2022-06-06T18:37:00Z">
              <w:r w:rsidR="00102CF1" w:rsidRPr="00C27677" w:rsidDel="00C27677">
                <w:rPr>
                  <w:b/>
                  <w:color w:val="000000"/>
                  <w:sz w:val="20"/>
                  <w:szCs w:val="20"/>
                  <w:rPrChange w:id="160"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5D81CDF7" w14:textId="4B4BC615" w:rsidR="00FF7BB7" w:rsidRPr="00173A3C" w:rsidRDefault="00FF7BB7" w:rsidP="00D1300E">
            <w:pPr>
              <w:spacing w:after="120"/>
              <w:rPr>
                <w:bCs/>
                <w:color w:val="000000"/>
                <w:sz w:val="20"/>
                <w:szCs w:val="20"/>
              </w:rPr>
            </w:pPr>
            <w:r w:rsidRPr="00173A3C">
              <w:rPr>
                <w:bCs/>
                <w:color w:val="000000"/>
                <w:sz w:val="20"/>
                <w:szCs w:val="20"/>
              </w:rPr>
              <w:t xml:space="preserve">Empresas </w:t>
            </w:r>
            <w:r w:rsidR="000829B7" w:rsidRPr="00173A3C">
              <w:rPr>
                <w:bCs/>
                <w:color w:val="000000"/>
                <w:sz w:val="20"/>
                <w:szCs w:val="20"/>
              </w:rPr>
              <w:t xml:space="preserve">Administradoras </w:t>
            </w:r>
            <w:r w:rsidRPr="00173A3C">
              <w:rPr>
                <w:bCs/>
                <w:color w:val="000000"/>
                <w:sz w:val="20"/>
                <w:szCs w:val="20"/>
              </w:rPr>
              <w:t xml:space="preserve">de </w:t>
            </w:r>
            <w:r w:rsidR="000829B7" w:rsidRPr="00173A3C">
              <w:rPr>
                <w:bCs/>
                <w:color w:val="000000"/>
                <w:sz w:val="20"/>
                <w:szCs w:val="20"/>
              </w:rPr>
              <w:t xml:space="preserve">Planes </w:t>
            </w:r>
            <w:r w:rsidRPr="00173A3C">
              <w:rPr>
                <w:bCs/>
                <w:color w:val="000000"/>
                <w:sz w:val="20"/>
                <w:szCs w:val="20"/>
              </w:rPr>
              <w:t xml:space="preserve">de </w:t>
            </w:r>
            <w:r w:rsidR="000829B7" w:rsidRPr="00173A3C">
              <w:rPr>
                <w:bCs/>
                <w:color w:val="000000"/>
                <w:sz w:val="20"/>
                <w:szCs w:val="20"/>
              </w:rPr>
              <w:t>Beneficios</w:t>
            </w:r>
            <w:r w:rsidRPr="00173A3C">
              <w:rPr>
                <w:bCs/>
                <w:color w:val="000000"/>
                <w:sz w:val="20"/>
                <w:szCs w:val="20"/>
              </w:rPr>
              <w:t>.</w:t>
            </w:r>
          </w:p>
        </w:tc>
      </w:tr>
      <w:tr w:rsidR="00F75D69" w:rsidRPr="00173A3C" w14:paraId="4D68DE72" w14:textId="77777777" w:rsidTr="0010068A">
        <w:trPr>
          <w:trHeight w:val="214"/>
        </w:trPr>
        <w:tc>
          <w:tcPr>
            <w:tcW w:w="2122" w:type="dxa"/>
            <w:shd w:val="clear" w:color="auto" w:fill="auto"/>
            <w:tcMar>
              <w:top w:w="100" w:type="dxa"/>
              <w:left w:w="100" w:type="dxa"/>
              <w:bottom w:w="100" w:type="dxa"/>
              <w:right w:w="100" w:type="dxa"/>
            </w:tcMar>
          </w:tcPr>
          <w:p w14:paraId="59D8BBC3" w14:textId="5EEC7D34" w:rsidR="00F75D69" w:rsidRPr="00C27677" w:rsidRDefault="005C4D0A" w:rsidP="00D1300E">
            <w:pPr>
              <w:spacing w:after="120"/>
              <w:rPr>
                <w:b/>
                <w:sz w:val="20"/>
                <w:szCs w:val="20"/>
                <w:rPrChange w:id="161" w:author="JGOA" w:date="2022-06-06T18:36:00Z">
                  <w:rPr>
                    <w:bCs/>
                    <w:sz w:val="20"/>
                    <w:szCs w:val="20"/>
                  </w:rPr>
                </w:rPrChange>
              </w:rPr>
            </w:pPr>
            <w:r w:rsidRPr="00C27677">
              <w:rPr>
                <w:b/>
                <w:color w:val="000000"/>
                <w:sz w:val="20"/>
                <w:szCs w:val="20"/>
                <w:rPrChange w:id="162" w:author="JGOA" w:date="2022-06-06T18:36:00Z">
                  <w:rPr>
                    <w:bCs/>
                    <w:color w:val="000000"/>
                    <w:sz w:val="20"/>
                    <w:szCs w:val="20"/>
                  </w:rPr>
                </w:rPrChange>
              </w:rPr>
              <w:t>Extraordinarias</w:t>
            </w:r>
            <w:del w:id="163" w:author="JGOA" w:date="2022-06-06T18:37:00Z">
              <w:r w:rsidR="00102CF1" w:rsidRPr="00C27677" w:rsidDel="00C27677">
                <w:rPr>
                  <w:b/>
                  <w:color w:val="000000"/>
                  <w:sz w:val="20"/>
                  <w:szCs w:val="20"/>
                  <w:rPrChange w:id="164"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6AA81635" w14:textId="689D1C2C" w:rsidR="00F75D69" w:rsidRPr="00173A3C" w:rsidRDefault="00102CF1" w:rsidP="00D1300E">
            <w:pPr>
              <w:spacing w:after="120"/>
              <w:rPr>
                <w:bCs/>
                <w:sz w:val="20"/>
                <w:szCs w:val="20"/>
              </w:rPr>
            </w:pPr>
            <w:r w:rsidRPr="00173A3C">
              <w:rPr>
                <w:bCs/>
                <w:sz w:val="20"/>
                <w:szCs w:val="20"/>
              </w:rPr>
              <w:t>f</w:t>
            </w:r>
            <w:r w:rsidR="005C4D0A" w:rsidRPr="00173A3C">
              <w:rPr>
                <w:bCs/>
                <w:sz w:val="20"/>
                <w:szCs w:val="20"/>
              </w:rPr>
              <w:t>uera</w:t>
            </w:r>
            <w:r w:rsidR="00FF7BB7" w:rsidRPr="00173A3C">
              <w:rPr>
                <w:bCs/>
                <w:sz w:val="20"/>
                <w:szCs w:val="20"/>
              </w:rPr>
              <w:t xml:space="preserve"> </w:t>
            </w:r>
            <w:r w:rsidR="005C4D0A" w:rsidRPr="00173A3C">
              <w:rPr>
                <w:bCs/>
                <w:sz w:val="20"/>
                <w:szCs w:val="20"/>
              </w:rPr>
              <w:t>del</w:t>
            </w:r>
            <w:r w:rsidR="00FF7BB7" w:rsidRPr="00173A3C">
              <w:rPr>
                <w:bCs/>
                <w:sz w:val="20"/>
                <w:szCs w:val="20"/>
              </w:rPr>
              <w:t xml:space="preserve"> </w:t>
            </w:r>
            <w:r w:rsidR="005C4D0A" w:rsidRPr="00173A3C">
              <w:rPr>
                <w:bCs/>
                <w:sz w:val="20"/>
                <w:szCs w:val="20"/>
              </w:rPr>
              <w:t>orden</w:t>
            </w:r>
            <w:r w:rsidR="00FF7BB7" w:rsidRPr="00173A3C">
              <w:rPr>
                <w:bCs/>
                <w:sz w:val="20"/>
                <w:szCs w:val="20"/>
              </w:rPr>
              <w:t xml:space="preserve"> </w:t>
            </w:r>
            <w:r w:rsidR="005C4D0A" w:rsidRPr="00173A3C">
              <w:rPr>
                <w:bCs/>
                <w:sz w:val="20"/>
                <w:szCs w:val="20"/>
              </w:rPr>
              <w:t>o</w:t>
            </w:r>
            <w:r w:rsidR="00FF7BB7" w:rsidRPr="00173A3C">
              <w:rPr>
                <w:bCs/>
                <w:sz w:val="20"/>
                <w:szCs w:val="20"/>
              </w:rPr>
              <w:t xml:space="preserve"> </w:t>
            </w:r>
            <w:r w:rsidR="005C4D0A" w:rsidRPr="00173A3C">
              <w:rPr>
                <w:bCs/>
                <w:sz w:val="20"/>
                <w:szCs w:val="20"/>
              </w:rPr>
              <w:t>regla</w:t>
            </w:r>
            <w:r w:rsidR="00FF7BB7" w:rsidRPr="00173A3C">
              <w:rPr>
                <w:bCs/>
                <w:sz w:val="20"/>
                <w:szCs w:val="20"/>
              </w:rPr>
              <w:t xml:space="preserve"> </w:t>
            </w:r>
            <w:r w:rsidR="005C4D0A" w:rsidRPr="00173A3C">
              <w:rPr>
                <w:bCs/>
                <w:sz w:val="20"/>
                <w:szCs w:val="20"/>
              </w:rPr>
              <w:t>natural</w:t>
            </w:r>
            <w:r w:rsidR="00FF7BB7" w:rsidRPr="00173A3C">
              <w:rPr>
                <w:bCs/>
                <w:sz w:val="20"/>
                <w:szCs w:val="20"/>
              </w:rPr>
              <w:t xml:space="preserve"> </w:t>
            </w:r>
            <w:r w:rsidR="005C4D0A" w:rsidRPr="00173A3C">
              <w:rPr>
                <w:bCs/>
                <w:sz w:val="20"/>
                <w:szCs w:val="20"/>
              </w:rPr>
              <w:t>o</w:t>
            </w:r>
            <w:r w:rsidR="00FF7BB7" w:rsidRPr="00173A3C">
              <w:rPr>
                <w:bCs/>
                <w:sz w:val="20"/>
                <w:szCs w:val="20"/>
              </w:rPr>
              <w:t xml:space="preserve"> </w:t>
            </w:r>
            <w:r w:rsidR="005C4D0A" w:rsidRPr="00173A3C">
              <w:rPr>
                <w:bCs/>
                <w:sz w:val="20"/>
                <w:szCs w:val="20"/>
              </w:rPr>
              <w:t>común</w:t>
            </w:r>
            <w:r w:rsidRPr="00173A3C">
              <w:rPr>
                <w:bCs/>
                <w:sz w:val="20"/>
                <w:szCs w:val="20"/>
              </w:rPr>
              <w:t>.</w:t>
            </w:r>
          </w:p>
        </w:tc>
      </w:tr>
      <w:tr w:rsidR="00F75D69" w:rsidRPr="00173A3C" w14:paraId="411132DC" w14:textId="77777777" w:rsidTr="0010068A">
        <w:trPr>
          <w:trHeight w:val="253"/>
        </w:trPr>
        <w:tc>
          <w:tcPr>
            <w:tcW w:w="2122" w:type="dxa"/>
            <w:shd w:val="clear" w:color="auto" w:fill="auto"/>
            <w:tcMar>
              <w:top w:w="100" w:type="dxa"/>
              <w:left w:w="100" w:type="dxa"/>
              <w:bottom w:w="100" w:type="dxa"/>
              <w:right w:w="100" w:type="dxa"/>
            </w:tcMar>
          </w:tcPr>
          <w:p w14:paraId="4B2AAA88" w14:textId="318C13A6" w:rsidR="00F75D69" w:rsidRPr="00C27677" w:rsidRDefault="005C4D0A" w:rsidP="00D1300E">
            <w:pPr>
              <w:spacing w:after="120"/>
              <w:rPr>
                <w:b/>
                <w:sz w:val="20"/>
                <w:szCs w:val="20"/>
                <w:rPrChange w:id="165" w:author="JGOA" w:date="2022-06-06T18:36:00Z">
                  <w:rPr>
                    <w:bCs/>
                    <w:sz w:val="20"/>
                    <w:szCs w:val="20"/>
                  </w:rPr>
                </w:rPrChange>
              </w:rPr>
            </w:pPr>
            <w:r w:rsidRPr="00C27677">
              <w:rPr>
                <w:b/>
                <w:color w:val="000000"/>
                <w:sz w:val="20"/>
                <w:szCs w:val="20"/>
                <w:rPrChange w:id="166" w:author="JGOA" w:date="2022-06-06T18:36:00Z">
                  <w:rPr>
                    <w:bCs/>
                    <w:color w:val="000000"/>
                    <w:sz w:val="20"/>
                    <w:szCs w:val="20"/>
                  </w:rPr>
                </w:rPrChange>
              </w:rPr>
              <w:t>Habilitación</w:t>
            </w:r>
            <w:del w:id="167" w:author="JGOA" w:date="2022-06-06T18:37:00Z">
              <w:r w:rsidR="00102CF1" w:rsidRPr="00C27677" w:rsidDel="00C27677">
                <w:rPr>
                  <w:b/>
                  <w:color w:val="000000"/>
                  <w:sz w:val="20"/>
                  <w:szCs w:val="20"/>
                  <w:rPrChange w:id="168"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3EDD0B8F" w14:textId="6E4EA145" w:rsidR="00F75D69" w:rsidRPr="00173A3C" w:rsidRDefault="00102CF1" w:rsidP="00D1300E">
            <w:pPr>
              <w:pBdr>
                <w:top w:val="nil"/>
                <w:left w:val="nil"/>
                <w:bottom w:val="nil"/>
                <w:right w:val="nil"/>
                <w:between w:val="nil"/>
              </w:pBdr>
              <w:spacing w:after="120"/>
              <w:jc w:val="both"/>
              <w:rPr>
                <w:bCs/>
                <w:sz w:val="20"/>
                <w:szCs w:val="20"/>
              </w:rPr>
            </w:pPr>
            <w:r w:rsidRPr="00173A3C">
              <w:rPr>
                <w:bCs/>
                <w:sz w:val="20"/>
                <w:szCs w:val="20"/>
              </w:rPr>
              <w:t>r</w:t>
            </w:r>
            <w:r w:rsidR="005C4D0A" w:rsidRPr="00173A3C">
              <w:rPr>
                <w:bCs/>
                <w:sz w:val="20"/>
                <w:szCs w:val="20"/>
              </w:rPr>
              <w:t>efiere</w:t>
            </w:r>
            <w:r w:rsidR="00FF7BB7" w:rsidRPr="00173A3C">
              <w:rPr>
                <w:bCs/>
                <w:sz w:val="20"/>
                <w:szCs w:val="20"/>
              </w:rPr>
              <w:t xml:space="preserve"> </w:t>
            </w:r>
            <w:r w:rsidR="005C4D0A" w:rsidRPr="00173A3C">
              <w:rPr>
                <w:bCs/>
                <w:sz w:val="20"/>
                <w:szCs w:val="20"/>
              </w:rPr>
              <w:t>a</w:t>
            </w:r>
            <w:r w:rsidR="00FF7BB7" w:rsidRPr="00173A3C">
              <w:rPr>
                <w:bCs/>
                <w:sz w:val="20"/>
                <w:szCs w:val="20"/>
              </w:rPr>
              <w:t xml:space="preserve"> </w:t>
            </w:r>
            <w:r w:rsidR="005C4D0A" w:rsidRPr="00173A3C">
              <w:rPr>
                <w:bCs/>
                <w:sz w:val="20"/>
                <w:szCs w:val="20"/>
              </w:rPr>
              <w:t>la</w:t>
            </w:r>
            <w:r w:rsidR="00FF7BB7" w:rsidRPr="00173A3C">
              <w:rPr>
                <w:bCs/>
                <w:sz w:val="20"/>
                <w:szCs w:val="20"/>
              </w:rPr>
              <w:t xml:space="preserve"> </w:t>
            </w:r>
            <w:r w:rsidR="005C4D0A" w:rsidRPr="00173A3C">
              <w:rPr>
                <w:bCs/>
                <w:sz w:val="20"/>
                <w:szCs w:val="20"/>
              </w:rPr>
              <w:t>capacitación</w:t>
            </w:r>
            <w:r w:rsidR="00FF7BB7" w:rsidRPr="00173A3C">
              <w:rPr>
                <w:bCs/>
                <w:sz w:val="20"/>
                <w:szCs w:val="20"/>
              </w:rPr>
              <w:t xml:space="preserve"> </w:t>
            </w:r>
            <w:r w:rsidR="005C4D0A" w:rsidRPr="00173A3C">
              <w:rPr>
                <w:bCs/>
                <w:sz w:val="20"/>
                <w:szCs w:val="20"/>
              </w:rPr>
              <w:t>o</w:t>
            </w:r>
            <w:r w:rsidR="00FF7BB7" w:rsidRPr="00173A3C">
              <w:rPr>
                <w:bCs/>
                <w:sz w:val="20"/>
                <w:szCs w:val="20"/>
              </w:rPr>
              <w:t xml:space="preserve"> </w:t>
            </w:r>
            <w:r w:rsidR="005C4D0A" w:rsidRPr="00173A3C">
              <w:rPr>
                <w:bCs/>
                <w:sz w:val="20"/>
                <w:szCs w:val="20"/>
              </w:rPr>
              <w:t>adecuación</w:t>
            </w:r>
            <w:r w:rsidR="00FF7BB7" w:rsidRPr="00173A3C">
              <w:rPr>
                <w:bCs/>
                <w:sz w:val="20"/>
                <w:szCs w:val="20"/>
              </w:rPr>
              <w:t xml:space="preserve"> </w:t>
            </w:r>
            <w:r w:rsidR="005C4D0A" w:rsidRPr="00173A3C">
              <w:rPr>
                <w:bCs/>
                <w:sz w:val="20"/>
                <w:szCs w:val="20"/>
              </w:rPr>
              <w:t>para</w:t>
            </w:r>
            <w:r w:rsidR="00FF7BB7" w:rsidRPr="00173A3C">
              <w:rPr>
                <w:bCs/>
                <w:sz w:val="20"/>
                <w:szCs w:val="20"/>
              </w:rPr>
              <w:t xml:space="preserve"> </w:t>
            </w:r>
            <w:r w:rsidR="005C4D0A" w:rsidRPr="00173A3C">
              <w:rPr>
                <w:bCs/>
                <w:sz w:val="20"/>
                <w:szCs w:val="20"/>
              </w:rPr>
              <w:t>hacer</w:t>
            </w:r>
            <w:r w:rsidR="00FF7BB7" w:rsidRPr="00173A3C">
              <w:rPr>
                <w:bCs/>
                <w:sz w:val="20"/>
                <w:szCs w:val="20"/>
              </w:rPr>
              <w:t xml:space="preserve"> </w:t>
            </w:r>
            <w:r w:rsidR="005C4D0A" w:rsidRPr="00173A3C">
              <w:rPr>
                <w:bCs/>
                <w:sz w:val="20"/>
                <w:szCs w:val="20"/>
              </w:rPr>
              <w:t>algo</w:t>
            </w:r>
            <w:r w:rsidR="00FF7BB7" w:rsidRPr="00173A3C">
              <w:rPr>
                <w:bCs/>
                <w:sz w:val="20"/>
                <w:szCs w:val="20"/>
              </w:rPr>
              <w:t xml:space="preserve"> </w:t>
            </w:r>
            <w:r w:rsidR="005C4D0A" w:rsidRPr="00173A3C">
              <w:rPr>
                <w:bCs/>
                <w:sz w:val="20"/>
                <w:szCs w:val="20"/>
              </w:rPr>
              <w:t>o</w:t>
            </w:r>
            <w:r w:rsidR="00FF7BB7" w:rsidRPr="00173A3C">
              <w:rPr>
                <w:bCs/>
                <w:sz w:val="20"/>
                <w:szCs w:val="20"/>
              </w:rPr>
              <w:t xml:space="preserve"> </w:t>
            </w:r>
            <w:r w:rsidR="005C4D0A" w:rsidRPr="00173A3C">
              <w:rPr>
                <w:bCs/>
                <w:sz w:val="20"/>
                <w:szCs w:val="20"/>
              </w:rPr>
              <w:t>lograr</w:t>
            </w:r>
            <w:r w:rsidR="00FF7BB7" w:rsidRPr="00173A3C">
              <w:rPr>
                <w:bCs/>
                <w:sz w:val="20"/>
                <w:szCs w:val="20"/>
              </w:rPr>
              <w:t xml:space="preserve"> </w:t>
            </w:r>
            <w:r w:rsidR="005C4D0A" w:rsidRPr="00173A3C">
              <w:rPr>
                <w:bCs/>
                <w:sz w:val="20"/>
                <w:szCs w:val="20"/>
              </w:rPr>
              <w:t>alguna</w:t>
            </w:r>
            <w:r w:rsidR="00FF7BB7" w:rsidRPr="00173A3C">
              <w:rPr>
                <w:bCs/>
                <w:sz w:val="20"/>
                <w:szCs w:val="20"/>
              </w:rPr>
              <w:t xml:space="preserve"> </w:t>
            </w:r>
            <w:r w:rsidR="005C4D0A" w:rsidRPr="00173A3C">
              <w:rPr>
                <w:bCs/>
                <w:sz w:val="20"/>
                <w:szCs w:val="20"/>
              </w:rPr>
              <w:t>cuestión</w:t>
            </w:r>
            <w:r w:rsidRPr="00173A3C">
              <w:rPr>
                <w:bCs/>
                <w:sz w:val="20"/>
                <w:szCs w:val="20"/>
              </w:rPr>
              <w:t>.</w:t>
            </w:r>
          </w:p>
        </w:tc>
      </w:tr>
      <w:tr w:rsidR="00A43834" w:rsidRPr="00173A3C" w14:paraId="0151EE0C" w14:textId="77777777" w:rsidTr="0010068A">
        <w:trPr>
          <w:trHeight w:val="253"/>
        </w:trPr>
        <w:tc>
          <w:tcPr>
            <w:tcW w:w="2122" w:type="dxa"/>
            <w:shd w:val="clear" w:color="auto" w:fill="auto"/>
            <w:tcMar>
              <w:top w:w="100" w:type="dxa"/>
              <w:left w:w="100" w:type="dxa"/>
              <w:bottom w:w="100" w:type="dxa"/>
              <w:right w:w="100" w:type="dxa"/>
            </w:tcMar>
          </w:tcPr>
          <w:p w14:paraId="47255E47" w14:textId="1C551C82" w:rsidR="00A43834" w:rsidRPr="00C27677" w:rsidRDefault="00A43834" w:rsidP="00D1300E">
            <w:pPr>
              <w:spacing w:after="120"/>
              <w:rPr>
                <w:b/>
                <w:color w:val="000000"/>
                <w:sz w:val="20"/>
                <w:szCs w:val="20"/>
                <w:rPrChange w:id="169" w:author="JGOA" w:date="2022-06-06T18:36:00Z">
                  <w:rPr>
                    <w:bCs/>
                    <w:color w:val="000000"/>
                    <w:sz w:val="20"/>
                    <w:szCs w:val="20"/>
                  </w:rPr>
                </w:rPrChange>
              </w:rPr>
            </w:pPr>
            <w:r w:rsidRPr="00C27677">
              <w:rPr>
                <w:b/>
                <w:color w:val="000000"/>
                <w:sz w:val="20"/>
                <w:szCs w:val="20"/>
                <w:rPrChange w:id="170" w:author="JGOA" w:date="2022-06-06T18:36:00Z">
                  <w:rPr>
                    <w:bCs/>
                    <w:color w:val="000000"/>
                    <w:sz w:val="20"/>
                    <w:szCs w:val="20"/>
                  </w:rPr>
                </w:rPrChange>
              </w:rPr>
              <w:t>I</w:t>
            </w:r>
            <w:ins w:id="171" w:author="JGOA" w:date="2022-06-06T18:41:00Z">
              <w:r w:rsidR="000829B7">
                <w:rPr>
                  <w:b/>
                  <w:color w:val="000000"/>
                  <w:sz w:val="20"/>
                  <w:szCs w:val="20"/>
                </w:rPr>
                <w:t>nvima</w:t>
              </w:r>
            </w:ins>
            <w:del w:id="172" w:author="JGOA" w:date="2022-06-06T18:41:00Z">
              <w:r w:rsidRPr="00C27677" w:rsidDel="000829B7">
                <w:rPr>
                  <w:b/>
                  <w:color w:val="000000"/>
                  <w:sz w:val="20"/>
                  <w:szCs w:val="20"/>
                  <w:rPrChange w:id="173" w:author="JGOA" w:date="2022-06-06T18:36:00Z">
                    <w:rPr>
                      <w:bCs/>
                      <w:color w:val="000000"/>
                      <w:sz w:val="20"/>
                      <w:szCs w:val="20"/>
                    </w:rPr>
                  </w:rPrChange>
                </w:rPr>
                <w:delText>NVIMA</w:delText>
              </w:r>
            </w:del>
            <w:del w:id="174" w:author="JGOA" w:date="2022-06-06T18:37:00Z">
              <w:r w:rsidR="00102CF1" w:rsidRPr="00C27677" w:rsidDel="00C27677">
                <w:rPr>
                  <w:b/>
                  <w:color w:val="000000"/>
                  <w:sz w:val="20"/>
                  <w:szCs w:val="20"/>
                  <w:rPrChange w:id="175"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7F9E91F2" w14:textId="6067A2AD" w:rsidR="00A43834" w:rsidRPr="00173A3C" w:rsidRDefault="00A43834" w:rsidP="00D1300E">
            <w:pPr>
              <w:pBdr>
                <w:top w:val="nil"/>
                <w:left w:val="nil"/>
                <w:bottom w:val="nil"/>
                <w:right w:val="nil"/>
                <w:between w:val="nil"/>
              </w:pBdr>
              <w:spacing w:after="120"/>
              <w:jc w:val="both"/>
              <w:rPr>
                <w:bCs/>
                <w:sz w:val="20"/>
                <w:szCs w:val="20"/>
              </w:rPr>
            </w:pPr>
            <w:r w:rsidRPr="00173A3C">
              <w:rPr>
                <w:bCs/>
                <w:sz w:val="20"/>
                <w:szCs w:val="20"/>
              </w:rPr>
              <w:t>Instituto Nacional de Vigilancia de Medicamentos y Alimentos.</w:t>
            </w:r>
          </w:p>
        </w:tc>
      </w:tr>
      <w:tr w:rsidR="005C4D0A" w:rsidRPr="00173A3C" w14:paraId="7E04179B" w14:textId="77777777" w:rsidTr="0010068A">
        <w:trPr>
          <w:trHeight w:val="253"/>
        </w:trPr>
        <w:tc>
          <w:tcPr>
            <w:tcW w:w="2122" w:type="dxa"/>
            <w:shd w:val="clear" w:color="auto" w:fill="auto"/>
            <w:tcMar>
              <w:top w:w="100" w:type="dxa"/>
              <w:left w:w="100" w:type="dxa"/>
              <w:bottom w:w="100" w:type="dxa"/>
              <w:right w:w="100" w:type="dxa"/>
            </w:tcMar>
          </w:tcPr>
          <w:p w14:paraId="4BD8E774" w14:textId="102E1110" w:rsidR="005C4D0A" w:rsidRPr="00C27677" w:rsidRDefault="005C4D0A" w:rsidP="00D1300E">
            <w:pPr>
              <w:spacing w:after="120"/>
              <w:rPr>
                <w:b/>
                <w:color w:val="000000"/>
                <w:sz w:val="20"/>
                <w:szCs w:val="20"/>
                <w:rPrChange w:id="176" w:author="JGOA" w:date="2022-06-06T18:36:00Z">
                  <w:rPr>
                    <w:bCs/>
                    <w:color w:val="000000"/>
                    <w:sz w:val="20"/>
                    <w:szCs w:val="20"/>
                  </w:rPr>
                </w:rPrChange>
              </w:rPr>
            </w:pPr>
            <w:r w:rsidRPr="00C27677">
              <w:rPr>
                <w:b/>
                <w:color w:val="000000"/>
                <w:sz w:val="20"/>
                <w:szCs w:val="20"/>
                <w:rPrChange w:id="177" w:author="JGOA" w:date="2022-06-06T18:36:00Z">
                  <w:rPr>
                    <w:bCs/>
                    <w:color w:val="000000"/>
                    <w:sz w:val="20"/>
                    <w:szCs w:val="20"/>
                  </w:rPr>
                </w:rPrChange>
              </w:rPr>
              <w:t>Patrimonio</w:t>
            </w:r>
            <w:del w:id="178" w:author="JGOA" w:date="2022-06-06T18:37:00Z">
              <w:r w:rsidR="00102CF1" w:rsidRPr="00C27677" w:rsidDel="00C27677">
                <w:rPr>
                  <w:b/>
                  <w:color w:val="000000"/>
                  <w:sz w:val="20"/>
                  <w:szCs w:val="20"/>
                  <w:rPrChange w:id="179"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5B343C8F" w14:textId="5B353399" w:rsidR="005C4D0A" w:rsidRPr="00173A3C" w:rsidRDefault="00102CF1" w:rsidP="00D1300E">
            <w:pPr>
              <w:pBdr>
                <w:top w:val="nil"/>
                <w:left w:val="nil"/>
                <w:bottom w:val="nil"/>
                <w:right w:val="nil"/>
                <w:between w:val="nil"/>
              </w:pBdr>
              <w:spacing w:after="120"/>
              <w:jc w:val="both"/>
              <w:rPr>
                <w:bCs/>
                <w:sz w:val="20"/>
                <w:szCs w:val="20"/>
              </w:rPr>
            </w:pPr>
            <w:del w:id="180" w:author="JGOA" w:date="2022-06-06T18:41:00Z">
              <w:r w:rsidRPr="00173A3C" w:rsidDel="000829B7">
                <w:rPr>
                  <w:bCs/>
                  <w:sz w:val="20"/>
                  <w:szCs w:val="20"/>
                </w:rPr>
                <w:delText>s</w:delText>
              </w:r>
              <w:r w:rsidR="005C4D0A" w:rsidRPr="00173A3C" w:rsidDel="000829B7">
                <w:rPr>
                  <w:bCs/>
                  <w:sz w:val="20"/>
                  <w:szCs w:val="20"/>
                </w:rPr>
                <w:delText>e</w:delText>
              </w:r>
              <w:r w:rsidR="00FF7BB7" w:rsidRPr="00173A3C" w:rsidDel="000829B7">
                <w:rPr>
                  <w:bCs/>
                  <w:sz w:val="20"/>
                  <w:szCs w:val="20"/>
                </w:rPr>
                <w:delText xml:space="preserve"> </w:delText>
              </w:r>
              <w:r w:rsidR="005C4D0A" w:rsidRPr="00173A3C" w:rsidDel="000829B7">
                <w:rPr>
                  <w:bCs/>
                  <w:sz w:val="20"/>
                  <w:szCs w:val="20"/>
                </w:rPr>
                <w:delText>denomina</w:delText>
              </w:r>
              <w:r w:rsidR="00FF7BB7" w:rsidRPr="00173A3C" w:rsidDel="000829B7">
                <w:rPr>
                  <w:bCs/>
                  <w:sz w:val="20"/>
                  <w:szCs w:val="20"/>
                </w:rPr>
                <w:delText xml:space="preserve"> </w:delText>
              </w:r>
              <w:r w:rsidR="005C4D0A" w:rsidRPr="00173A3C" w:rsidDel="000829B7">
                <w:rPr>
                  <w:bCs/>
                  <w:sz w:val="20"/>
                  <w:szCs w:val="20"/>
                </w:rPr>
                <w:delText>el</w:delText>
              </w:r>
              <w:r w:rsidR="00FF7BB7" w:rsidRPr="00173A3C" w:rsidDel="000829B7">
                <w:rPr>
                  <w:bCs/>
                  <w:sz w:val="20"/>
                  <w:szCs w:val="20"/>
                </w:rPr>
                <w:delText xml:space="preserve"> </w:delText>
              </w:r>
            </w:del>
            <w:r w:rsidR="005C4D0A" w:rsidRPr="00173A3C">
              <w:rPr>
                <w:bCs/>
                <w:sz w:val="20"/>
                <w:szCs w:val="20"/>
              </w:rPr>
              <w:t>conjunto</w:t>
            </w:r>
            <w:r w:rsidR="00FF7BB7" w:rsidRPr="00173A3C">
              <w:rPr>
                <w:bCs/>
                <w:sz w:val="20"/>
                <w:szCs w:val="20"/>
              </w:rPr>
              <w:t xml:space="preserve"> </w:t>
            </w:r>
            <w:r w:rsidR="005C4D0A" w:rsidRPr="00173A3C">
              <w:rPr>
                <w:bCs/>
                <w:sz w:val="20"/>
                <w:szCs w:val="20"/>
              </w:rPr>
              <w:t>de</w:t>
            </w:r>
            <w:r w:rsidR="00FF7BB7" w:rsidRPr="00173A3C">
              <w:rPr>
                <w:bCs/>
                <w:sz w:val="20"/>
                <w:szCs w:val="20"/>
              </w:rPr>
              <w:t xml:space="preserve"> </w:t>
            </w:r>
            <w:r w:rsidR="005C4D0A" w:rsidRPr="00173A3C">
              <w:rPr>
                <w:bCs/>
                <w:sz w:val="20"/>
                <w:szCs w:val="20"/>
              </w:rPr>
              <w:t>los</w:t>
            </w:r>
            <w:r w:rsidR="00FF7BB7" w:rsidRPr="00173A3C">
              <w:rPr>
                <w:bCs/>
                <w:sz w:val="20"/>
                <w:szCs w:val="20"/>
              </w:rPr>
              <w:t xml:space="preserve"> </w:t>
            </w:r>
            <w:r w:rsidR="005C4D0A" w:rsidRPr="00173A3C">
              <w:rPr>
                <w:bCs/>
                <w:sz w:val="20"/>
                <w:szCs w:val="20"/>
              </w:rPr>
              <w:t>bienes</w:t>
            </w:r>
            <w:r w:rsidR="00FF7BB7" w:rsidRPr="00173A3C">
              <w:rPr>
                <w:bCs/>
                <w:sz w:val="20"/>
                <w:szCs w:val="20"/>
              </w:rPr>
              <w:t xml:space="preserve"> </w:t>
            </w:r>
            <w:r w:rsidR="005C4D0A" w:rsidRPr="00173A3C">
              <w:rPr>
                <w:bCs/>
                <w:sz w:val="20"/>
                <w:szCs w:val="20"/>
              </w:rPr>
              <w:t>y</w:t>
            </w:r>
            <w:r w:rsidR="00FF7BB7" w:rsidRPr="00173A3C">
              <w:rPr>
                <w:bCs/>
                <w:sz w:val="20"/>
                <w:szCs w:val="20"/>
              </w:rPr>
              <w:t xml:space="preserve"> </w:t>
            </w:r>
            <w:r w:rsidR="005C4D0A" w:rsidRPr="00173A3C">
              <w:rPr>
                <w:bCs/>
                <w:sz w:val="20"/>
                <w:szCs w:val="20"/>
              </w:rPr>
              <w:t>derechos</w:t>
            </w:r>
            <w:r w:rsidR="00FF7BB7" w:rsidRPr="00173A3C">
              <w:rPr>
                <w:bCs/>
                <w:sz w:val="20"/>
                <w:szCs w:val="20"/>
              </w:rPr>
              <w:t xml:space="preserve"> </w:t>
            </w:r>
            <w:r w:rsidR="005C4D0A" w:rsidRPr="00173A3C">
              <w:rPr>
                <w:bCs/>
                <w:sz w:val="20"/>
                <w:szCs w:val="20"/>
              </w:rPr>
              <w:t>de</w:t>
            </w:r>
            <w:r w:rsidR="00FF7BB7" w:rsidRPr="00173A3C">
              <w:rPr>
                <w:bCs/>
                <w:sz w:val="20"/>
                <w:szCs w:val="20"/>
              </w:rPr>
              <w:t xml:space="preserve"> </w:t>
            </w:r>
            <w:r w:rsidR="005C4D0A" w:rsidRPr="00173A3C">
              <w:rPr>
                <w:bCs/>
                <w:sz w:val="20"/>
                <w:szCs w:val="20"/>
              </w:rPr>
              <w:t>una</w:t>
            </w:r>
            <w:r w:rsidR="00FF7BB7" w:rsidRPr="00173A3C">
              <w:rPr>
                <w:bCs/>
                <w:sz w:val="20"/>
                <w:szCs w:val="20"/>
              </w:rPr>
              <w:t xml:space="preserve"> </w:t>
            </w:r>
            <w:r w:rsidR="005C4D0A" w:rsidRPr="00173A3C">
              <w:rPr>
                <w:bCs/>
                <w:sz w:val="20"/>
                <w:szCs w:val="20"/>
              </w:rPr>
              <w:t>persona</w:t>
            </w:r>
            <w:r w:rsidRPr="00173A3C">
              <w:rPr>
                <w:bCs/>
                <w:sz w:val="20"/>
                <w:szCs w:val="20"/>
              </w:rPr>
              <w:t>.</w:t>
            </w:r>
          </w:p>
        </w:tc>
      </w:tr>
      <w:tr w:rsidR="00F75D69" w:rsidRPr="00173A3C" w14:paraId="6B6C48D4" w14:textId="77777777" w:rsidTr="0010068A">
        <w:trPr>
          <w:trHeight w:val="253"/>
        </w:trPr>
        <w:tc>
          <w:tcPr>
            <w:tcW w:w="2122" w:type="dxa"/>
            <w:shd w:val="clear" w:color="auto" w:fill="auto"/>
            <w:tcMar>
              <w:top w:w="100" w:type="dxa"/>
              <w:left w:w="100" w:type="dxa"/>
              <w:bottom w:w="100" w:type="dxa"/>
              <w:right w:w="100" w:type="dxa"/>
            </w:tcMar>
          </w:tcPr>
          <w:p w14:paraId="7E0A9775" w14:textId="52515845" w:rsidR="00F75D69" w:rsidRPr="00C27677" w:rsidRDefault="005C4D0A" w:rsidP="00D1300E">
            <w:pPr>
              <w:spacing w:after="120"/>
              <w:rPr>
                <w:b/>
                <w:sz w:val="20"/>
                <w:szCs w:val="20"/>
                <w:rPrChange w:id="181" w:author="JGOA" w:date="2022-06-06T18:36:00Z">
                  <w:rPr>
                    <w:bCs/>
                    <w:sz w:val="20"/>
                    <w:szCs w:val="20"/>
                  </w:rPr>
                </w:rPrChange>
              </w:rPr>
            </w:pPr>
            <w:r w:rsidRPr="00C27677">
              <w:rPr>
                <w:b/>
                <w:sz w:val="20"/>
                <w:szCs w:val="20"/>
                <w:rPrChange w:id="182" w:author="JGOA" w:date="2022-06-06T18:36:00Z">
                  <w:rPr>
                    <w:bCs/>
                    <w:sz w:val="20"/>
                    <w:szCs w:val="20"/>
                  </w:rPr>
                </w:rPrChange>
              </w:rPr>
              <w:t>Restringido</w:t>
            </w:r>
            <w:del w:id="183" w:author="JGOA" w:date="2022-06-06T18:37:00Z">
              <w:r w:rsidR="00102CF1" w:rsidRPr="00C27677" w:rsidDel="00C27677">
                <w:rPr>
                  <w:b/>
                  <w:sz w:val="20"/>
                  <w:szCs w:val="20"/>
                  <w:rPrChange w:id="184" w:author="JGOA" w:date="2022-06-06T18:36:00Z">
                    <w:rPr>
                      <w:bCs/>
                      <w:sz w:val="20"/>
                      <w:szCs w:val="20"/>
                    </w:rPr>
                  </w:rPrChange>
                </w:rPr>
                <w:delText>:</w:delText>
              </w:r>
            </w:del>
          </w:p>
        </w:tc>
        <w:tc>
          <w:tcPr>
            <w:tcW w:w="7840" w:type="dxa"/>
            <w:shd w:val="clear" w:color="auto" w:fill="auto"/>
            <w:tcMar>
              <w:top w:w="100" w:type="dxa"/>
              <w:left w:w="100" w:type="dxa"/>
              <w:bottom w:w="100" w:type="dxa"/>
              <w:right w:w="100" w:type="dxa"/>
            </w:tcMar>
          </w:tcPr>
          <w:p w14:paraId="776150F9" w14:textId="2C274584" w:rsidR="00F75D69" w:rsidRPr="00173A3C" w:rsidRDefault="00102CF1" w:rsidP="00D1300E">
            <w:pPr>
              <w:pBdr>
                <w:top w:val="nil"/>
                <w:left w:val="nil"/>
                <w:bottom w:val="nil"/>
                <w:right w:val="nil"/>
                <w:between w:val="nil"/>
              </w:pBdr>
              <w:spacing w:after="120"/>
              <w:jc w:val="both"/>
              <w:rPr>
                <w:bCs/>
                <w:sz w:val="20"/>
                <w:szCs w:val="20"/>
                <w:shd w:val="clear" w:color="auto" w:fill="FFFFFF"/>
              </w:rPr>
            </w:pPr>
            <w:r w:rsidRPr="00173A3C">
              <w:rPr>
                <w:bCs/>
                <w:sz w:val="20"/>
                <w:szCs w:val="20"/>
                <w:shd w:val="clear" w:color="auto" w:fill="FFFFFF"/>
              </w:rPr>
              <w:t>q</w:t>
            </w:r>
            <w:r w:rsidR="005C4D0A" w:rsidRPr="00173A3C">
              <w:rPr>
                <w:bCs/>
                <w:sz w:val="20"/>
                <w:szCs w:val="20"/>
                <w:shd w:val="clear" w:color="auto" w:fill="FFFFFF"/>
              </w:rPr>
              <w:t>ue</w:t>
            </w:r>
            <w:r w:rsidR="00FF7BB7" w:rsidRPr="00173A3C">
              <w:rPr>
                <w:bCs/>
                <w:sz w:val="20"/>
                <w:szCs w:val="20"/>
                <w:shd w:val="clear" w:color="auto" w:fill="FFFFFF"/>
              </w:rPr>
              <w:t xml:space="preserve"> </w:t>
            </w:r>
            <w:r w:rsidR="005C4D0A" w:rsidRPr="00173A3C">
              <w:rPr>
                <w:bCs/>
                <w:sz w:val="20"/>
                <w:szCs w:val="20"/>
                <w:shd w:val="clear" w:color="auto" w:fill="FFFFFF"/>
              </w:rPr>
              <w:t>tiene</w:t>
            </w:r>
            <w:r w:rsidR="00FF7BB7" w:rsidRPr="00173A3C">
              <w:rPr>
                <w:bCs/>
                <w:sz w:val="20"/>
                <w:szCs w:val="20"/>
                <w:shd w:val="clear" w:color="auto" w:fill="FFFFFF"/>
              </w:rPr>
              <w:t xml:space="preserve"> </w:t>
            </w:r>
            <w:r w:rsidR="005C4D0A" w:rsidRPr="00173A3C">
              <w:rPr>
                <w:bCs/>
                <w:sz w:val="20"/>
                <w:szCs w:val="20"/>
                <w:shd w:val="clear" w:color="auto" w:fill="FFFFFF"/>
              </w:rPr>
              <w:t>limitado</w:t>
            </w:r>
            <w:r w:rsidR="00FF7BB7" w:rsidRPr="00173A3C">
              <w:rPr>
                <w:bCs/>
                <w:sz w:val="20"/>
                <w:szCs w:val="20"/>
                <w:shd w:val="clear" w:color="auto" w:fill="FFFFFF"/>
              </w:rPr>
              <w:t xml:space="preserve"> </w:t>
            </w:r>
            <w:r w:rsidR="005C4D0A" w:rsidRPr="00173A3C">
              <w:rPr>
                <w:bCs/>
                <w:sz w:val="20"/>
                <w:szCs w:val="20"/>
                <w:shd w:val="clear" w:color="auto" w:fill="FFFFFF"/>
              </w:rPr>
              <w:t>o</w:t>
            </w:r>
            <w:r w:rsidR="00FF7BB7" w:rsidRPr="00173A3C">
              <w:rPr>
                <w:bCs/>
                <w:sz w:val="20"/>
                <w:szCs w:val="20"/>
                <w:shd w:val="clear" w:color="auto" w:fill="FFFFFF"/>
              </w:rPr>
              <w:t xml:space="preserve"> </w:t>
            </w:r>
            <w:r w:rsidR="005C4D0A" w:rsidRPr="00173A3C">
              <w:rPr>
                <w:bCs/>
                <w:sz w:val="20"/>
                <w:szCs w:val="20"/>
                <w:shd w:val="clear" w:color="auto" w:fill="FFFFFF"/>
              </w:rPr>
              <w:t>reducido</w:t>
            </w:r>
            <w:r w:rsidR="00FF7BB7" w:rsidRPr="00173A3C">
              <w:rPr>
                <w:bCs/>
                <w:sz w:val="20"/>
                <w:szCs w:val="20"/>
                <w:shd w:val="clear" w:color="auto" w:fill="FFFFFF"/>
              </w:rPr>
              <w:t xml:space="preserve"> </w:t>
            </w:r>
            <w:r w:rsidR="005C4D0A" w:rsidRPr="00173A3C">
              <w:rPr>
                <w:bCs/>
                <w:sz w:val="20"/>
                <w:szCs w:val="20"/>
                <w:shd w:val="clear" w:color="auto" w:fill="FFFFFF"/>
              </w:rPr>
              <w:t>el</w:t>
            </w:r>
            <w:r w:rsidR="00FF7BB7" w:rsidRPr="00173A3C">
              <w:rPr>
                <w:bCs/>
                <w:sz w:val="20"/>
                <w:szCs w:val="20"/>
                <w:shd w:val="clear" w:color="auto" w:fill="FFFFFF"/>
              </w:rPr>
              <w:t xml:space="preserve"> </w:t>
            </w:r>
            <w:r w:rsidR="005C4D0A" w:rsidRPr="00173A3C">
              <w:rPr>
                <w:bCs/>
                <w:sz w:val="20"/>
                <w:szCs w:val="20"/>
                <w:shd w:val="clear" w:color="auto" w:fill="FFFFFF"/>
              </w:rPr>
              <w:t>paso</w:t>
            </w:r>
            <w:r w:rsidR="00FF7BB7" w:rsidRPr="00173A3C">
              <w:rPr>
                <w:bCs/>
                <w:sz w:val="20"/>
                <w:szCs w:val="20"/>
                <w:shd w:val="clear" w:color="auto" w:fill="FFFFFF"/>
              </w:rPr>
              <w:t xml:space="preserve"> </w:t>
            </w:r>
            <w:r w:rsidR="005C4D0A" w:rsidRPr="00173A3C">
              <w:rPr>
                <w:bCs/>
                <w:sz w:val="20"/>
                <w:szCs w:val="20"/>
                <w:shd w:val="clear" w:color="auto" w:fill="FFFFFF"/>
              </w:rPr>
              <w:t>de</w:t>
            </w:r>
            <w:r w:rsidR="00FF7BB7" w:rsidRPr="00173A3C">
              <w:rPr>
                <w:bCs/>
                <w:sz w:val="20"/>
                <w:szCs w:val="20"/>
                <w:shd w:val="clear" w:color="auto" w:fill="FFFFFF"/>
              </w:rPr>
              <w:t xml:space="preserve"> </w:t>
            </w:r>
            <w:r w:rsidR="005C4D0A" w:rsidRPr="00173A3C">
              <w:rPr>
                <w:bCs/>
                <w:sz w:val="20"/>
                <w:szCs w:val="20"/>
                <w:shd w:val="clear" w:color="auto" w:fill="FFFFFF"/>
              </w:rPr>
              <w:t>personas</w:t>
            </w:r>
            <w:r w:rsidR="00FF7BB7" w:rsidRPr="00173A3C">
              <w:rPr>
                <w:bCs/>
                <w:sz w:val="20"/>
                <w:szCs w:val="20"/>
                <w:shd w:val="clear" w:color="auto" w:fill="FFFFFF"/>
              </w:rPr>
              <w:t xml:space="preserve"> </w:t>
            </w:r>
            <w:r w:rsidR="005C4D0A" w:rsidRPr="00173A3C">
              <w:rPr>
                <w:bCs/>
                <w:sz w:val="20"/>
                <w:szCs w:val="20"/>
                <w:shd w:val="clear" w:color="auto" w:fill="FFFFFF"/>
              </w:rPr>
              <w:t>o</w:t>
            </w:r>
            <w:r w:rsidR="00FF7BB7" w:rsidRPr="00173A3C">
              <w:rPr>
                <w:bCs/>
                <w:sz w:val="20"/>
                <w:szCs w:val="20"/>
                <w:shd w:val="clear" w:color="auto" w:fill="FFFFFF"/>
              </w:rPr>
              <w:t xml:space="preserve"> </w:t>
            </w:r>
            <w:r w:rsidR="005C4D0A" w:rsidRPr="00173A3C">
              <w:rPr>
                <w:bCs/>
                <w:sz w:val="20"/>
                <w:szCs w:val="20"/>
                <w:shd w:val="clear" w:color="auto" w:fill="FFFFFF"/>
              </w:rPr>
              <w:t>cosas</w:t>
            </w:r>
            <w:r w:rsidRPr="00173A3C">
              <w:rPr>
                <w:bCs/>
                <w:sz w:val="20"/>
                <w:szCs w:val="20"/>
                <w:shd w:val="clear" w:color="auto" w:fill="FFFFFF"/>
              </w:rPr>
              <w:t>.</w:t>
            </w:r>
          </w:p>
        </w:tc>
      </w:tr>
      <w:tr w:rsidR="00291F79" w:rsidRPr="00173A3C" w14:paraId="0797D030" w14:textId="77777777" w:rsidTr="0010068A">
        <w:trPr>
          <w:trHeight w:val="253"/>
        </w:trPr>
        <w:tc>
          <w:tcPr>
            <w:tcW w:w="2122" w:type="dxa"/>
            <w:shd w:val="clear" w:color="auto" w:fill="auto"/>
            <w:tcMar>
              <w:top w:w="100" w:type="dxa"/>
              <w:left w:w="100" w:type="dxa"/>
              <w:bottom w:w="100" w:type="dxa"/>
              <w:right w:w="100" w:type="dxa"/>
            </w:tcMar>
          </w:tcPr>
          <w:p w14:paraId="3432EE45" w14:textId="15B43785" w:rsidR="00291F79" w:rsidRPr="00C27677" w:rsidRDefault="00291F79" w:rsidP="00D1300E">
            <w:pPr>
              <w:spacing w:after="120"/>
              <w:rPr>
                <w:b/>
                <w:color w:val="000000"/>
                <w:sz w:val="20"/>
                <w:szCs w:val="20"/>
                <w:rPrChange w:id="185" w:author="JGOA" w:date="2022-06-06T18:36:00Z">
                  <w:rPr>
                    <w:bCs/>
                    <w:color w:val="000000"/>
                    <w:sz w:val="20"/>
                    <w:szCs w:val="20"/>
                  </w:rPr>
                </w:rPrChange>
              </w:rPr>
            </w:pPr>
            <w:r w:rsidRPr="00C27677">
              <w:rPr>
                <w:b/>
                <w:color w:val="000000"/>
                <w:sz w:val="20"/>
                <w:szCs w:val="20"/>
                <w:rPrChange w:id="186" w:author="JGOA" w:date="2022-06-06T18:36:00Z">
                  <w:rPr>
                    <w:bCs/>
                    <w:color w:val="000000"/>
                    <w:sz w:val="20"/>
                    <w:szCs w:val="20"/>
                  </w:rPr>
                </w:rPrChange>
              </w:rPr>
              <w:t>SIG</w:t>
            </w:r>
            <w:del w:id="187" w:author="JGOA" w:date="2022-06-06T18:37:00Z">
              <w:r w:rsidR="00102CF1" w:rsidRPr="00C27677" w:rsidDel="00C27677">
                <w:rPr>
                  <w:b/>
                  <w:color w:val="000000"/>
                  <w:sz w:val="20"/>
                  <w:szCs w:val="20"/>
                  <w:rPrChange w:id="188"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20EB8D48" w14:textId="79A2920C" w:rsidR="00291F79" w:rsidRPr="00173A3C" w:rsidRDefault="00291F79" w:rsidP="00D1300E">
            <w:pPr>
              <w:pBdr>
                <w:top w:val="nil"/>
                <w:left w:val="nil"/>
                <w:bottom w:val="nil"/>
                <w:right w:val="nil"/>
                <w:between w:val="nil"/>
              </w:pBdr>
              <w:spacing w:after="120"/>
              <w:rPr>
                <w:bCs/>
                <w:color w:val="000000"/>
                <w:sz w:val="20"/>
                <w:szCs w:val="20"/>
              </w:rPr>
            </w:pPr>
            <w:r w:rsidRPr="00173A3C">
              <w:rPr>
                <w:bCs/>
                <w:color w:val="000000"/>
                <w:sz w:val="20"/>
                <w:szCs w:val="20"/>
              </w:rPr>
              <w:t>Sistema</w:t>
            </w:r>
            <w:r w:rsidR="00FF7BB7" w:rsidRPr="00173A3C">
              <w:rPr>
                <w:bCs/>
                <w:color w:val="000000"/>
                <w:sz w:val="20"/>
                <w:szCs w:val="20"/>
              </w:rPr>
              <w:t xml:space="preserve"> </w:t>
            </w:r>
            <w:r w:rsidRPr="00173A3C">
              <w:rPr>
                <w:bCs/>
                <w:color w:val="000000"/>
                <w:sz w:val="20"/>
                <w:szCs w:val="20"/>
              </w:rPr>
              <w:t>Integrado</w:t>
            </w:r>
            <w:r w:rsidR="00FF7BB7" w:rsidRPr="00173A3C">
              <w:rPr>
                <w:bCs/>
                <w:color w:val="000000"/>
                <w:sz w:val="20"/>
                <w:szCs w:val="20"/>
              </w:rPr>
              <w:t xml:space="preserve"> </w:t>
            </w:r>
            <w:r w:rsidRPr="00173A3C">
              <w:rPr>
                <w:bCs/>
                <w:color w:val="000000"/>
                <w:sz w:val="20"/>
                <w:szCs w:val="20"/>
              </w:rPr>
              <w:t>de</w:t>
            </w:r>
            <w:r w:rsidR="00FF7BB7" w:rsidRPr="00173A3C">
              <w:rPr>
                <w:bCs/>
                <w:color w:val="000000"/>
                <w:sz w:val="20"/>
                <w:szCs w:val="20"/>
              </w:rPr>
              <w:t xml:space="preserve"> </w:t>
            </w:r>
            <w:r w:rsidRPr="00173A3C">
              <w:rPr>
                <w:bCs/>
                <w:color w:val="000000"/>
                <w:sz w:val="20"/>
                <w:szCs w:val="20"/>
              </w:rPr>
              <w:t>Gestión</w:t>
            </w:r>
            <w:r w:rsidR="00102CF1" w:rsidRPr="00173A3C">
              <w:rPr>
                <w:bCs/>
                <w:color w:val="000000"/>
                <w:sz w:val="20"/>
                <w:szCs w:val="20"/>
              </w:rPr>
              <w:t>.</w:t>
            </w:r>
          </w:p>
        </w:tc>
      </w:tr>
      <w:tr w:rsidR="00771B6B" w:rsidRPr="00173A3C" w14:paraId="5F94AFA2" w14:textId="77777777" w:rsidTr="0010068A">
        <w:trPr>
          <w:trHeight w:val="253"/>
        </w:trPr>
        <w:tc>
          <w:tcPr>
            <w:tcW w:w="2122" w:type="dxa"/>
            <w:shd w:val="clear" w:color="auto" w:fill="auto"/>
            <w:tcMar>
              <w:top w:w="100" w:type="dxa"/>
              <w:left w:w="100" w:type="dxa"/>
              <w:bottom w:w="100" w:type="dxa"/>
              <w:right w:w="100" w:type="dxa"/>
            </w:tcMar>
          </w:tcPr>
          <w:p w14:paraId="332A8B21" w14:textId="1D005FAC" w:rsidR="00771B6B" w:rsidRPr="00C27677" w:rsidRDefault="00771B6B" w:rsidP="00D1300E">
            <w:pPr>
              <w:spacing w:after="120"/>
              <w:rPr>
                <w:b/>
                <w:color w:val="000000"/>
                <w:sz w:val="20"/>
                <w:szCs w:val="20"/>
                <w:rPrChange w:id="189" w:author="JGOA" w:date="2022-06-06T18:36:00Z">
                  <w:rPr>
                    <w:bCs/>
                    <w:color w:val="000000"/>
                    <w:sz w:val="20"/>
                    <w:szCs w:val="20"/>
                  </w:rPr>
                </w:rPrChange>
              </w:rPr>
            </w:pPr>
            <w:r w:rsidRPr="00C27677">
              <w:rPr>
                <w:b/>
                <w:color w:val="000000"/>
                <w:sz w:val="20"/>
                <w:szCs w:val="20"/>
                <w:rPrChange w:id="190" w:author="JGOA" w:date="2022-06-06T18:36:00Z">
                  <w:rPr>
                    <w:bCs/>
                    <w:color w:val="000000"/>
                    <w:sz w:val="20"/>
                    <w:szCs w:val="20"/>
                  </w:rPr>
                </w:rPrChange>
              </w:rPr>
              <w:t>SGC</w:t>
            </w:r>
            <w:del w:id="191" w:author="JGOA" w:date="2022-06-06T18:37:00Z">
              <w:r w:rsidR="00102CF1" w:rsidRPr="00C27677" w:rsidDel="00C27677">
                <w:rPr>
                  <w:b/>
                  <w:color w:val="000000"/>
                  <w:sz w:val="20"/>
                  <w:szCs w:val="20"/>
                  <w:rPrChange w:id="192"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02285014" w14:textId="4D814BB2" w:rsidR="00771B6B" w:rsidRPr="00173A3C" w:rsidRDefault="00771B6B" w:rsidP="00D1300E">
            <w:pPr>
              <w:pBdr>
                <w:top w:val="nil"/>
                <w:left w:val="nil"/>
                <w:bottom w:val="nil"/>
                <w:right w:val="nil"/>
                <w:between w:val="nil"/>
              </w:pBdr>
              <w:spacing w:after="120"/>
              <w:rPr>
                <w:bCs/>
                <w:color w:val="000000"/>
                <w:sz w:val="20"/>
                <w:szCs w:val="20"/>
              </w:rPr>
            </w:pPr>
            <w:r w:rsidRPr="00173A3C">
              <w:rPr>
                <w:bCs/>
                <w:color w:val="000000"/>
                <w:sz w:val="20"/>
                <w:szCs w:val="20"/>
              </w:rPr>
              <w:t>Sistema de Gestión de la Calidad.</w:t>
            </w:r>
          </w:p>
        </w:tc>
      </w:tr>
      <w:tr w:rsidR="00F75D69" w:rsidRPr="00173A3C" w14:paraId="06FF31E9" w14:textId="77777777" w:rsidTr="0010068A">
        <w:trPr>
          <w:trHeight w:val="253"/>
        </w:trPr>
        <w:tc>
          <w:tcPr>
            <w:tcW w:w="2122" w:type="dxa"/>
            <w:shd w:val="clear" w:color="auto" w:fill="auto"/>
            <w:tcMar>
              <w:top w:w="100" w:type="dxa"/>
              <w:left w:w="100" w:type="dxa"/>
              <w:bottom w:w="100" w:type="dxa"/>
              <w:right w:w="100" w:type="dxa"/>
            </w:tcMar>
          </w:tcPr>
          <w:p w14:paraId="661A6A6C" w14:textId="32631922" w:rsidR="00F75D69" w:rsidRPr="00C27677" w:rsidRDefault="005C4D0A" w:rsidP="00D1300E">
            <w:pPr>
              <w:spacing w:after="120"/>
              <w:rPr>
                <w:b/>
                <w:sz w:val="20"/>
                <w:szCs w:val="20"/>
                <w:rPrChange w:id="193" w:author="JGOA" w:date="2022-06-06T18:36:00Z">
                  <w:rPr>
                    <w:bCs/>
                    <w:sz w:val="20"/>
                    <w:szCs w:val="20"/>
                  </w:rPr>
                </w:rPrChange>
              </w:rPr>
            </w:pPr>
            <w:r w:rsidRPr="00C27677">
              <w:rPr>
                <w:b/>
                <w:color w:val="000000"/>
                <w:sz w:val="20"/>
                <w:szCs w:val="20"/>
                <w:rPrChange w:id="194" w:author="JGOA" w:date="2022-06-06T18:36:00Z">
                  <w:rPr>
                    <w:bCs/>
                    <w:color w:val="000000"/>
                    <w:sz w:val="20"/>
                    <w:szCs w:val="20"/>
                  </w:rPr>
                </w:rPrChange>
              </w:rPr>
              <w:t>Suficiencia</w:t>
            </w:r>
            <w:del w:id="195" w:author="JGOA" w:date="2022-06-06T18:37:00Z">
              <w:r w:rsidR="00102CF1" w:rsidRPr="00C27677" w:rsidDel="00C27677">
                <w:rPr>
                  <w:b/>
                  <w:color w:val="000000"/>
                  <w:sz w:val="20"/>
                  <w:szCs w:val="20"/>
                  <w:rPrChange w:id="196" w:author="JGOA" w:date="2022-06-06T18:36:00Z">
                    <w:rPr>
                      <w:bCs/>
                      <w:color w:val="000000"/>
                      <w:sz w:val="20"/>
                      <w:szCs w:val="20"/>
                    </w:rPr>
                  </w:rPrChange>
                </w:rPr>
                <w:delText>:</w:delText>
              </w:r>
            </w:del>
          </w:p>
        </w:tc>
        <w:tc>
          <w:tcPr>
            <w:tcW w:w="7840" w:type="dxa"/>
            <w:shd w:val="clear" w:color="auto" w:fill="auto"/>
            <w:tcMar>
              <w:top w:w="100" w:type="dxa"/>
              <w:left w:w="100" w:type="dxa"/>
              <w:bottom w:w="100" w:type="dxa"/>
              <w:right w:w="100" w:type="dxa"/>
            </w:tcMar>
          </w:tcPr>
          <w:p w14:paraId="1E7198CA" w14:textId="7241F5AE" w:rsidR="00F75D69" w:rsidRPr="00173A3C" w:rsidRDefault="00102CF1" w:rsidP="00D1300E">
            <w:pPr>
              <w:pBdr>
                <w:top w:val="nil"/>
                <w:left w:val="nil"/>
                <w:bottom w:val="nil"/>
                <w:right w:val="nil"/>
                <w:between w:val="nil"/>
              </w:pBdr>
              <w:spacing w:after="120"/>
              <w:jc w:val="both"/>
              <w:rPr>
                <w:bCs/>
                <w:sz w:val="20"/>
                <w:szCs w:val="20"/>
              </w:rPr>
            </w:pPr>
            <w:del w:id="197" w:author="JGOA" w:date="2022-06-06T18:41:00Z">
              <w:r w:rsidRPr="00173A3C" w:rsidDel="000829B7">
                <w:rPr>
                  <w:bCs/>
                  <w:sz w:val="20"/>
                  <w:szCs w:val="20"/>
                  <w:shd w:val="clear" w:color="auto" w:fill="FFFFFF"/>
                </w:rPr>
                <w:delText>e</w:delText>
              </w:r>
              <w:r w:rsidR="005C4D0A" w:rsidRPr="00173A3C" w:rsidDel="000829B7">
                <w:rPr>
                  <w:bCs/>
                  <w:sz w:val="20"/>
                  <w:szCs w:val="20"/>
                  <w:shd w:val="clear" w:color="auto" w:fill="FFFFFF"/>
                </w:rPr>
                <w:delText>s</w:delText>
              </w:r>
              <w:r w:rsidR="00FF7BB7" w:rsidRPr="00173A3C" w:rsidDel="000829B7">
                <w:rPr>
                  <w:bCs/>
                  <w:sz w:val="20"/>
                  <w:szCs w:val="20"/>
                  <w:shd w:val="clear" w:color="auto" w:fill="FFFFFF"/>
                </w:rPr>
                <w:delText xml:space="preserve"> </w:delText>
              </w:r>
              <w:r w:rsidR="005C4D0A" w:rsidRPr="00173A3C" w:rsidDel="000829B7">
                <w:rPr>
                  <w:bCs/>
                  <w:sz w:val="20"/>
                  <w:szCs w:val="20"/>
                  <w:shd w:val="clear" w:color="auto" w:fill="FFFFFF"/>
                </w:rPr>
                <w:delText>un</w:delText>
              </w:r>
              <w:r w:rsidR="00FF7BB7" w:rsidRPr="00173A3C" w:rsidDel="000829B7">
                <w:rPr>
                  <w:bCs/>
                  <w:sz w:val="20"/>
                  <w:szCs w:val="20"/>
                  <w:shd w:val="clear" w:color="auto" w:fill="FFFFFF"/>
                </w:rPr>
                <w:delText xml:space="preserve"> </w:delText>
              </w:r>
            </w:del>
            <w:r w:rsidR="005C4D0A" w:rsidRPr="00173A3C">
              <w:rPr>
                <w:bCs/>
                <w:sz w:val="20"/>
                <w:szCs w:val="20"/>
                <w:shd w:val="clear" w:color="auto" w:fill="FFFFFF"/>
              </w:rPr>
              <w:t>término</w:t>
            </w:r>
            <w:r w:rsidR="00FF7BB7" w:rsidRPr="00173A3C">
              <w:rPr>
                <w:bCs/>
                <w:sz w:val="20"/>
                <w:szCs w:val="20"/>
                <w:shd w:val="clear" w:color="auto" w:fill="FFFFFF"/>
              </w:rPr>
              <w:t xml:space="preserve"> </w:t>
            </w:r>
            <w:r w:rsidR="005C4D0A" w:rsidRPr="00173A3C">
              <w:rPr>
                <w:bCs/>
                <w:sz w:val="20"/>
                <w:szCs w:val="20"/>
                <w:shd w:val="clear" w:color="auto" w:fill="FFFFFF"/>
              </w:rPr>
              <w:t>que</w:t>
            </w:r>
            <w:r w:rsidR="00FF7BB7" w:rsidRPr="00173A3C">
              <w:rPr>
                <w:bCs/>
                <w:sz w:val="20"/>
                <w:szCs w:val="20"/>
                <w:shd w:val="clear" w:color="auto" w:fill="FFFFFF"/>
              </w:rPr>
              <w:t xml:space="preserve"> </w:t>
            </w:r>
            <w:r w:rsidR="005C4D0A" w:rsidRPr="00173A3C">
              <w:rPr>
                <w:bCs/>
                <w:sz w:val="20"/>
                <w:szCs w:val="20"/>
                <w:shd w:val="clear" w:color="auto" w:fill="FFFFFF"/>
              </w:rPr>
              <w:t>puede</w:t>
            </w:r>
            <w:r w:rsidR="00FF7BB7" w:rsidRPr="00173A3C">
              <w:rPr>
                <w:bCs/>
                <w:sz w:val="20"/>
                <w:szCs w:val="20"/>
                <w:shd w:val="clear" w:color="auto" w:fill="FFFFFF"/>
              </w:rPr>
              <w:t xml:space="preserve"> </w:t>
            </w:r>
            <w:r w:rsidR="005C4D0A" w:rsidRPr="00173A3C">
              <w:rPr>
                <w:bCs/>
                <w:sz w:val="20"/>
                <w:szCs w:val="20"/>
                <w:shd w:val="clear" w:color="auto" w:fill="FFFFFF"/>
              </w:rPr>
              <w:t>usarse</w:t>
            </w:r>
            <w:r w:rsidR="00FF7BB7" w:rsidRPr="00173A3C">
              <w:rPr>
                <w:bCs/>
                <w:sz w:val="20"/>
                <w:szCs w:val="20"/>
                <w:shd w:val="clear" w:color="auto" w:fill="FFFFFF"/>
              </w:rPr>
              <w:t xml:space="preserve"> </w:t>
            </w:r>
            <w:r w:rsidR="005C4D0A" w:rsidRPr="00173A3C">
              <w:rPr>
                <w:bCs/>
                <w:sz w:val="20"/>
                <w:szCs w:val="20"/>
                <w:shd w:val="clear" w:color="auto" w:fill="FFFFFF"/>
              </w:rPr>
              <w:t>para</w:t>
            </w:r>
            <w:r w:rsidR="00FF7BB7" w:rsidRPr="00173A3C">
              <w:rPr>
                <w:bCs/>
                <w:sz w:val="20"/>
                <w:szCs w:val="20"/>
                <w:shd w:val="clear" w:color="auto" w:fill="FFFFFF"/>
              </w:rPr>
              <w:t xml:space="preserve"> </w:t>
            </w:r>
            <w:r w:rsidR="005C4D0A" w:rsidRPr="00173A3C">
              <w:rPr>
                <w:bCs/>
                <w:sz w:val="20"/>
                <w:szCs w:val="20"/>
                <w:shd w:val="clear" w:color="auto" w:fill="FFFFFF"/>
              </w:rPr>
              <w:t>hacer</w:t>
            </w:r>
            <w:r w:rsidR="00FF7BB7" w:rsidRPr="00173A3C">
              <w:rPr>
                <w:bCs/>
                <w:sz w:val="20"/>
                <w:szCs w:val="20"/>
                <w:shd w:val="clear" w:color="auto" w:fill="FFFFFF"/>
              </w:rPr>
              <w:t xml:space="preserve"> </w:t>
            </w:r>
            <w:r w:rsidR="005C4D0A" w:rsidRPr="00173A3C">
              <w:rPr>
                <w:bCs/>
                <w:sz w:val="20"/>
                <w:szCs w:val="20"/>
                <w:shd w:val="clear" w:color="auto" w:fill="FFFFFF"/>
              </w:rPr>
              <w:t>mención</w:t>
            </w:r>
            <w:r w:rsidR="00FF7BB7" w:rsidRPr="00173A3C">
              <w:rPr>
                <w:bCs/>
                <w:sz w:val="20"/>
                <w:szCs w:val="20"/>
                <w:shd w:val="clear" w:color="auto" w:fill="FFFFFF"/>
              </w:rPr>
              <w:t xml:space="preserve"> </w:t>
            </w:r>
            <w:proofErr w:type="gramStart"/>
            <w:r w:rsidR="005C4D0A" w:rsidRPr="00173A3C">
              <w:rPr>
                <w:bCs/>
                <w:sz w:val="20"/>
                <w:szCs w:val="20"/>
                <w:shd w:val="clear" w:color="auto" w:fill="FFFFFF"/>
              </w:rPr>
              <w:t>a</w:t>
            </w:r>
            <w:proofErr w:type="gramEnd"/>
            <w:r w:rsidR="00FF7BB7" w:rsidRPr="00173A3C">
              <w:rPr>
                <w:bCs/>
                <w:sz w:val="20"/>
                <w:szCs w:val="20"/>
                <w:shd w:val="clear" w:color="auto" w:fill="FFFFFF"/>
              </w:rPr>
              <w:t xml:space="preserve"> </w:t>
            </w:r>
            <w:r w:rsidR="005C4D0A" w:rsidRPr="00173A3C">
              <w:rPr>
                <w:bCs/>
                <w:sz w:val="20"/>
                <w:szCs w:val="20"/>
                <w:shd w:val="clear" w:color="auto" w:fill="FFFFFF"/>
              </w:rPr>
              <w:t>una</w:t>
            </w:r>
            <w:r w:rsidR="00FF7BB7" w:rsidRPr="00173A3C">
              <w:rPr>
                <w:bCs/>
                <w:sz w:val="20"/>
                <w:szCs w:val="20"/>
                <w:shd w:val="clear" w:color="auto" w:fill="FFFFFF"/>
              </w:rPr>
              <w:t xml:space="preserve"> </w:t>
            </w:r>
            <w:r w:rsidR="005C4D0A" w:rsidRPr="00173A3C">
              <w:rPr>
                <w:bCs/>
                <w:sz w:val="20"/>
                <w:szCs w:val="20"/>
                <w:shd w:val="clear" w:color="auto" w:fill="FFFFFF"/>
              </w:rPr>
              <w:t>habilidad,</w:t>
            </w:r>
            <w:r w:rsidR="00FF7BB7" w:rsidRPr="00173A3C">
              <w:rPr>
                <w:bCs/>
                <w:sz w:val="20"/>
                <w:szCs w:val="20"/>
                <w:shd w:val="clear" w:color="auto" w:fill="FFFFFF"/>
              </w:rPr>
              <w:t xml:space="preserve"> </w:t>
            </w:r>
            <w:r w:rsidR="005C4D0A" w:rsidRPr="00173A3C">
              <w:rPr>
                <w:bCs/>
                <w:sz w:val="20"/>
                <w:szCs w:val="20"/>
                <w:shd w:val="clear" w:color="auto" w:fill="FFFFFF"/>
              </w:rPr>
              <w:t>un</w:t>
            </w:r>
            <w:r w:rsidR="00FF7BB7" w:rsidRPr="00173A3C">
              <w:rPr>
                <w:bCs/>
                <w:sz w:val="20"/>
                <w:szCs w:val="20"/>
                <w:shd w:val="clear" w:color="auto" w:fill="FFFFFF"/>
              </w:rPr>
              <w:t xml:space="preserve"> </w:t>
            </w:r>
            <w:r w:rsidR="005C4D0A" w:rsidRPr="00173A3C">
              <w:rPr>
                <w:bCs/>
                <w:sz w:val="20"/>
                <w:szCs w:val="20"/>
                <w:shd w:val="clear" w:color="auto" w:fill="FFFFFF"/>
              </w:rPr>
              <w:t>talento</w:t>
            </w:r>
            <w:r w:rsidR="00FF7BB7" w:rsidRPr="00173A3C">
              <w:rPr>
                <w:bCs/>
                <w:sz w:val="20"/>
                <w:szCs w:val="20"/>
                <w:shd w:val="clear" w:color="auto" w:fill="FFFFFF"/>
              </w:rPr>
              <w:t xml:space="preserve"> </w:t>
            </w:r>
            <w:r w:rsidR="005C4D0A" w:rsidRPr="00173A3C">
              <w:rPr>
                <w:bCs/>
                <w:sz w:val="20"/>
                <w:szCs w:val="20"/>
                <w:shd w:val="clear" w:color="auto" w:fill="FFFFFF"/>
              </w:rPr>
              <w:t>o</w:t>
            </w:r>
            <w:r w:rsidR="00FF7BB7" w:rsidRPr="00173A3C">
              <w:rPr>
                <w:bCs/>
                <w:sz w:val="20"/>
                <w:szCs w:val="20"/>
                <w:shd w:val="clear" w:color="auto" w:fill="FFFFFF"/>
              </w:rPr>
              <w:t xml:space="preserve"> </w:t>
            </w:r>
            <w:r w:rsidR="005C4D0A" w:rsidRPr="00173A3C">
              <w:rPr>
                <w:bCs/>
                <w:sz w:val="20"/>
                <w:szCs w:val="20"/>
                <w:shd w:val="clear" w:color="auto" w:fill="FFFFFF"/>
              </w:rPr>
              <w:t>una</w:t>
            </w:r>
            <w:r w:rsidR="00FF7BB7" w:rsidRPr="00173A3C">
              <w:rPr>
                <w:bCs/>
                <w:sz w:val="20"/>
                <w:szCs w:val="20"/>
                <w:shd w:val="clear" w:color="auto" w:fill="FFFFFF"/>
              </w:rPr>
              <w:t xml:space="preserve"> </w:t>
            </w:r>
            <w:r w:rsidR="005C4D0A" w:rsidRPr="00173A3C">
              <w:rPr>
                <w:bCs/>
                <w:sz w:val="20"/>
                <w:szCs w:val="20"/>
                <w:shd w:val="clear" w:color="auto" w:fill="FFFFFF"/>
              </w:rPr>
              <w:t>capacidad.</w:t>
            </w:r>
          </w:p>
        </w:tc>
      </w:tr>
    </w:tbl>
    <w:p w14:paraId="072A77C9" w14:textId="77777777" w:rsidR="00826EA7" w:rsidRPr="00173A3C" w:rsidRDefault="00826EA7" w:rsidP="00D1300E">
      <w:pPr>
        <w:spacing w:after="120"/>
        <w:rPr>
          <w:sz w:val="20"/>
          <w:szCs w:val="20"/>
        </w:rPr>
      </w:pPr>
    </w:p>
    <w:p w14:paraId="03422015" w14:textId="017D6DC0" w:rsidR="00826EA7" w:rsidRPr="00173A3C" w:rsidRDefault="0036653B" w:rsidP="00D1300E">
      <w:pPr>
        <w:numPr>
          <w:ilvl w:val="0"/>
          <w:numId w:val="3"/>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REFERENCIAS</w:t>
      </w:r>
      <w:r w:rsidR="00FF7BB7" w:rsidRPr="00173A3C">
        <w:rPr>
          <w:b/>
          <w:color w:val="000000"/>
          <w:sz w:val="20"/>
          <w:szCs w:val="20"/>
        </w:rPr>
        <w:t xml:space="preserve"> </w:t>
      </w:r>
      <w:r w:rsidRPr="00173A3C">
        <w:rPr>
          <w:b/>
          <w:color w:val="000000"/>
          <w:sz w:val="20"/>
          <w:szCs w:val="20"/>
        </w:rPr>
        <w:t>BIBLIOGRÁFICAS:</w:t>
      </w:r>
      <w:r w:rsidR="00FF7BB7" w:rsidRPr="00173A3C">
        <w:rPr>
          <w:b/>
          <w:color w:val="000000"/>
          <w:sz w:val="20"/>
          <w:szCs w:val="20"/>
        </w:rPr>
        <w:t xml:space="preserve"> </w:t>
      </w:r>
    </w:p>
    <w:p w14:paraId="1AD572BD" w14:textId="77777777" w:rsidR="00063927" w:rsidRPr="00173A3C" w:rsidRDefault="00063927" w:rsidP="00D1300E">
      <w:pPr>
        <w:spacing w:after="120"/>
        <w:rPr>
          <w:sz w:val="20"/>
          <w:szCs w:val="20"/>
        </w:rPr>
      </w:pPr>
    </w:p>
    <w:p w14:paraId="099F7D7B" w14:textId="142246DD" w:rsidR="00225B22" w:rsidRPr="00173A3C" w:rsidRDefault="00225B22">
      <w:pPr>
        <w:spacing w:after="120"/>
        <w:ind w:left="720" w:hanging="720"/>
        <w:rPr>
          <w:sz w:val="20"/>
          <w:szCs w:val="20"/>
        </w:rPr>
        <w:pPrChange w:id="198" w:author="JGOA" w:date="2022-06-06T18:44:00Z">
          <w:pPr>
            <w:spacing w:after="120"/>
          </w:pPr>
        </w:pPrChange>
      </w:pPr>
      <w:r w:rsidRPr="00173A3C">
        <w:rPr>
          <w:sz w:val="20"/>
          <w:szCs w:val="20"/>
        </w:rPr>
        <w:t>CTMA</w:t>
      </w:r>
      <w:del w:id="199" w:author="JGOA" w:date="2022-06-06T18:41:00Z">
        <w:r w:rsidRPr="00173A3C" w:rsidDel="000829B7">
          <w:rPr>
            <w:sz w:val="20"/>
            <w:szCs w:val="20"/>
          </w:rPr>
          <w:delText>,</w:delText>
        </w:r>
      </w:del>
      <w:r w:rsidR="00FF7BB7" w:rsidRPr="00173A3C">
        <w:rPr>
          <w:sz w:val="20"/>
          <w:szCs w:val="20"/>
        </w:rPr>
        <w:t xml:space="preserve"> </w:t>
      </w:r>
      <w:r w:rsidRPr="00173A3C">
        <w:rPr>
          <w:sz w:val="20"/>
          <w:szCs w:val="20"/>
        </w:rPr>
        <w:t>Consultores</w:t>
      </w:r>
      <w:ins w:id="200" w:author="JGOA" w:date="2022-06-06T18:42:00Z">
        <w:r w:rsidR="000829B7">
          <w:rPr>
            <w:sz w:val="20"/>
            <w:szCs w:val="20"/>
          </w:rPr>
          <w:t>.</w:t>
        </w:r>
      </w:ins>
      <w:del w:id="201" w:author="JGOA" w:date="2022-06-06T18:42:00Z">
        <w:r w:rsidRPr="00173A3C" w:rsidDel="000829B7">
          <w:rPr>
            <w:sz w:val="20"/>
            <w:szCs w:val="20"/>
          </w:rPr>
          <w:delText>,</w:delText>
        </w:r>
      </w:del>
      <w:r w:rsidR="00FF7BB7" w:rsidRPr="00173A3C">
        <w:rPr>
          <w:sz w:val="20"/>
          <w:szCs w:val="20"/>
        </w:rPr>
        <w:t xml:space="preserve"> </w:t>
      </w:r>
      <w:r w:rsidRPr="00173A3C">
        <w:rPr>
          <w:sz w:val="20"/>
          <w:szCs w:val="20"/>
        </w:rPr>
        <w:t>(</w:t>
      </w:r>
      <w:del w:id="202" w:author="JGOA" w:date="2022-06-06T18:42:00Z">
        <w:r w:rsidRPr="00173A3C" w:rsidDel="000829B7">
          <w:rPr>
            <w:sz w:val="20"/>
            <w:szCs w:val="20"/>
          </w:rPr>
          <w:delText>01-2</w:delText>
        </w:r>
      </w:del>
      <w:ins w:id="203" w:author="JGOA" w:date="2022-06-06T18:42:00Z">
        <w:r w:rsidR="000829B7">
          <w:rPr>
            <w:sz w:val="20"/>
            <w:szCs w:val="20"/>
          </w:rPr>
          <w:t>2</w:t>
        </w:r>
      </w:ins>
      <w:r w:rsidRPr="00173A3C">
        <w:rPr>
          <w:sz w:val="20"/>
          <w:szCs w:val="20"/>
        </w:rPr>
        <w:t>018).</w:t>
      </w:r>
      <w:r w:rsidR="00FF7BB7" w:rsidRPr="000829B7">
        <w:rPr>
          <w:i/>
          <w:iCs/>
          <w:sz w:val="20"/>
          <w:szCs w:val="20"/>
          <w:rPrChange w:id="204" w:author="JGOA" w:date="2022-06-06T18:42:00Z">
            <w:rPr>
              <w:sz w:val="20"/>
              <w:szCs w:val="20"/>
            </w:rPr>
          </w:rPrChange>
        </w:rPr>
        <w:t xml:space="preserve"> </w:t>
      </w:r>
      <w:ins w:id="205" w:author="JGOA" w:date="2022-06-06T18:42:00Z">
        <w:r w:rsidR="000829B7" w:rsidRPr="000829B7">
          <w:rPr>
            <w:i/>
            <w:iCs/>
            <w:sz w:val="20"/>
            <w:szCs w:val="20"/>
            <w:rPrChange w:id="206" w:author="JGOA" w:date="2022-06-06T18:42:00Z">
              <w:rPr>
                <w:sz w:val="20"/>
                <w:szCs w:val="20"/>
              </w:rPr>
            </w:rPrChange>
          </w:rPr>
          <w:t>¿</w:t>
        </w:r>
      </w:ins>
      <w:r w:rsidRPr="000829B7">
        <w:rPr>
          <w:i/>
          <w:iCs/>
          <w:sz w:val="20"/>
          <w:szCs w:val="20"/>
          <w:rPrChange w:id="207" w:author="JGOA" w:date="2022-06-06T18:42:00Z">
            <w:rPr>
              <w:sz w:val="20"/>
              <w:szCs w:val="20"/>
            </w:rPr>
          </w:rPrChange>
        </w:rPr>
        <w:t>Qué</w:t>
      </w:r>
      <w:r w:rsidR="00FF7BB7" w:rsidRPr="000829B7">
        <w:rPr>
          <w:i/>
          <w:iCs/>
          <w:sz w:val="20"/>
          <w:szCs w:val="20"/>
          <w:rPrChange w:id="208" w:author="JGOA" w:date="2022-06-06T18:42:00Z">
            <w:rPr>
              <w:sz w:val="20"/>
              <w:szCs w:val="20"/>
            </w:rPr>
          </w:rPrChange>
        </w:rPr>
        <w:t xml:space="preserve"> </w:t>
      </w:r>
      <w:r w:rsidRPr="000829B7">
        <w:rPr>
          <w:i/>
          <w:iCs/>
          <w:sz w:val="20"/>
          <w:szCs w:val="20"/>
          <w:rPrChange w:id="209" w:author="JGOA" w:date="2022-06-06T18:42:00Z">
            <w:rPr>
              <w:sz w:val="20"/>
              <w:szCs w:val="20"/>
            </w:rPr>
          </w:rPrChange>
        </w:rPr>
        <w:t>son</w:t>
      </w:r>
      <w:r w:rsidR="00FF7BB7" w:rsidRPr="000829B7">
        <w:rPr>
          <w:i/>
          <w:iCs/>
          <w:sz w:val="20"/>
          <w:szCs w:val="20"/>
          <w:rPrChange w:id="210" w:author="JGOA" w:date="2022-06-06T18:42:00Z">
            <w:rPr>
              <w:sz w:val="20"/>
              <w:szCs w:val="20"/>
            </w:rPr>
          </w:rPrChange>
        </w:rPr>
        <w:t xml:space="preserve"> </w:t>
      </w:r>
      <w:r w:rsidRPr="000829B7">
        <w:rPr>
          <w:i/>
          <w:iCs/>
          <w:sz w:val="20"/>
          <w:szCs w:val="20"/>
          <w:rPrChange w:id="211" w:author="JGOA" w:date="2022-06-06T18:42:00Z">
            <w:rPr>
              <w:sz w:val="20"/>
              <w:szCs w:val="20"/>
            </w:rPr>
          </w:rPrChange>
        </w:rPr>
        <w:t>los</w:t>
      </w:r>
      <w:r w:rsidR="00FF7BB7" w:rsidRPr="000829B7">
        <w:rPr>
          <w:i/>
          <w:iCs/>
          <w:sz w:val="20"/>
          <w:szCs w:val="20"/>
          <w:rPrChange w:id="212" w:author="JGOA" w:date="2022-06-06T18:42:00Z">
            <w:rPr>
              <w:sz w:val="20"/>
              <w:szCs w:val="20"/>
            </w:rPr>
          </w:rPrChange>
        </w:rPr>
        <w:t xml:space="preserve"> </w:t>
      </w:r>
      <w:r w:rsidR="000829B7" w:rsidRPr="000829B7">
        <w:rPr>
          <w:i/>
          <w:iCs/>
          <w:sz w:val="20"/>
          <w:szCs w:val="20"/>
        </w:rPr>
        <w:t xml:space="preserve">sistemas de gestión integrados </w:t>
      </w:r>
      <w:r w:rsidRPr="000829B7">
        <w:rPr>
          <w:i/>
          <w:iCs/>
          <w:sz w:val="20"/>
          <w:szCs w:val="20"/>
          <w:rPrChange w:id="213" w:author="JGOA" w:date="2022-06-06T18:42:00Z">
            <w:rPr>
              <w:sz w:val="20"/>
              <w:szCs w:val="20"/>
            </w:rPr>
          </w:rPrChange>
        </w:rPr>
        <w:t>y</w:t>
      </w:r>
      <w:r w:rsidR="00FF7BB7" w:rsidRPr="000829B7">
        <w:rPr>
          <w:i/>
          <w:iCs/>
          <w:sz w:val="20"/>
          <w:szCs w:val="20"/>
          <w:rPrChange w:id="214" w:author="JGOA" w:date="2022-06-06T18:42:00Z">
            <w:rPr>
              <w:sz w:val="20"/>
              <w:szCs w:val="20"/>
            </w:rPr>
          </w:rPrChange>
        </w:rPr>
        <w:t xml:space="preserve"> </w:t>
      </w:r>
      <w:r w:rsidRPr="000829B7">
        <w:rPr>
          <w:i/>
          <w:iCs/>
          <w:sz w:val="20"/>
          <w:szCs w:val="20"/>
          <w:rPrChange w:id="215" w:author="JGOA" w:date="2022-06-06T18:42:00Z">
            <w:rPr>
              <w:sz w:val="20"/>
              <w:szCs w:val="20"/>
            </w:rPr>
          </w:rPrChange>
        </w:rPr>
        <w:t>por</w:t>
      </w:r>
      <w:r w:rsidR="00FF7BB7" w:rsidRPr="000829B7">
        <w:rPr>
          <w:i/>
          <w:iCs/>
          <w:sz w:val="20"/>
          <w:szCs w:val="20"/>
          <w:rPrChange w:id="216" w:author="JGOA" w:date="2022-06-06T18:42:00Z">
            <w:rPr>
              <w:sz w:val="20"/>
              <w:szCs w:val="20"/>
            </w:rPr>
          </w:rPrChange>
        </w:rPr>
        <w:t xml:space="preserve"> </w:t>
      </w:r>
      <w:r w:rsidRPr="000829B7">
        <w:rPr>
          <w:i/>
          <w:iCs/>
          <w:sz w:val="20"/>
          <w:szCs w:val="20"/>
          <w:rPrChange w:id="217" w:author="JGOA" w:date="2022-06-06T18:42:00Z">
            <w:rPr>
              <w:sz w:val="20"/>
              <w:szCs w:val="20"/>
            </w:rPr>
          </w:rPrChange>
        </w:rPr>
        <w:t>qué</w:t>
      </w:r>
      <w:r w:rsidR="00FF7BB7" w:rsidRPr="000829B7">
        <w:rPr>
          <w:i/>
          <w:iCs/>
          <w:sz w:val="20"/>
          <w:szCs w:val="20"/>
          <w:rPrChange w:id="218" w:author="JGOA" w:date="2022-06-06T18:42:00Z">
            <w:rPr>
              <w:sz w:val="20"/>
              <w:szCs w:val="20"/>
            </w:rPr>
          </w:rPrChange>
        </w:rPr>
        <w:t xml:space="preserve"> </w:t>
      </w:r>
      <w:r w:rsidRPr="000829B7">
        <w:rPr>
          <w:i/>
          <w:iCs/>
          <w:sz w:val="20"/>
          <w:szCs w:val="20"/>
          <w:rPrChange w:id="219" w:author="JGOA" w:date="2022-06-06T18:42:00Z">
            <w:rPr>
              <w:sz w:val="20"/>
              <w:szCs w:val="20"/>
            </w:rPr>
          </w:rPrChange>
        </w:rPr>
        <w:t>los</w:t>
      </w:r>
      <w:r w:rsidR="00FF7BB7" w:rsidRPr="000829B7">
        <w:rPr>
          <w:i/>
          <w:iCs/>
          <w:sz w:val="20"/>
          <w:szCs w:val="20"/>
          <w:rPrChange w:id="220" w:author="JGOA" w:date="2022-06-06T18:42:00Z">
            <w:rPr>
              <w:sz w:val="20"/>
              <w:szCs w:val="20"/>
            </w:rPr>
          </w:rPrChange>
        </w:rPr>
        <w:t xml:space="preserve"> </w:t>
      </w:r>
      <w:del w:id="221" w:author="JGOA" w:date="2022-06-06T18:42:00Z">
        <w:r w:rsidRPr="000829B7" w:rsidDel="000829B7">
          <w:rPr>
            <w:i/>
            <w:iCs/>
            <w:sz w:val="20"/>
            <w:szCs w:val="20"/>
            <w:rPrChange w:id="222" w:author="JGOA" w:date="2022-06-06T18:42:00Z">
              <w:rPr>
                <w:sz w:val="20"/>
                <w:szCs w:val="20"/>
              </w:rPr>
            </w:rPrChange>
          </w:rPr>
          <w:delText>necesitas?.</w:delText>
        </w:r>
      </w:del>
      <w:ins w:id="223" w:author="JGOA" w:date="2022-06-06T18:42:00Z">
        <w:r w:rsidR="000829B7" w:rsidRPr="000829B7">
          <w:rPr>
            <w:i/>
            <w:iCs/>
            <w:sz w:val="20"/>
            <w:szCs w:val="20"/>
            <w:rPrChange w:id="224" w:author="JGOA" w:date="2022-06-06T18:42:00Z">
              <w:rPr>
                <w:sz w:val="20"/>
                <w:szCs w:val="20"/>
              </w:rPr>
            </w:rPrChange>
          </w:rPr>
          <w:t>necesitas?</w:t>
        </w:r>
      </w:ins>
      <w:r w:rsidR="00FF7BB7" w:rsidRPr="000829B7">
        <w:rPr>
          <w:i/>
          <w:iCs/>
          <w:sz w:val="20"/>
          <w:szCs w:val="20"/>
          <w:rPrChange w:id="225" w:author="JGOA" w:date="2022-06-06T18:42:00Z">
            <w:rPr>
              <w:sz w:val="20"/>
              <w:szCs w:val="20"/>
            </w:rPr>
          </w:rPrChange>
        </w:rPr>
        <w:t xml:space="preserve"> </w:t>
      </w:r>
      <w:r w:rsidR="008E1C75" w:rsidRPr="00173A3C">
        <w:fldChar w:fldCharType="begin"/>
      </w:r>
      <w:r w:rsidR="008E1C75" w:rsidRPr="00173A3C">
        <w:instrText xml:space="preserve"> HYPERLINK "https://ctmaconsultores.com/sistemas-gestion-integrados/" </w:instrText>
      </w:r>
      <w:r w:rsidR="008E1C75" w:rsidRPr="00173A3C">
        <w:fldChar w:fldCharType="separate"/>
      </w:r>
      <w:r w:rsidRPr="00173A3C">
        <w:rPr>
          <w:rStyle w:val="Hipervnculo"/>
          <w:sz w:val="20"/>
          <w:szCs w:val="20"/>
        </w:rPr>
        <w:t>https://ctmaconsultores.com/sistemas-gestion-integrados/</w:t>
      </w:r>
      <w:r w:rsidR="008E1C75" w:rsidRPr="00173A3C">
        <w:rPr>
          <w:rStyle w:val="Hipervnculo"/>
          <w:sz w:val="20"/>
          <w:szCs w:val="20"/>
        </w:rPr>
        <w:fldChar w:fldCharType="end"/>
      </w:r>
    </w:p>
    <w:p w14:paraId="23528831" w14:textId="2D667183" w:rsidR="00225B22" w:rsidRPr="00173A3C" w:rsidRDefault="00225B22">
      <w:pPr>
        <w:spacing w:after="120"/>
        <w:ind w:left="720" w:hanging="720"/>
        <w:rPr>
          <w:sz w:val="20"/>
          <w:szCs w:val="20"/>
        </w:rPr>
        <w:pPrChange w:id="226" w:author="JGOA" w:date="2022-06-06T18:44:00Z">
          <w:pPr>
            <w:spacing w:after="120"/>
          </w:pPr>
        </w:pPrChange>
      </w:pPr>
      <w:r w:rsidRPr="00173A3C">
        <w:rPr>
          <w:sz w:val="20"/>
          <w:szCs w:val="20"/>
        </w:rPr>
        <w:lastRenderedPageBreak/>
        <w:t>González,</w:t>
      </w:r>
      <w:r w:rsidR="00FF7BB7" w:rsidRPr="00173A3C">
        <w:rPr>
          <w:sz w:val="20"/>
          <w:szCs w:val="20"/>
        </w:rPr>
        <w:t xml:space="preserve"> </w:t>
      </w:r>
      <w:r w:rsidRPr="00173A3C">
        <w:rPr>
          <w:sz w:val="20"/>
          <w:szCs w:val="20"/>
        </w:rPr>
        <w:t>F.</w:t>
      </w:r>
      <w:r w:rsidR="00FF7BB7" w:rsidRPr="00173A3C">
        <w:rPr>
          <w:sz w:val="20"/>
          <w:szCs w:val="20"/>
        </w:rPr>
        <w:t xml:space="preserve"> </w:t>
      </w:r>
      <w:r w:rsidRPr="00173A3C">
        <w:rPr>
          <w:sz w:val="20"/>
          <w:szCs w:val="20"/>
        </w:rPr>
        <w:t>(</w:t>
      </w:r>
      <w:ins w:id="227" w:author="JGOA" w:date="2022-06-06T18:42:00Z">
        <w:r w:rsidR="000829B7">
          <w:rPr>
            <w:sz w:val="20"/>
            <w:szCs w:val="20"/>
          </w:rPr>
          <w:t xml:space="preserve">s. f.) </w:t>
        </w:r>
      </w:ins>
      <w:del w:id="228" w:author="JGOA" w:date="2022-06-06T18:42:00Z">
        <w:r w:rsidRPr="00173A3C" w:rsidDel="000829B7">
          <w:rPr>
            <w:sz w:val="20"/>
            <w:szCs w:val="20"/>
          </w:rPr>
          <w:delText>S.F)</w:delText>
        </w:r>
      </w:del>
      <w:r w:rsidRPr="00173A3C">
        <w:rPr>
          <w:sz w:val="20"/>
          <w:szCs w:val="20"/>
        </w:rPr>
        <w:t>.</w:t>
      </w:r>
      <w:r w:rsidR="00FF7BB7" w:rsidRPr="00173A3C">
        <w:rPr>
          <w:sz w:val="20"/>
          <w:szCs w:val="20"/>
        </w:rPr>
        <w:t xml:space="preserve"> </w:t>
      </w:r>
      <w:r w:rsidRPr="000829B7">
        <w:rPr>
          <w:i/>
          <w:iCs/>
          <w:sz w:val="20"/>
          <w:szCs w:val="20"/>
          <w:rPrChange w:id="229" w:author="JGOA" w:date="2022-06-06T18:42:00Z">
            <w:rPr>
              <w:sz w:val="20"/>
              <w:szCs w:val="20"/>
            </w:rPr>
          </w:rPrChange>
        </w:rPr>
        <w:t>4</w:t>
      </w:r>
      <w:r w:rsidR="00FF7BB7" w:rsidRPr="000829B7">
        <w:rPr>
          <w:i/>
          <w:iCs/>
          <w:sz w:val="20"/>
          <w:szCs w:val="20"/>
          <w:rPrChange w:id="230" w:author="JGOA" w:date="2022-06-06T18:42:00Z">
            <w:rPr>
              <w:sz w:val="20"/>
              <w:szCs w:val="20"/>
            </w:rPr>
          </w:rPrChange>
        </w:rPr>
        <w:t xml:space="preserve"> </w:t>
      </w:r>
      <w:r w:rsidRPr="000829B7">
        <w:rPr>
          <w:i/>
          <w:iCs/>
          <w:sz w:val="20"/>
          <w:szCs w:val="20"/>
          <w:rPrChange w:id="231" w:author="JGOA" w:date="2022-06-06T18:42:00Z">
            <w:rPr>
              <w:sz w:val="20"/>
              <w:szCs w:val="20"/>
            </w:rPr>
          </w:rPrChange>
        </w:rPr>
        <w:t>indicadores</w:t>
      </w:r>
      <w:r w:rsidR="00FF7BB7" w:rsidRPr="000829B7">
        <w:rPr>
          <w:i/>
          <w:iCs/>
          <w:sz w:val="20"/>
          <w:szCs w:val="20"/>
          <w:rPrChange w:id="232" w:author="JGOA" w:date="2022-06-06T18:42:00Z">
            <w:rPr>
              <w:sz w:val="20"/>
              <w:szCs w:val="20"/>
            </w:rPr>
          </w:rPrChange>
        </w:rPr>
        <w:t xml:space="preserve"> </w:t>
      </w:r>
      <w:r w:rsidRPr="000829B7">
        <w:rPr>
          <w:i/>
          <w:iCs/>
          <w:sz w:val="20"/>
          <w:szCs w:val="20"/>
          <w:rPrChange w:id="233" w:author="JGOA" w:date="2022-06-06T18:42:00Z">
            <w:rPr>
              <w:sz w:val="20"/>
              <w:szCs w:val="20"/>
            </w:rPr>
          </w:rPrChange>
        </w:rPr>
        <w:t>herramientas</w:t>
      </w:r>
      <w:r w:rsidR="00FF7BB7" w:rsidRPr="000829B7">
        <w:rPr>
          <w:i/>
          <w:iCs/>
          <w:sz w:val="20"/>
          <w:szCs w:val="20"/>
          <w:rPrChange w:id="234" w:author="JGOA" w:date="2022-06-06T18:42:00Z">
            <w:rPr>
              <w:sz w:val="20"/>
              <w:szCs w:val="20"/>
            </w:rPr>
          </w:rPrChange>
        </w:rPr>
        <w:t xml:space="preserve"> </w:t>
      </w:r>
      <w:r w:rsidRPr="000829B7">
        <w:rPr>
          <w:i/>
          <w:iCs/>
          <w:sz w:val="20"/>
          <w:szCs w:val="20"/>
          <w:rPrChange w:id="235" w:author="JGOA" w:date="2022-06-06T18:42:00Z">
            <w:rPr>
              <w:sz w:val="20"/>
              <w:szCs w:val="20"/>
            </w:rPr>
          </w:rPrChange>
        </w:rPr>
        <w:t>para</w:t>
      </w:r>
      <w:r w:rsidR="00FF7BB7" w:rsidRPr="000829B7">
        <w:rPr>
          <w:i/>
          <w:iCs/>
          <w:sz w:val="20"/>
          <w:szCs w:val="20"/>
          <w:rPrChange w:id="236" w:author="JGOA" w:date="2022-06-06T18:42:00Z">
            <w:rPr>
              <w:sz w:val="20"/>
              <w:szCs w:val="20"/>
            </w:rPr>
          </w:rPrChange>
        </w:rPr>
        <w:t xml:space="preserve"> </w:t>
      </w:r>
      <w:r w:rsidRPr="000829B7">
        <w:rPr>
          <w:i/>
          <w:iCs/>
          <w:sz w:val="20"/>
          <w:szCs w:val="20"/>
          <w:rPrChange w:id="237" w:author="JGOA" w:date="2022-06-06T18:42:00Z">
            <w:rPr>
              <w:sz w:val="20"/>
              <w:szCs w:val="20"/>
            </w:rPr>
          </w:rPrChange>
        </w:rPr>
        <w:t>la</w:t>
      </w:r>
      <w:r w:rsidR="00FF7BB7" w:rsidRPr="000829B7">
        <w:rPr>
          <w:i/>
          <w:iCs/>
          <w:sz w:val="20"/>
          <w:szCs w:val="20"/>
          <w:rPrChange w:id="238" w:author="JGOA" w:date="2022-06-06T18:42:00Z">
            <w:rPr>
              <w:sz w:val="20"/>
              <w:szCs w:val="20"/>
            </w:rPr>
          </w:rPrChange>
        </w:rPr>
        <w:t xml:space="preserve"> </w:t>
      </w:r>
      <w:r w:rsidRPr="000829B7">
        <w:rPr>
          <w:i/>
          <w:iCs/>
          <w:sz w:val="20"/>
          <w:szCs w:val="20"/>
          <w:rPrChange w:id="239" w:author="JGOA" w:date="2022-06-06T18:42:00Z">
            <w:rPr>
              <w:sz w:val="20"/>
              <w:szCs w:val="20"/>
            </w:rPr>
          </w:rPrChange>
        </w:rPr>
        <w:t>calidad.</w:t>
      </w:r>
      <w:r w:rsidR="00FF7BB7" w:rsidRPr="000829B7">
        <w:rPr>
          <w:i/>
          <w:iCs/>
          <w:sz w:val="20"/>
          <w:szCs w:val="20"/>
          <w:rPrChange w:id="240" w:author="JGOA" w:date="2022-06-06T18:42:00Z">
            <w:rPr>
              <w:sz w:val="20"/>
              <w:szCs w:val="20"/>
            </w:rPr>
          </w:rPrChange>
        </w:rPr>
        <w:t xml:space="preserve"> </w:t>
      </w:r>
      <w:r w:rsidR="008E1C75" w:rsidRPr="00173A3C">
        <w:fldChar w:fldCharType="begin"/>
      </w:r>
      <w:r w:rsidR="008E1C75" w:rsidRPr="00173A3C">
        <w:instrText xml:space="preserve"> HYPERLINK "https://es.calameo.com/books/0012362347d6b280a65c9" </w:instrText>
      </w:r>
      <w:r w:rsidR="008E1C75" w:rsidRPr="00173A3C">
        <w:fldChar w:fldCharType="separate"/>
      </w:r>
      <w:r w:rsidRPr="00173A3C">
        <w:rPr>
          <w:rStyle w:val="Hipervnculo"/>
          <w:sz w:val="20"/>
          <w:szCs w:val="20"/>
        </w:rPr>
        <w:t>https://es.calameo.com/books/0012362347d6b280a65c9</w:t>
      </w:r>
      <w:r w:rsidR="008E1C75" w:rsidRPr="00173A3C">
        <w:rPr>
          <w:rStyle w:val="Hipervnculo"/>
          <w:sz w:val="20"/>
          <w:szCs w:val="20"/>
        </w:rPr>
        <w:fldChar w:fldCharType="end"/>
      </w:r>
    </w:p>
    <w:p w14:paraId="0FD6DE35" w14:textId="050FA95E" w:rsidR="00142B20" w:rsidRPr="00173A3C" w:rsidDel="000829B7" w:rsidRDefault="00142B20">
      <w:pPr>
        <w:spacing w:after="120"/>
        <w:ind w:left="720" w:hanging="720"/>
        <w:rPr>
          <w:del w:id="241" w:author="JGOA" w:date="2022-06-06T18:43:00Z"/>
          <w:sz w:val="20"/>
          <w:szCs w:val="20"/>
        </w:rPr>
        <w:pPrChange w:id="242" w:author="JGOA" w:date="2022-06-06T18:44:00Z">
          <w:pPr>
            <w:spacing w:after="120"/>
          </w:pPr>
        </w:pPrChange>
      </w:pPr>
      <w:del w:id="243" w:author="JGOA" w:date="2022-06-06T18:43:00Z">
        <w:r w:rsidRPr="00173A3C" w:rsidDel="000829B7">
          <w:rPr>
            <w:sz w:val="20"/>
            <w:szCs w:val="20"/>
          </w:rPr>
          <w:delText>Ministerio</w:delText>
        </w:r>
        <w:r w:rsidR="00FF7BB7" w:rsidRPr="00173A3C" w:rsidDel="000829B7">
          <w:rPr>
            <w:sz w:val="20"/>
            <w:szCs w:val="20"/>
          </w:rPr>
          <w:delText xml:space="preserve"> </w:delText>
        </w:r>
        <w:r w:rsidRPr="00173A3C" w:rsidDel="000829B7">
          <w:rPr>
            <w:sz w:val="20"/>
            <w:szCs w:val="20"/>
          </w:rPr>
          <w:delText>de</w:delText>
        </w:r>
        <w:r w:rsidR="00FF7BB7" w:rsidRPr="00173A3C" w:rsidDel="000829B7">
          <w:rPr>
            <w:sz w:val="20"/>
            <w:szCs w:val="20"/>
          </w:rPr>
          <w:delText xml:space="preserve"> </w:delText>
        </w:r>
        <w:r w:rsidRPr="00173A3C" w:rsidDel="000829B7">
          <w:rPr>
            <w:sz w:val="20"/>
            <w:szCs w:val="20"/>
          </w:rPr>
          <w:delText>Salud</w:delText>
        </w:r>
        <w:r w:rsidR="00FF7BB7" w:rsidRPr="00173A3C" w:rsidDel="000829B7">
          <w:rPr>
            <w:sz w:val="20"/>
            <w:szCs w:val="20"/>
          </w:rPr>
          <w:delText xml:space="preserve"> </w:delText>
        </w:r>
        <w:r w:rsidRPr="00173A3C" w:rsidDel="000829B7">
          <w:rPr>
            <w:sz w:val="20"/>
            <w:szCs w:val="20"/>
          </w:rPr>
          <w:delText>y</w:delText>
        </w:r>
        <w:r w:rsidR="00FF7BB7" w:rsidRPr="00173A3C" w:rsidDel="000829B7">
          <w:rPr>
            <w:sz w:val="20"/>
            <w:szCs w:val="20"/>
          </w:rPr>
          <w:delText xml:space="preserve"> </w:delText>
        </w:r>
      </w:del>
      <w:del w:id="244" w:author="JGOA" w:date="2022-06-06T18:42:00Z">
        <w:r w:rsidRPr="00173A3C" w:rsidDel="000829B7">
          <w:rPr>
            <w:sz w:val="20"/>
            <w:szCs w:val="20"/>
          </w:rPr>
          <w:delText>p</w:delText>
        </w:r>
      </w:del>
      <w:del w:id="245" w:author="JGOA" w:date="2022-06-06T18:43:00Z">
        <w:r w:rsidRPr="00173A3C" w:rsidDel="000829B7">
          <w:rPr>
            <w:sz w:val="20"/>
            <w:szCs w:val="20"/>
          </w:rPr>
          <w:delText>rotección</w:delText>
        </w:r>
        <w:r w:rsidR="00FF7BB7" w:rsidRPr="00173A3C" w:rsidDel="000829B7">
          <w:rPr>
            <w:sz w:val="20"/>
            <w:szCs w:val="20"/>
          </w:rPr>
          <w:delText xml:space="preserve"> </w:delText>
        </w:r>
      </w:del>
      <w:del w:id="246" w:author="JGOA" w:date="2022-06-06T18:42:00Z">
        <w:r w:rsidRPr="00173A3C" w:rsidDel="000829B7">
          <w:rPr>
            <w:sz w:val="20"/>
            <w:szCs w:val="20"/>
          </w:rPr>
          <w:delText>s</w:delText>
        </w:r>
      </w:del>
      <w:del w:id="247" w:author="JGOA" w:date="2022-06-06T18:43:00Z">
        <w:r w:rsidRPr="00173A3C" w:rsidDel="000829B7">
          <w:rPr>
            <w:sz w:val="20"/>
            <w:szCs w:val="20"/>
          </w:rPr>
          <w:delText>ocial</w:delText>
        </w:r>
      </w:del>
      <w:del w:id="248" w:author="JGOA" w:date="2022-06-06T18:42:00Z">
        <w:r w:rsidRPr="00173A3C" w:rsidDel="000829B7">
          <w:rPr>
            <w:sz w:val="20"/>
            <w:szCs w:val="20"/>
          </w:rPr>
          <w:delText>,</w:delText>
        </w:r>
      </w:del>
      <w:del w:id="249" w:author="JGOA" w:date="2022-06-06T18:43:00Z">
        <w:r w:rsidR="00FF7BB7" w:rsidRPr="00173A3C" w:rsidDel="000829B7">
          <w:rPr>
            <w:sz w:val="20"/>
            <w:szCs w:val="20"/>
          </w:rPr>
          <w:delText xml:space="preserve"> </w:delText>
        </w:r>
        <w:r w:rsidRPr="00173A3C" w:rsidDel="000829B7">
          <w:rPr>
            <w:sz w:val="20"/>
            <w:szCs w:val="20"/>
          </w:rPr>
          <w:delText>Por</w:delText>
        </w:r>
        <w:r w:rsidR="00FF7BB7" w:rsidRPr="00173A3C" w:rsidDel="000829B7">
          <w:rPr>
            <w:sz w:val="20"/>
            <w:szCs w:val="20"/>
          </w:rPr>
          <w:delText xml:space="preserve"> </w:delText>
        </w:r>
        <w:r w:rsidRPr="00173A3C" w:rsidDel="000829B7">
          <w:rPr>
            <w:sz w:val="20"/>
            <w:szCs w:val="20"/>
          </w:rPr>
          <w:delText>medio</w:delText>
        </w:r>
        <w:r w:rsidR="00FF7BB7" w:rsidRPr="00173A3C" w:rsidDel="000829B7">
          <w:rPr>
            <w:sz w:val="20"/>
            <w:szCs w:val="20"/>
          </w:rPr>
          <w:delText xml:space="preserve"> </w:delText>
        </w:r>
        <w:r w:rsidRPr="00173A3C" w:rsidDel="000829B7">
          <w:rPr>
            <w:sz w:val="20"/>
            <w:szCs w:val="20"/>
          </w:rPr>
          <w:delText>del</w:delText>
        </w:r>
        <w:r w:rsidR="00FF7BB7" w:rsidRPr="00173A3C" w:rsidDel="000829B7">
          <w:rPr>
            <w:sz w:val="20"/>
            <w:szCs w:val="20"/>
          </w:rPr>
          <w:delText xml:space="preserve"> </w:delText>
        </w:r>
        <w:r w:rsidRPr="00173A3C" w:rsidDel="000829B7">
          <w:rPr>
            <w:sz w:val="20"/>
            <w:szCs w:val="20"/>
          </w:rPr>
          <w:delText>cual</w:delText>
        </w:r>
        <w:r w:rsidR="00FF7BB7" w:rsidRPr="00173A3C" w:rsidDel="000829B7">
          <w:rPr>
            <w:sz w:val="20"/>
            <w:szCs w:val="20"/>
          </w:rPr>
          <w:delText xml:space="preserve"> </w:delText>
        </w:r>
        <w:r w:rsidRPr="00173A3C" w:rsidDel="000829B7">
          <w:rPr>
            <w:sz w:val="20"/>
            <w:szCs w:val="20"/>
          </w:rPr>
          <w:delText>se</w:delText>
        </w:r>
        <w:r w:rsidR="00FF7BB7" w:rsidRPr="00173A3C" w:rsidDel="000829B7">
          <w:rPr>
            <w:sz w:val="20"/>
            <w:szCs w:val="20"/>
          </w:rPr>
          <w:delText xml:space="preserve"> </w:delText>
        </w:r>
        <w:r w:rsidRPr="00173A3C" w:rsidDel="000829B7">
          <w:rPr>
            <w:sz w:val="20"/>
            <w:szCs w:val="20"/>
          </w:rPr>
          <w:delText>expide</w:delText>
        </w:r>
        <w:r w:rsidR="00FF7BB7" w:rsidRPr="00173A3C" w:rsidDel="000829B7">
          <w:rPr>
            <w:sz w:val="20"/>
            <w:szCs w:val="20"/>
          </w:rPr>
          <w:delText xml:space="preserve"> </w:delText>
        </w:r>
        <w:r w:rsidRPr="00173A3C" w:rsidDel="000829B7">
          <w:rPr>
            <w:sz w:val="20"/>
            <w:szCs w:val="20"/>
          </w:rPr>
          <w:delText>el</w:delText>
        </w:r>
        <w:r w:rsidR="00FF7BB7" w:rsidRPr="00173A3C" w:rsidDel="000829B7">
          <w:rPr>
            <w:sz w:val="20"/>
            <w:szCs w:val="20"/>
          </w:rPr>
          <w:delText xml:space="preserve"> </w:delText>
        </w:r>
        <w:r w:rsidRPr="00173A3C" w:rsidDel="000829B7">
          <w:rPr>
            <w:sz w:val="20"/>
            <w:szCs w:val="20"/>
          </w:rPr>
          <w:delText>Decreto</w:delText>
        </w:r>
        <w:r w:rsidR="00FF7BB7" w:rsidRPr="00173A3C" w:rsidDel="000829B7">
          <w:rPr>
            <w:sz w:val="20"/>
            <w:szCs w:val="20"/>
          </w:rPr>
          <w:delText xml:space="preserve"> </w:delText>
        </w:r>
        <w:r w:rsidRPr="00173A3C" w:rsidDel="000829B7">
          <w:rPr>
            <w:sz w:val="20"/>
            <w:szCs w:val="20"/>
          </w:rPr>
          <w:delText>Único</w:delText>
        </w:r>
        <w:r w:rsidR="00FF7BB7" w:rsidRPr="00173A3C" w:rsidDel="000829B7">
          <w:rPr>
            <w:sz w:val="20"/>
            <w:szCs w:val="20"/>
          </w:rPr>
          <w:delText xml:space="preserve"> </w:delText>
        </w:r>
        <w:r w:rsidRPr="00173A3C" w:rsidDel="000829B7">
          <w:rPr>
            <w:sz w:val="20"/>
            <w:szCs w:val="20"/>
          </w:rPr>
          <w:delText>Reglamentario</w:delText>
        </w:r>
        <w:r w:rsidR="00FF7BB7" w:rsidRPr="00173A3C" w:rsidDel="000829B7">
          <w:rPr>
            <w:sz w:val="20"/>
            <w:szCs w:val="20"/>
          </w:rPr>
          <w:delText xml:space="preserve"> </w:delText>
        </w:r>
        <w:r w:rsidRPr="00173A3C" w:rsidDel="000829B7">
          <w:rPr>
            <w:sz w:val="20"/>
            <w:szCs w:val="20"/>
          </w:rPr>
          <w:delText>del</w:delText>
        </w:r>
        <w:r w:rsidR="00FF7BB7" w:rsidRPr="00173A3C" w:rsidDel="000829B7">
          <w:rPr>
            <w:sz w:val="20"/>
            <w:szCs w:val="20"/>
          </w:rPr>
          <w:delText xml:space="preserve"> </w:delText>
        </w:r>
        <w:r w:rsidRPr="00173A3C" w:rsidDel="000829B7">
          <w:rPr>
            <w:sz w:val="20"/>
            <w:szCs w:val="20"/>
          </w:rPr>
          <w:delText>Sector</w:delText>
        </w:r>
        <w:r w:rsidR="00FF7BB7" w:rsidRPr="00173A3C" w:rsidDel="000829B7">
          <w:rPr>
            <w:sz w:val="20"/>
            <w:szCs w:val="20"/>
          </w:rPr>
          <w:delText xml:space="preserve"> </w:delText>
        </w:r>
        <w:r w:rsidRPr="00173A3C" w:rsidDel="000829B7">
          <w:rPr>
            <w:sz w:val="20"/>
            <w:szCs w:val="20"/>
          </w:rPr>
          <w:delText>Salud</w:delText>
        </w:r>
        <w:r w:rsidR="00FF7BB7" w:rsidRPr="00173A3C" w:rsidDel="000829B7">
          <w:rPr>
            <w:sz w:val="20"/>
            <w:szCs w:val="20"/>
          </w:rPr>
          <w:delText xml:space="preserve"> </w:delText>
        </w:r>
        <w:r w:rsidRPr="00173A3C" w:rsidDel="000829B7">
          <w:rPr>
            <w:sz w:val="20"/>
            <w:szCs w:val="20"/>
          </w:rPr>
          <w:delText>y</w:delText>
        </w:r>
        <w:r w:rsidR="00FF7BB7" w:rsidRPr="00173A3C" w:rsidDel="000829B7">
          <w:rPr>
            <w:sz w:val="20"/>
            <w:szCs w:val="20"/>
          </w:rPr>
          <w:delText xml:space="preserve"> </w:delText>
        </w:r>
        <w:r w:rsidRPr="00173A3C" w:rsidDel="000829B7">
          <w:rPr>
            <w:sz w:val="20"/>
            <w:szCs w:val="20"/>
          </w:rPr>
          <w:delText>Protección</w:delText>
        </w:r>
        <w:r w:rsidR="00FF7BB7" w:rsidRPr="00173A3C" w:rsidDel="000829B7">
          <w:rPr>
            <w:sz w:val="20"/>
            <w:szCs w:val="20"/>
          </w:rPr>
          <w:delText xml:space="preserve"> </w:delText>
        </w:r>
        <w:r w:rsidRPr="00173A3C" w:rsidDel="000829B7">
          <w:rPr>
            <w:sz w:val="20"/>
            <w:szCs w:val="20"/>
          </w:rPr>
          <w:delText>Social.</w:delText>
        </w:r>
        <w:r w:rsidR="00FF7BB7" w:rsidRPr="00173A3C" w:rsidDel="000829B7">
          <w:rPr>
            <w:sz w:val="20"/>
            <w:szCs w:val="20"/>
          </w:rPr>
          <w:delText xml:space="preserve"> </w:delText>
        </w:r>
        <w:r w:rsidRPr="00173A3C" w:rsidDel="000829B7">
          <w:rPr>
            <w:sz w:val="20"/>
            <w:szCs w:val="20"/>
          </w:rPr>
          <w:delText>Decreto</w:delText>
        </w:r>
        <w:r w:rsidR="00FF7BB7" w:rsidRPr="00173A3C" w:rsidDel="000829B7">
          <w:rPr>
            <w:sz w:val="20"/>
            <w:szCs w:val="20"/>
          </w:rPr>
          <w:delText xml:space="preserve"> </w:delText>
        </w:r>
        <w:r w:rsidRPr="00173A3C" w:rsidDel="000829B7">
          <w:rPr>
            <w:sz w:val="20"/>
            <w:szCs w:val="20"/>
          </w:rPr>
          <w:delText>780.</w:delText>
        </w:r>
        <w:r w:rsidR="00FF7BB7" w:rsidRPr="00173A3C" w:rsidDel="000829B7">
          <w:rPr>
            <w:sz w:val="20"/>
            <w:szCs w:val="20"/>
          </w:rPr>
          <w:delText xml:space="preserve"> </w:delText>
        </w:r>
        <w:r w:rsidRPr="00173A3C" w:rsidDel="000829B7">
          <w:rPr>
            <w:sz w:val="20"/>
            <w:szCs w:val="20"/>
          </w:rPr>
          <w:delText>Colombia</w:delText>
        </w:r>
        <w:r w:rsidR="00FF7BB7" w:rsidRPr="00173A3C" w:rsidDel="000829B7">
          <w:rPr>
            <w:sz w:val="20"/>
            <w:szCs w:val="20"/>
          </w:rPr>
          <w:delText xml:space="preserve"> </w:delText>
        </w:r>
        <w:r w:rsidRPr="00173A3C" w:rsidDel="000829B7">
          <w:rPr>
            <w:sz w:val="20"/>
            <w:szCs w:val="20"/>
          </w:rPr>
          <w:delText>2016.</w:delText>
        </w:r>
        <w:r w:rsidR="00FF7BB7" w:rsidRPr="00173A3C" w:rsidDel="000829B7">
          <w:rPr>
            <w:sz w:val="20"/>
            <w:szCs w:val="20"/>
          </w:rPr>
          <w:delText xml:space="preserve"> </w:delText>
        </w:r>
        <w:r w:rsidR="008E1C75" w:rsidRPr="00173A3C" w:rsidDel="000829B7">
          <w:fldChar w:fldCharType="begin"/>
        </w:r>
        <w:r w:rsidR="008E1C75" w:rsidRPr="00173A3C" w:rsidDel="000829B7">
          <w:delInstrText xml:space="preserve"> HYPERLINK "https://www.minsalud.gov.co/Normatividad_Nuevo/Decreto%200780%20de%202016.pdf" </w:delInstrText>
        </w:r>
        <w:r w:rsidR="008E1C75" w:rsidRPr="00173A3C" w:rsidDel="000829B7">
          <w:fldChar w:fldCharType="separate"/>
        </w:r>
        <w:r w:rsidRPr="00173A3C" w:rsidDel="000829B7">
          <w:rPr>
            <w:rStyle w:val="Hipervnculo"/>
            <w:sz w:val="20"/>
            <w:szCs w:val="20"/>
          </w:rPr>
          <w:delText>https://www.minsalud.gov.co/Normatividad_Nuevo/Decreto%200780%20de%202016.pdf</w:delText>
        </w:r>
        <w:r w:rsidR="008E1C75" w:rsidRPr="00173A3C" w:rsidDel="000829B7">
          <w:rPr>
            <w:rStyle w:val="Hipervnculo"/>
            <w:sz w:val="20"/>
            <w:szCs w:val="20"/>
          </w:rPr>
          <w:fldChar w:fldCharType="end"/>
        </w:r>
      </w:del>
    </w:p>
    <w:p w14:paraId="34C0436F" w14:textId="21AF2414" w:rsidR="00B76D30" w:rsidRPr="00173A3C" w:rsidRDefault="000829B7">
      <w:pPr>
        <w:spacing w:after="120"/>
        <w:ind w:left="720" w:hanging="720"/>
        <w:rPr>
          <w:sz w:val="20"/>
          <w:szCs w:val="20"/>
        </w:rPr>
        <w:pPrChange w:id="250" w:author="JGOA" w:date="2022-06-06T18:44:00Z">
          <w:pPr>
            <w:spacing w:after="120"/>
          </w:pPr>
        </w:pPrChange>
      </w:pPr>
      <w:r w:rsidRPr="00173A3C">
        <w:rPr>
          <w:sz w:val="20"/>
          <w:szCs w:val="20"/>
        </w:rPr>
        <w:t>Ministerio de Protección Social</w:t>
      </w:r>
      <w:ins w:id="251" w:author="JGOA" w:date="2022-06-06T18:43:00Z">
        <w:r>
          <w:rPr>
            <w:sz w:val="20"/>
            <w:szCs w:val="20"/>
          </w:rPr>
          <w:t xml:space="preserve">. (2007). </w:t>
        </w:r>
      </w:ins>
      <w:moveToRangeStart w:id="252" w:author="JGOA" w:date="2022-06-06T18:43:00Z" w:name="move105433433"/>
      <w:moveTo w:id="253" w:author="JGOA" w:date="2022-06-06T18:43:00Z">
        <w:r w:rsidRPr="00173A3C">
          <w:rPr>
            <w:sz w:val="20"/>
            <w:szCs w:val="20"/>
          </w:rPr>
          <w:t xml:space="preserve">Resolución </w:t>
        </w:r>
        <w:del w:id="254" w:author="JGOA" w:date="2022-06-06T18:43:00Z">
          <w:r w:rsidRPr="00173A3C" w:rsidDel="000829B7">
            <w:rPr>
              <w:sz w:val="20"/>
              <w:szCs w:val="20"/>
            </w:rPr>
            <w:delText xml:space="preserve">número </w:delText>
          </w:r>
        </w:del>
        <w:r w:rsidRPr="00173A3C">
          <w:rPr>
            <w:sz w:val="20"/>
            <w:szCs w:val="20"/>
          </w:rPr>
          <w:t>1403.</w:t>
        </w:r>
      </w:moveTo>
      <w:moveToRangeEnd w:id="252"/>
      <w:ins w:id="255" w:author="JGOA" w:date="2022-06-06T18:43:00Z">
        <w:r>
          <w:rPr>
            <w:sz w:val="20"/>
            <w:szCs w:val="20"/>
          </w:rPr>
          <w:t xml:space="preserve"> </w:t>
        </w:r>
      </w:ins>
      <w:del w:id="256" w:author="JGOA" w:date="2022-06-06T18:43:00Z">
        <w:r w:rsidR="00142B20" w:rsidRPr="00173A3C" w:rsidDel="000829B7">
          <w:rPr>
            <w:sz w:val="20"/>
            <w:szCs w:val="20"/>
          </w:rPr>
          <w:delText>,</w:delText>
        </w:r>
        <w:r w:rsidR="00FF7BB7" w:rsidRPr="00173A3C" w:rsidDel="000829B7">
          <w:rPr>
            <w:sz w:val="20"/>
            <w:szCs w:val="20"/>
          </w:rPr>
          <w:delText xml:space="preserve"> </w:delText>
        </w:r>
      </w:del>
      <w:r w:rsidR="00142B20" w:rsidRPr="00173A3C">
        <w:rPr>
          <w:sz w:val="20"/>
          <w:szCs w:val="20"/>
        </w:rPr>
        <w:t>Por</w:t>
      </w:r>
      <w:r w:rsidR="00FF7BB7" w:rsidRPr="00173A3C">
        <w:rPr>
          <w:sz w:val="20"/>
          <w:szCs w:val="20"/>
        </w:rPr>
        <w:t xml:space="preserve"> </w:t>
      </w:r>
      <w:r w:rsidR="00142B20" w:rsidRPr="00173A3C">
        <w:rPr>
          <w:sz w:val="20"/>
          <w:szCs w:val="20"/>
        </w:rPr>
        <w:t>la</w:t>
      </w:r>
      <w:r w:rsidR="00FF7BB7" w:rsidRPr="00173A3C">
        <w:rPr>
          <w:sz w:val="20"/>
          <w:szCs w:val="20"/>
        </w:rPr>
        <w:t xml:space="preserve"> </w:t>
      </w:r>
      <w:r w:rsidR="00142B20" w:rsidRPr="00173A3C">
        <w:rPr>
          <w:sz w:val="20"/>
          <w:szCs w:val="20"/>
        </w:rPr>
        <w:t>cual</w:t>
      </w:r>
      <w:r w:rsidR="00FF7BB7" w:rsidRPr="00173A3C">
        <w:rPr>
          <w:sz w:val="20"/>
          <w:szCs w:val="20"/>
        </w:rPr>
        <w:t xml:space="preserve"> </w:t>
      </w:r>
      <w:r w:rsidR="00142B20" w:rsidRPr="00173A3C">
        <w:rPr>
          <w:sz w:val="20"/>
          <w:szCs w:val="20"/>
        </w:rPr>
        <w:t>se</w:t>
      </w:r>
      <w:r w:rsidR="00FF7BB7" w:rsidRPr="00173A3C">
        <w:rPr>
          <w:sz w:val="20"/>
          <w:szCs w:val="20"/>
        </w:rPr>
        <w:t xml:space="preserve"> </w:t>
      </w:r>
      <w:r w:rsidR="00142B20" w:rsidRPr="00173A3C">
        <w:rPr>
          <w:sz w:val="20"/>
          <w:szCs w:val="20"/>
        </w:rPr>
        <w:t>determina</w:t>
      </w:r>
      <w:r w:rsidR="00FF7BB7" w:rsidRPr="00173A3C">
        <w:rPr>
          <w:sz w:val="20"/>
          <w:szCs w:val="20"/>
        </w:rPr>
        <w:t xml:space="preserve"> </w:t>
      </w:r>
      <w:r w:rsidR="00142B20" w:rsidRPr="00173A3C">
        <w:rPr>
          <w:sz w:val="20"/>
          <w:szCs w:val="20"/>
        </w:rPr>
        <w:t>el</w:t>
      </w:r>
      <w:r w:rsidR="00FF7BB7" w:rsidRPr="00173A3C">
        <w:rPr>
          <w:sz w:val="20"/>
          <w:szCs w:val="20"/>
        </w:rPr>
        <w:t xml:space="preserve"> </w:t>
      </w:r>
      <w:r w:rsidR="00142B20" w:rsidRPr="00173A3C">
        <w:rPr>
          <w:sz w:val="20"/>
          <w:szCs w:val="20"/>
        </w:rPr>
        <w:t>modelo</w:t>
      </w:r>
      <w:r w:rsidR="00FF7BB7" w:rsidRPr="00173A3C">
        <w:rPr>
          <w:sz w:val="20"/>
          <w:szCs w:val="20"/>
        </w:rPr>
        <w:t xml:space="preserve"> </w:t>
      </w:r>
      <w:r w:rsidR="00142B20" w:rsidRPr="00173A3C">
        <w:rPr>
          <w:sz w:val="20"/>
          <w:szCs w:val="20"/>
        </w:rPr>
        <w:t>de</w:t>
      </w:r>
      <w:r w:rsidR="00FF7BB7" w:rsidRPr="00173A3C">
        <w:rPr>
          <w:sz w:val="20"/>
          <w:szCs w:val="20"/>
        </w:rPr>
        <w:t xml:space="preserve"> </w:t>
      </w:r>
      <w:r w:rsidR="00142B20" w:rsidRPr="00173A3C">
        <w:rPr>
          <w:sz w:val="20"/>
          <w:szCs w:val="20"/>
        </w:rPr>
        <w:t>gestión</w:t>
      </w:r>
      <w:r w:rsidR="00FF7BB7" w:rsidRPr="00173A3C">
        <w:rPr>
          <w:sz w:val="20"/>
          <w:szCs w:val="20"/>
        </w:rPr>
        <w:t xml:space="preserve"> </w:t>
      </w:r>
      <w:r w:rsidR="00142B20" w:rsidRPr="00173A3C">
        <w:rPr>
          <w:sz w:val="20"/>
          <w:szCs w:val="20"/>
        </w:rPr>
        <w:t>del</w:t>
      </w:r>
      <w:r w:rsidR="00FF7BB7" w:rsidRPr="00173A3C">
        <w:rPr>
          <w:sz w:val="20"/>
          <w:szCs w:val="20"/>
        </w:rPr>
        <w:t xml:space="preserve"> </w:t>
      </w:r>
      <w:r w:rsidR="00142B20" w:rsidRPr="00173A3C">
        <w:rPr>
          <w:sz w:val="20"/>
          <w:szCs w:val="20"/>
        </w:rPr>
        <w:t>servicio</w:t>
      </w:r>
      <w:r w:rsidR="00FF7BB7" w:rsidRPr="00173A3C">
        <w:rPr>
          <w:sz w:val="20"/>
          <w:szCs w:val="20"/>
        </w:rPr>
        <w:t xml:space="preserve"> </w:t>
      </w:r>
      <w:r w:rsidR="00142B20" w:rsidRPr="00173A3C">
        <w:rPr>
          <w:sz w:val="20"/>
          <w:szCs w:val="20"/>
        </w:rPr>
        <w:t>farmacéutico,</w:t>
      </w:r>
      <w:r w:rsidR="00FF7BB7" w:rsidRPr="00173A3C">
        <w:rPr>
          <w:sz w:val="20"/>
          <w:szCs w:val="20"/>
        </w:rPr>
        <w:t xml:space="preserve"> </w:t>
      </w:r>
      <w:r w:rsidR="00142B20" w:rsidRPr="00173A3C">
        <w:rPr>
          <w:sz w:val="20"/>
          <w:szCs w:val="20"/>
        </w:rPr>
        <w:t>se</w:t>
      </w:r>
      <w:r w:rsidR="00FF7BB7" w:rsidRPr="00173A3C">
        <w:rPr>
          <w:sz w:val="20"/>
          <w:szCs w:val="20"/>
        </w:rPr>
        <w:t xml:space="preserve"> </w:t>
      </w:r>
      <w:r w:rsidR="00142B20" w:rsidRPr="00173A3C">
        <w:rPr>
          <w:sz w:val="20"/>
          <w:szCs w:val="20"/>
        </w:rPr>
        <w:t>adopta</w:t>
      </w:r>
      <w:r w:rsidR="00FF7BB7" w:rsidRPr="00173A3C">
        <w:rPr>
          <w:sz w:val="20"/>
          <w:szCs w:val="20"/>
        </w:rPr>
        <w:t xml:space="preserve"> </w:t>
      </w:r>
      <w:r w:rsidR="00142B20" w:rsidRPr="00173A3C">
        <w:rPr>
          <w:sz w:val="20"/>
          <w:szCs w:val="20"/>
        </w:rPr>
        <w:t>el</w:t>
      </w:r>
      <w:r w:rsidR="00FF7BB7" w:rsidRPr="00173A3C">
        <w:rPr>
          <w:sz w:val="20"/>
          <w:szCs w:val="20"/>
        </w:rPr>
        <w:t xml:space="preserve"> </w:t>
      </w:r>
      <w:r w:rsidR="00142B20" w:rsidRPr="00173A3C">
        <w:rPr>
          <w:sz w:val="20"/>
          <w:szCs w:val="20"/>
        </w:rPr>
        <w:t>manual</w:t>
      </w:r>
      <w:r w:rsidR="00FF7BB7" w:rsidRPr="00173A3C">
        <w:rPr>
          <w:sz w:val="20"/>
          <w:szCs w:val="20"/>
        </w:rPr>
        <w:t xml:space="preserve"> </w:t>
      </w:r>
      <w:r w:rsidR="00142B20" w:rsidRPr="00173A3C">
        <w:rPr>
          <w:sz w:val="20"/>
          <w:szCs w:val="20"/>
        </w:rPr>
        <w:t>de</w:t>
      </w:r>
      <w:r w:rsidR="00FF7BB7" w:rsidRPr="00173A3C">
        <w:rPr>
          <w:sz w:val="20"/>
          <w:szCs w:val="20"/>
        </w:rPr>
        <w:t xml:space="preserve"> </w:t>
      </w:r>
      <w:r w:rsidR="00142B20" w:rsidRPr="00173A3C">
        <w:rPr>
          <w:sz w:val="20"/>
          <w:szCs w:val="20"/>
        </w:rPr>
        <w:t>condiciones</w:t>
      </w:r>
      <w:r w:rsidR="00FF7BB7" w:rsidRPr="00173A3C">
        <w:rPr>
          <w:sz w:val="20"/>
          <w:szCs w:val="20"/>
        </w:rPr>
        <w:t xml:space="preserve"> </w:t>
      </w:r>
      <w:r w:rsidR="00142B20" w:rsidRPr="00173A3C">
        <w:rPr>
          <w:sz w:val="20"/>
          <w:szCs w:val="20"/>
        </w:rPr>
        <w:t>esenciales</w:t>
      </w:r>
      <w:r w:rsidR="00FF7BB7" w:rsidRPr="00173A3C">
        <w:rPr>
          <w:sz w:val="20"/>
          <w:szCs w:val="20"/>
        </w:rPr>
        <w:t xml:space="preserve"> </w:t>
      </w:r>
      <w:r w:rsidR="00142B20" w:rsidRPr="00173A3C">
        <w:rPr>
          <w:sz w:val="20"/>
          <w:szCs w:val="20"/>
        </w:rPr>
        <w:t>y</w:t>
      </w:r>
      <w:r w:rsidR="00FF7BB7" w:rsidRPr="00173A3C">
        <w:rPr>
          <w:sz w:val="20"/>
          <w:szCs w:val="20"/>
        </w:rPr>
        <w:t xml:space="preserve"> </w:t>
      </w:r>
      <w:r w:rsidR="00142B20" w:rsidRPr="00173A3C">
        <w:rPr>
          <w:sz w:val="20"/>
          <w:szCs w:val="20"/>
        </w:rPr>
        <w:t>procedimientos</w:t>
      </w:r>
      <w:r w:rsidR="00FF7BB7" w:rsidRPr="00173A3C">
        <w:rPr>
          <w:sz w:val="20"/>
          <w:szCs w:val="20"/>
        </w:rPr>
        <w:t xml:space="preserve"> </w:t>
      </w:r>
      <w:r w:rsidR="00142B20" w:rsidRPr="00173A3C">
        <w:rPr>
          <w:sz w:val="20"/>
          <w:szCs w:val="20"/>
        </w:rPr>
        <w:t>de</w:t>
      </w:r>
      <w:r w:rsidR="00FF7BB7" w:rsidRPr="00173A3C">
        <w:rPr>
          <w:sz w:val="20"/>
          <w:szCs w:val="20"/>
        </w:rPr>
        <w:t xml:space="preserve"> </w:t>
      </w:r>
      <w:r w:rsidR="00142B20" w:rsidRPr="00173A3C">
        <w:rPr>
          <w:sz w:val="20"/>
          <w:szCs w:val="20"/>
        </w:rPr>
        <w:t>dicho</w:t>
      </w:r>
      <w:r w:rsidR="00FF7BB7" w:rsidRPr="00173A3C">
        <w:rPr>
          <w:sz w:val="20"/>
          <w:szCs w:val="20"/>
        </w:rPr>
        <w:t xml:space="preserve"> </w:t>
      </w:r>
      <w:r w:rsidR="00142B20" w:rsidRPr="00173A3C">
        <w:rPr>
          <w:sz w:val="20"/>
          <w:szCs w:val="20"/>
        </w:rPr>
        <w:t>servicio</w:t>
      </w:r>
      <w:r w:rsidR="00FF7BB7" w:rsidRPr="00173A3C">
        <w:rPr>
          <w:sz w:val="20"/>
          <w:szCs w:val="20"/>
        </w:rPr>
        <w:t xml:space="preserve"> </w:t>
      </w:r>
      <w:r w:rsidR="00142B20" w:rsidRPr="00173A3C">
        <w:rPr>
          <w:sz w:val="20"/>
          <w:szCs w:val="20"/>
        </w:rPr>
        <w:t>y</w:t>
      </w:r>
      <w:r w:rsidR="00FF7BB7" w:rsidRPr="00173A3C">
        <w:rPr>
          <w:sz w:val="20"/>
          <w:szCs w:val="20"/>
        </w:rPr>
        <w:t xml:space="preserve"> </w:t>
      </w:r>
      <w:r w:rsidR="00142B20" w:rsidRPr="00173A3C">
        <w:rPr>
          <w:sz w:val="20"/>
          <w:szCs w:val="20"/>
        </w:rPr>
        <w:t>se</w:t>
      </w:r>
      <w:r w:rsidR="00FF7BB7" w:rsidRPr="00173A3C">
        <w:rPr>
          <w:sz w:val="20"/>
          <w:szCs w:val="20"/>
        </w:rPr>
        <w:t xml:space="preserve"> </w:t>
      </w:r>
      <w:r w:rsidR="00142B20" w:rsidRPr="00173A3C">
        <w:rPr>
          <w:sz w:val="20"/>
          <w:szCs w:val="20"/>
        </w:rPr>
        <w:t>dictan</w:t>
      </w:r>
      <w:r w:rsidR="00FF7BB7" w:rsidRPr="00173A3C">
        <w:rPr>
          <w:sz w:val="20"/>
          <w:szCs w:val="20"/>
        </w:rPr>
        <w:t xml:space="preserve"> </w:t>
      </w:r>
      <w:r w:rsidR="00142B20" w:rsidRPr="00173A3C">
        <w:rPr>
          <w:sz w:val="20"/>
          <w:szCs w:val="20"/>
        </w:rPr>
        <w:t>otras</w:t>
      </w:r>
      <w:r w:rsidR="00FF7BB7" w:rsidRPr="00173A3C">
        <w:rPr>
          <w:sz w:val="20"/>
          <w:szCs w:val="20"/>
        </w:rPr>
        <w:t xml:space="preserve"> </w:t>
      </w:r>
      <w:r w:rsidR="00142B20" w:rsidRPr="00173A3C">
        <w:rPr>
          <w:sz w:val="20"/>
          <w:szCs w:val="20"/>
        </w:rPr>
        <w:t>disposiciones.</w:t>
      </w:r>
      <w:ins w:id="257" w:author="JGOA" w:date="2022-06-06T18:43:00Z">
        <w:r>
          <w:rPr>
            <w:sz w:val="20"/>
            <w:szCs w:val="20"/>
          </w:rPr>
          <w:t xml:space="preserve"> </w:t>
        </w:r>
      </w:ins>
      <w:del w:id="258" w:author="JGOA" w:date="2022-06-06T18:43:00Z">
        <w:r w:rsidR="00FF7BB7" w:rsidRPr="00173A3C" w:rsidDel="000829B7">
          <w:rPr>
            <w:sz w:val="20"/>
            <w:szCs w:val="20"/>
          </w:rPr>
          <w:delText xml:space="preserve"> </w:delText>
        </w:r>
      </w:del>
      <w:moveFromRangeStart w:id="259" w:author="JGOA" w:date="2022-06-06T18:43:00Z" w:name="move105433433"/>
      <w:moveFrom w:id="260" w:author="JGOA" w:date="2022-06-06T18:43:00Z">
        <w:r w:rsidR="00142B20" w:rsidRPr="00173A3C" w:rsidDel="000829B7">
          <w:rPr>
            <w:sz w:val="20"/>
            <w:szCs w:val="20"/>
          </w:rPr>
          <w:t>Resolución</w:t>
        </w:r>
        <w:r w:rsidR="00FF7BB7" w:rsidRPr="00173A3C" w:rsidDel="000829B7">
          <w:rPr>
            <w:sz w:val="20"/>
            <w:szCs w:val="20"/>
          </w:rPr>
          <w:t xml:space="preserve"> </w:t>
        </w:r>
        <w:r w:rsidR="00142B20" w:rsidRPr="00173A3C" w:rsidDel="000829B7">
          <w:rPr>
            <w:sz w:val="20"/>
            <w:szCs w:val="20"/>
          </w:rPr>
          <w:t>número</w:t>
        </w:r>
        <w:r w:rsidR="00FF7BB7" w:rsidRPr="00173A3C" w:rsidDel="000829B7">
          <w:rPr>
            <w:sz w:val="20"/>
            <w:szCs w:val="20"/>
          </w:rPr>
          <w:t xml:space="preserve"> </w:t>
        </w:r>
        <w:r w:rsidR="00142B20" w:rsidRPr="00173A3C" w:rsidDel="000829B7">
          <w:rPr>
            <w:sz w:val="20"/>
            <w:szCs w:val="20"/>
          </w:rPr>
          <w:t>1403.</w:t>
        </w:r>
        <w:r w:rsidR="00FF7BB7" w:rsidRPr="00173A3C" w:rsidDel="000829B7">
          <w:rPr>
            <w:sz w:val="20"/>
            <w:szCs w:val="20"/>
          </w:rPr>
          <w:t xml:space="preserve"> </w:t>
        </w:r>
      </w:moveFrom>
      <w:moveFromRangeEnd w:id="259"/>
      <w:del w:id="261" w:author="JGOA" w:date="2022-06-06T18:43:00Z">
        <w:r w:rsidR="00142B20" w:rsidRPr="00173A3C" w:rsidDel="000829B7">
          <w:rPr>
            <w:sz w:val="20"/>
            <w:szCs w:val="20"/>
          </w:rPr>
          <w:delText>Colombia</w:delText>
        </w:r>
        <w:r w:rsidR="00FF7BB7" w:rsidRPr="00173A3C" w:rsidDel="000829B7">
          <w:rPr>
            <w:sz w:val="20"/>
            <w:szCs w:val="20"/>
          </w:rPr>
          <w:delText xml:space="preserve"> </w:delText>
        </w:r>
        <w:r w:rsidR="00142B20" w:rsidRPr="00173A3C" w:rsidDel="000829B7">
          <w:rPr>
            <w:sz w:val="20"/>
            <w:szCs w:val="20"/>
          </w:rPr>
          <w:delText>2007.</w:delText>
        </w:r>
        <w:r w:rsidR="00FF7BB7" w:rsidRPr="00173A3C" w:rsidDel="000829B7">
          <w:rPr>
            <w:sz w:val="20"/>
            <w:szCs w:val="20"/>
          </w:rPr>
          <w:delText xml:space="preserve"> </w:delText>
        </w:r>
      </w:del>
      <w:r w:rsidR="008E1C75" w:rsidRPr="00173A3C">
        <w:fldChar w:fldCharType="begin"/>
      </w:r>
      <w:r w:rsidR="008E1C75" w:rsidRPr="00173A3C">
        <w:instrText xml:space="preserve"> HYPERLINK "https://www.invima.gov.co/documents/20143/453029/Resoluci%C3%B3n+1403+de+2007.pdf/6b2e1ce1-bb34-e17f-03ef-34e35c126949" </w:instrText>
      </w:r>
      <w:r w:rsidR="008E1C75" w:rsidRPr="00173A3C">
        <w:fldChar w:fldCharType="separate"/>
      </w:r>
      <w:r w:rsidR="00142B20" w:rsidRPr="00173A3C">
        <w:rPr>
          <w:rStyle w:val="Hipervnculo"/>
          <w:sz w:val="20"/>
          <w:szCs w:val="20"/>
        </w:rPr>
        <w:t>https://www.invima.gov.co/documents/20143/453029/Resoluci%C3%B3n+1403+de+2007.pdf/6b2e1ce1-bb34-e17f-03ef-34e35c126949</w:t>
      </w:r>
      <w:r w:rsidR="008E1C75" w:rsidRPr="00173A3C">
        <w:rPr>
          <w:rStyle w:val="Hipervnculo"/>
          <w:sz w:val="20"/>
          <w:szCs w:val="20"/>
        </w:rPr>
        <w:fldChar w:fldCharType="end"/>
      </w:r>
    </w:p>
    <w:p w14:paraId="44E132AC" w14:textId="77777777" w:rsidR="000829B7" w:rsidRPr="00173A3C" w:rsidRDefault="000829B7">
      <w:pPr>
        <w:spacing w:after="120"/>
        <w:ind w:left="720" w:hanging="720"/>
        <w:rPr>
          <w:ins w:id="262" w:author="JGOA" w:date="2022-06-06T18:43:00Z"/>
          <w:sz w:val="20"/>
          <w:szCs w:val="20"/>
        </w:rPr>
        <w:pPrChange w:id="263" w:author="JGOA" w:date="2022-06-06T18:44:00Z">
          <w:pPr>
            <w:spacing w:after="120"/>
          </w:pPr>
        </w:pPrChange>
      </w:pPr>
      <w:ins w:id="264" w:author="JGOA" w:date="2022-06-06T18:43:00Z">
        <w:r w:rsidRPr="00173A3C">
          <w:rPr>
            <w:sz w:val="20"/>
            <w:szCs w:val="20"/>
          </w:rPr>
          <w:t xml:space="preserve">Ministerio de Salud y </w:t>
        </w:r>
        <w:r>
          <w:rPr>
            <w:sz w:val="20"/>
            <w:szCs w:val="20"/>
          </w:rPr>
          <w:t>P</w:t>
        </w:r>
        <w:r w:rsidRPr="00173A3C">
          <w:rPr>
            <w:sz w:val="20"/>
            <w:szCs w:val="20"/>
          </w:rPr>
          <w:t xml:space="preserve">rotección </w:t>
        </w:r>
        <w:r>
          <w:rPr>
            <w:sz w:val="20"/>
            <w:szCs w:val="20"/>
          </w:rPr>
          <w:t>S</w:t>
        </w:r>
        <w:r w:rsidRPr="00173A3C">
          <w:rPr>
            <w:sz w:val="20"/>
            <w:szCs w:val="20"/>
          </w:rPr>
          <w:t>ocial</w:t>
        </w:r>
        <w:r>
          <w:rPr>
            <w:sz w:val="20"/>
            <w:szCs w:val="20"/>
          </w:rPr>
          <w:t>.</w:t>
        </w:r>
        <w:r w:rsidRPr="00173A3C">
          <w:rPr>
            <w:sz w:val="20"/>
            <w:szCs w:val="20"/>
          </w:rPr>
          <w:t xml:space="preserve"> </w:t>
        </w:r>
        <w:r>
          <w:rPr>
            <w:sz w:val="20"/>
            <w:szCs w:val="20"/>
          </w:rPr>
          <w:t xml:space="preserve">(2016). </w:t>
        </w:r>
        <w:r w:rsidRPr="00173A3C">
          <w:rPr>
            <w:sz w:val="20"/>
            <w:szCs w:val="20"/>
          </w:rPr>
          <w:t>Decreto 780</w:t>
        </w:r>
        <w:r>
          <w:rPr>
            <w:sz w:val="20"/>
            <w:szCs w:val="20"/>
          </w:rPr>
          <w:t xml:space="preserve">. </w:t>
        </w:r>
        <w:r w:rsidRPr="00173A3C">
          <w:rPr>
            <w:sz w:val="20"/>
            <w:szCs w:val="20"/>
          </w:rPr>
          <w:t>Por medio del cual se expide el Decreto Único Reglamentario del Sector Salud y Protección Social.</w:t>
        </w:r>
        <w:r>
          <w:rPr>
            <w:sz w:val="20"/>
            <w:szCs w:val="20"/>
          </w:rPr>
          <w:t xml:space="preserve"> </w:t>
        </w:r>
        <w:r w:rsidRPr="00173A3C">
          <w:fldChar w:fldCharType="begin"/>
        </w:r>
        <w:r w:rsidRPr="00173A3C">
          <w:instrText xml:space="preserve"> HYPERLINK "https://www.minsalud.gov.co/Normatividad_Nuevo/Decreto%200780%20de%202016.pdf" </w:instrText>
        </w:r>
        <w:r w:rsidRPr="00173A3C">
          <w:fldChar w:fldCharType="separate"/>
        </w:r>
        <w:r w:rsidRPr="00173A3C">
          <w:rPr>
            <w:rStyle w:val="Hipervnculo"/>
            <w:sz w:val="20"/>
            <w:szCs w:val="20"/>
          </w:rPr>
          <w:t>https://www.minsalud.gov.co/Normatividad_Nuevo/Decreto%200780%20de%202016.pdf</w:t>
        </w:r>
        <w:r w:rsidRPr="00173A3C">
          <w:rPr>
            <w:rStyle w:val="Hipervnculo"/>
            <w:sz w:val="20"/>
            <w:szCs w:val="20"/>
          </w:rPr>
          <w:fldChar w:fldCharType="end"/>
        </w:r>
      </w:ins>
    </w:p>
    <w:p w14:paraId="4EE7D902" w14:textId="77777777" w:rsidR="00826EA7" w:rsidRPr="00173A3C" w:rsidRDefault="00826EA7" w:rsidP="00D1300E">
      <w:pPr>
        <w:spacing w:after="120"/>
        <w:rPr>
          <w:sz w:val="20"/>
          <w:szCs w:val="20"/>
        </w:rPr>
      </w:pPr>
    </w:p>
    <w:p w14:paraId="2F7CF9D8" w14:textId="227A226F" w:rsidR="00826EA7" w:rsidRPr="00173A3C" w:rsidRDefault="0036653B" w:rsidP="00D1300E">
      <w:pPr>
        <w:numPr>
          <w:ilvl w:val="0"/>
          <w:numId w:val="3"/>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CONTROL</w:t>
      </w:r>
      <w:r w:rsidR="00FF7BB7" w:rsidRPr="00173A3C">
        <w:rPr>
          <w:b/>
          <w:color w:val="000000"/>
          <w:sz w:val="20"/>
          <w:szCs w:val="20"/>
        </w:rPr>
        <w:t xml:space="preserve"> </w:t>
      </w:r>
      <w:r w:rsidRPr="00173A3C">
        <w:rPr>
          <w:b/>
          <w:color w:val="000000"/>
          <w:sz w:val="20"/>
          <w:szCs w:val="20"/>
        </w:rPr>
        <w:t>DEL</w:t>
      </w:r>
      <w:r w:rsidR="00FF7BB7" w:rsidRPr="00173A3C">
        <w:rPr>
          <w:b/>
          <w:color w:val="000000"/>
          <w:sz w:val="20"/>
          <w:szCs w:val="20"/>
        </w:rPr>
        <w:t xml:space="preserve"> </w:t>
      </w:r>
      <w:r w:rsidRPr="00173A3C">
        <w:rPr>
          <w:b/>
          <w:color w:val="000000"/>
          <w:sz w:val="20"/>
          <w:szCs w:val="20"/>
        </w:rPr>
        <w:t>DOCUMENTO</w:t>
      </w:r>
    </w:p>
    <w:p w14:paraId="68899E52" w14:textId="77777777" w:rsidR="00826EA7" w:rsidRPr="00173A3C" w:rsidRDefault="00826EA7" w:rsidP="00D1300E">
      <w:pPr>
        <w:spacing w:after="120"/>
        <w:jc w:val="both"/>
        <w:rPr>
          <w:b/>
          <w:sz w:val="20"/>
          <w:szCs w:val="20"/>
        </w:rPr>
      </w:pPr>
    </w:p>
    <w:tbl>
      <w:tblPr>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02CF1" w:rsidRPr="00173A3C" w14:paraId="55D0BDAA" w14:textId="77777777" w:rsidTr="003B0F70">
        <w:tc>
          <w:tcPr>
            <w:tcW w:w="1272" w:type="dxa"/>
            <w:tcBorders>
              <w:top w:val="nil"/>
              <w:left w:val="nil"/>
            </w:tcBorders>
          </w:tcPr>
          <w:p w14:paraId="31D1F3CC" w14:textId="77777777" w:rsidR="00102CF1" w:rsidRPr="00173A3C" w:rsidRDefault="00102CF1" w:rsidP="003B0F70">
            <w:pPr>
              <w:spacing w:after="120"/>
              <w:jc w:val="both"/>
              <w:rPr>
                <w:b/>
                <w:sz w:val="20"/>
                <w:szCs w:val="20"/>
              </w:rPr>
            </w:pPr>
          </w:p>
        </w:tc>
        <w:tc>
          <w:tcPr>
            <w:tcW w:w="1991" w:type="dxa"/>
            <w:vAlign w:val="center"/>
          </w:tcPr>
          <w:p w14:paraId="5E82A576" w14:textId="77777777" w:rsidR="00102CF1" w:rsidRPr="00173A3C" w:rsidRDefault="00102CF1" w:rsidP="003B0F70">
            <w:pPr>
              <w:spacing w:after="120"/>
              <w:jc w:val="center"/>
              <w:rPr>
                <w:b/>
                <w:sz w:val="20"/>
                <w:szCs w:val="20"/>
              </w:rPr>
            </w:pPr>
            <w:r w:rsidRPr="00173A3C">
              <w:rPr>
                <w:b/>
                <w:sz w:val="20"/>
                <w:szCs w:val="20"/>
              </w:rPr>
              <w:t>Nombre</w:t>
            </w:r>
          </w:p>
        </w:tc>
        <w:tc>
          <w:tcPr>
            <w:tcW w:w="1559" w:type="dxa"/>
            <w:vAlign w:val="center"/>
          </w:tcPr>
          <w:p w14:paraId="55127D3A" w14:textId="77777777" w:rsidR="00102CF1" w:rsidRPr="00173A3C" w:rsidRDefault="00102CF1" w:rsidP="003B0F70">
            <w:pPr>
              <w:spacing w:after="120"/>
              <w:jc w:val="center"/>
              <w:rPr>
                <w:b/>
                <w:sz w:val="20"/>
                <w:szCs w:val="20"/>
              </w:rPr>
            </w:pPr>
            <w:r w:rsidRPr="00173A3C">
              <w:rPr>
                <w:b/>
                <w:sz w:val="20"/>
                <w:szCs w:val="20"/>
              </w:rPr>
              <w:t>Cargo</w:t>
            </w:r>
          </w:p>
        </w:tc>
        <w:tc>
          <w:tcPr>
            <w:tcW w:w="3257" w:type="dxa"/>
            <w:vAlign w:val="center"/>
          </w:tcPr>
          <w:p w14:paraId="415B0059" w14:textId="77777777" w:rsidR="00102CF1" w:rsidRPr="00173A3C" w:rsidRDefault="00102CF1" w:rsidP="003B0F70">
            <w:pPr>
              <w:spacing w:after="120"/>
              <w:jc w:val="center"/>
              <w:rPr>
                <w:b/>
                <w:sz w:val="20"/>
                <w:szCs w:val="20"/>
              </w:rPr>
            </w:pPr>
            <w:r w:rsidRPr="00173A3C">
              <w:rPr>
                <w:b/>
                <w:sz w:val="20"/>
                <w:szCs w:val="20"/>
              </w:rPr>
              <w:t>Dependencia</w:t>
            </w:r>
          </w:p>
        </w:tc>
        <w:tc>
          <w:tcPr>
            <w:tcW w:w="1888" w:type="dxa"/>
            <w:vAlign w:val="center"/>
          </w:tcPr>
          <w:p w14:paraId="5B292DD9" w14:textId="77777777" w:rsidR="00102CF1" w:rsidRPr="00173A3C" w:rsidRDefault="00102CF1" w:rsidP="003B0F70">
            <w:pPr>
              <w:spacing w:after="120"/>
              <w:jc w:val="center"/>
              <w:rPr>
                <w:b/>
                <w:sz w:val="20"/>
                <w:szCs w:val="20"/>
              </w:rPr>
            </w:pPr>
            <w:r w:rsidRPr="00173A3C">
              <w:rPr>
                <w:b/>
                <w:sz w:val="20"/>
                <w:szCs w:val="20"/>
              </w:rPr>
              <w:t>Fecha</w:t>
            </w:r>
          </w:p>
        </w:tc>
      </w:tr>
      <w:tr w:rsidR="00102CF1" w:rsidRPr="00173A3C" w14:paraId="1548C467" w14:textId="77777777" w:rsidTr="003B0F70">
        <w:trPr>
          <w:trHeight w:val="340"/>
        </w:trPr>
        <w:tc>
          <w:tcPr>
            <w:tcW w:w="1272" w:type="dxa"/>
            <w:vMerge w:val="restart"/>
            <w:vAlign w:val="center"/>
          </w:tcPr>
          <w:p w14:paraId="440908CF" w14:textId="77777777" w:rsidR="00102CF1" w:rsidRPr="00173A3C" w:rsidRDefault="00102CF1" w:rsidP="003B0F70">
            <w:pPr>
              <w:spacing w:after="120"/>
              <w:jc w:val="center"/>
              <w:rPr>
                <w:b/>
                <w:sz w:val="20"/>
                <w:szCs w:val="20"/>
              </w:rPr>
            </w:pPr>
            <w:r w:rsidRPr="00173A3C">
              <w:rPr>
                <w:b/>
                <w:sz w:val="20"/>
                <w:szCs w:val="20"/>
              </w:rPr>
              <w:t>Autor (es)</w:t>
            </w:r>
          </w:p>
        </w:tc>
        <w:tc>
          <w:tcPr>
            <w:tcW w:w="1991" w:type="dxa"/>
            <w:vAlign w:val="center"/>
          </w:tcPr>
          <w:p w14:paraId="29A3D62D" w14:textId="447F0589" w:rsidR="00102CF1" w:rsidRPr="00173A3C" w:rsidRDefault="00102CF1" w:rsidP="003B0F70">
            <w:pPr>
              <w:spacing w:after="120"/>
              <w:rPr>
                <w:sz w:val="20"/>
                <w:szCs w:val="20"/>
              </w:rPr>
            </w:pPr>
            <w:r w:rsidRPr="00173A3C">
              <w:rPr>
                <w:sz w:val="20"/>
                <w:szCs w:val="20"/>
              </w:rPr>
              <w:t>Lina Marcela Ayala Pardo</w:t>
            </w:r>
          </w:p>
        </w:tc>
        <w:tc>
          <w:tcPr>
            <w:tcW w:w="1559" w:type="dxa"/>
            <w:vAlign w:val="center"/>
          </w:tcPr>
          <w:p w14:paraId="0D5C422F" w14:textId="77777777" w:rsidR="00102CF1" w:rsidRPr="00173A3C" w:rsidRDefault="00102CF1" w:rsidP="003B0F70">
            <w:pPr>
              <w:spacing w:after="120"/>
              <w:rPr>
                <w:sz w:val="20"/>
                <w:szCs w:val="20"/>
              </w:rPr>
            </w:pPr>
            <w:r w:rsidRPr="00173A3C">
              <w:rPr>
                <w:sz w:val="20"/>
                <w:szCs w:val="20"/>
              </w:rPr>
              <w:t>Experta Temática.</w:t>
            </w:r>
          </w:p>
        </w:tc>
        <w:tc>
          <w:tcPr>
            <w:tcW w:w="3257" w:type="dxa"/>
            <w:vAlign w:val="center"/>
          </w:tcPr>
          <w:p w14:paraId="2763C3A4" w14:textId="77777777" w:rsidR="00102CF1" w:rsidRPr="00173A3C" w:rsidRDefault="00102CF1" w:rsidP="003B0F70">
            <w:pPr>
              <w:spacing w:after="120"/>
              <w:rPr>
                <w:sz w:val="20"/>
                <w:szCs w:val="20"/>
              </w:rPr>
            </w:pPr>
            <w:r w:rsidRPr="00173A3C">
              <w:rPr>
                <w:sz w:val="20"/>
                <w:szCs w:val="20"/>
              </w:rPr>
              <w:t>Regional Antioquia - Centro de Servicios de Salud.</w:t>
            </w:r>
          </w:p>
        </w:tc>
        <w:tc>
          <w:tcPr>
            <w:tcW w:w="1888" w:type="dxa"/>
            <w:vAlign w:val="center"/>
          </w:tcPr>
          <w:p w14:paraId="395537C1" w14:textId="77777777" w:rsidR="00102CF1" w:rsidRPr="00173A3C" w:rsidRDefault="00102CF1" w:rsidP="003B0F70">
            <w:pPr>
              <w:spacing w:after="120"/>
              <w:rPr>
                <w:sz w:val="20"/>
                <w:szCs w:val="20"/>
              </w:rPr>
            </w:pPr>
            <w:r w:rsidRPr="00173A3C">
              <w:rPr>
                <w:sz w:val="20"/>
                <w:szCs w:val="20"/>
              </w:rPr>
              <w:t>Agosto 2021</w:t>
            </w:r>
          </w:p>
        </w:tc>
      </w:tr>
      <w:tr w:rsidR="00102CF1" w:rsidRPr="00173A3C" w14:paraId="2932A72E" w14:textId="77777777" w:rsidTr="003B0F70">
        <w:trPr>
          <w:trHeight w:val="340"/>
        </w:trPr>
        <w:tc>
          <w:tcPr>
            <w:tcW w:w="1272" w:type="dxa"/>
            <w:vMerge/>
          </w:tcPr>
          <w:p w14:paraId="23A35C5E" w14:textId="77777777" w:rsidR="00102CF1" w:rsidRPr="00173A3C" w:rsidRDefault="00102CF1" w:rsidP="003B0F70">
            <w:pPr>
              <w:widowControl w:val="0"/>
              <w:pBdr>
                <w:top w:val="nil"/>
                <w:left w:val="nil"/>
                <w:bottom w:val="nil"/>
                <w:right w:val="nil"/>
                <w:between w:val="nil"/>
              </w:pBdr>
              <w:spacing w:after="120"/>
              <w:rPr>
                <w:b/>
                <w:sz w:val="20"/>
                <w:szCs w:val="20"/>
              </w:rPr>
            </w:pPr>
          </w:p>
        </w:tc>
        <w:tc>
          <w:tcPr>
            <w:tcW w:w="1991" w:type="dxa"/>
            <w:vAlign w:val="center"/>
          </w:tcPr>
          <w:p w14:paraId="4D1B376C" w14:textId="77777777" w:rsidR="00102CF1" w:rsidRPr="00173A3C" w:rsidRDefault="00102CF1" w:rsidP="003B0F70">
            <w:pPr>
              <w:spacing w:after="120"/>
              <w:rPr>
                <w:b/>
                <w:sz w:val="20"/>
                <w:szCs w:val="20"/>
              </w:rPr>
            </w:pPr>
            <w:r w:rsidRPr="00173A3C">
              <w:rPr>
                <w:rFonts w:eastAsia="Times New Roman"/>
                <w:sz w:val="20"/>
                <w:szCs w:val="20"/>
              </w:rPr>
              <w:t>Gustavo Santis Mancipe</w:t>
            </w:r>
          </w:p>
        </w:tc>
        <w:tc>
          <w:tcPr>
            <w:tcW w:w="1559" w:type="dxa"/>
            <w:vAlign w:val="center"/>
          </w:tcPr>
          <w:p w14:paraId="282A09B2" w14:textId="77777777" w:rsidR="00102CF1" w:rsidRPr="00173A3C" w:rsidRDefault="00102CF1" w:rsidP="003B0F70">
            <w:pPr>
              <w:spacing w:after="120"/>
              <w:rPr>
                <w:b/>
                <w:sz w:val="20"/>
                <w:szCs w:val="20"/>
              </w:rPr>
            </w:pPr>
            <w:r w:rsidRPr="00173A3C">
              <w:rPr>
                <w:rFonts w:eastAsia="Times New Roman"/>
                <w:sz w:val="20"/>
                <w:szCs w:val="20"/>
              </w:rPr>
              <w:t>Diseñador instruccional</w:t>
            </w:r>
          </w:p>
        </w:tc>
        <w:tc>
          <w:tcPr>
            <w:tcW w:w="3257" w:type="dxa"/>
            <w:vAlign w:val="center"/>
          </w:tcPr>
          <w:p w14:paraId="6FC2B4DF" w14:textId="77777777" w:rsidR="00102CF1" w:rsidRPr="00173A3C" w:rsidRDefault="00102CF1" w:rsidP="003B0F70">
            <w:pPr>
              <w:spacing w:after="120"/>
              <w:ind w:right="112"/>
              <w:rPr>
                <w:rFonts w:eastAsia="Times New Roman"/>
                <w:sz w:val="20"/>
                <w:szCs w:val="20"/>
              </w:rPr>
            </w:pPr>
            <w:r w:rsidRPr="00173A3C">
              <w:rPr>
                <w:sz w:val="20"/>
                <w:szCs w:val="20"/>
              </w:rPr>
              <w:t xml:space="preserve">Regional Distrito Capital – </w:t>
            </w:r>
            <w:r w:rsidRPr="00173A3C">
              <w:rPr>
                <w:rFonts w:eastAsia="Times New Roman"/>
                <w:sz w:val="20"/>
                <w:szCs w:val="20"/>
              </w:rPr>
              <w:t>Centro de Diseño y Metrología.</w:t>
            </w:r>
          </w:p>
        </w:tc>
        <w:tc>
          <w:tcPr>
            <w:tcW w:w="1888" w:type="dxa"/>
            <w:vAlign w:val="center"/>
          </w:tcPr>
          <w:p w14:paraId="1BA1CC98" w14:textId="77777777" w:rsidR="00102CF1" w:rsidRPr="00173A3C" w:rsidRDefault="00102CF1" w:rsidP="003B0F70">
            <w:pPr>
              <w:spacing w:after="120"/>
              <w:rPr>
                <w:b/>
                <w:sz w:val="20"/>
                <w:szCs w:val="20"/>
              </w:rPr>
            </w:pPr>
            <w:r w:rsidRPr="00173A3C">
              <w:rPr>
                <w:sz w:val="20"/>
                <w:szCs w:val="20"/>
              </w:rPr>
              <w:t>Agosto 2021</w:t>
            </w:r>
          </w:p>
        </w:tc>
      </w:tr>
      <w:tr w:rsidR="00102CF1" w:rsidRPr="00173A3C" w14:paraId="3483819C" w14:textId="77777777" w:rsidTr="003B0F70">
        <w:trPr>
          <w:trHeight w:val="340"/>
        </w:trPr>
        <w:tc>
          <w:tcPr>
            <w:tcW w:w="1272" w:type="dxa"/>
            <w:vMerge/>
          </w:tcPr>
          <w:p w14:paraId="17445FE3" w14:textId="77777777" w:rsidR="00102CF1" w:rsidRPr="00173A3C" w:rsidRDefault="00102CF1" w:rsidP="003B0F70">
            <w:pPr>
              <w:widowControl w:val="0"/>
              <w:pBdr>
                <w:top w:val="nil"/>
                <w:left w:val="nil"/>
                <w:bottom w:val="nil"/>
                <w:right w:val="nil"/>
                <w:between w:val="nil"/>
              </w:pBdr>
              <w:spacing w:after="120"/>
              <w:rPr>
                <w:b/>
                <w:sz w:val="20"/>
                <w:szCs w:val="20"/>
              </w:rPr>
            </w:pPr>
          </w:p>
        </w:tc>
        <w:tc>
          <w:tcPr>
            <w:tcW w:w="1991" w:type="dxa"/>
            <w:vAlign w:val="center"/>
          </w:tcPr>
          <w:p w14:paraId="351F4894" w14:textId="77777777" w:rsidR="00102CF1" w:rsidRPr="00173A3C" w:rsidRDefault="00102CF1" w:rsidP="003B0F70">
            <w:pPr>
              <w:spacing w:after="120"/>
              <w:rPr>
                <w:rFonts w:eastAsia="Times New Roman"/>
                <w:sz w:val="20"/>
                <w:szCs w:val="20"/>
              </w:rPr>
            </w:pPr>
            <w:r w:rsidRPr="00173A3C">
              <w:rPr>
                <w:sz w:val="20"/>
                <w:szCs w:val="20"/>
              </w:rPr>
              <w:t>Ana Catalina Córdoba Sus</w:t>
            </w:r>
          </w:p>
        </w:tc>
        <w:tc>
          <w:tcPr>
            <w:tcW w:w="1559" w:type="dxa"/>
            <w:vAlign w:val="center"/>
          </w:tcPr>
          <w:p w14:paraId="0C3029B0" w14:textId="77777777" w:rsidR="00102CF1" w:rsidRPr="00173A3C" w:rsidRDefault="00102CF1" w:rsidP="003B0F70">
            <w:pPr>
              <w:spacing w:after="120"/>
              <w:rPr>
                <w:rFonts w:eastAsia="Times New Roman"/>
                <w:sz w:val="20"/>
                <w:szCs w:val="20"/>
              </w:rPr>
            </w:pPr>
            <w:r w:rsidRPr="00173A3C">
              <w:rPr>
                <w:sz w:val="20"/>
                <w:szCs w:val="20"/>
              </w:rPr>
              <w:t>Revisora Metodológica y Pedagógica</w:t>
            </w:r>
          </w:p>
        </w:tc>
        <w:tc>
          <w:tcPr>
            <w:tcW w:w="3257" w:type="dxa"/>
            <w:vAlign w:val="center"/>
          </w:tcPr>
          <w:p w14:paraId="2EBC0933" w14:textId="77777777" w:rsidR="00102CF1" w:rsidRPr="00173A3C" w:rsidRDefault="00102CF1" w:rsidP="003B0F70">
            <w:pPr>
              <w:spacing w:after="120"/>
              <w:ind w:right="112"/>
              <w:rPr>
                <w:rFonts w:eastAsia="Times New Roman"/>
                <w:sz w:val="20"/>
                <w:szCs w:val="20"/>
              </w:rPr>
            </w:pPr>
            <w:r w:rsidRPr="00173A3C">
              <w:rPr>
                <w:sz w:val="20"/>
                <w:szCs w:val="20"/>
              </w:rPr>
              <w:t>Regional Distrito Capital – Centro para la Industria de la Comunicación Gráfica.</w:t>
            </w:r>
          </w:p>
        </w:tc>
        <w:tc>
          <w:tcPr>
            <w:tcW w:w="1888" w:type="dxa"/>
            <w:vAlign w:val="center"/>
          </w:tcPr>
          <w:p w14:paraId="7EB9AF35" w14:textId="77777777" w:rsidR="00102CF1" w:rsidRPr="00173A3C" w:rsidRDefault="00102CF1" w:rsidP="003B0F70">
            <w:pPr>
              <w:spacing w:after="120"/>
              <w:rPr>
                <w:rFonts w:eastAsia="Times New Roman"/>
                <w:sz w:val="20"/>
                <w:szCs w:val="20"/>
              </w:rPr>
            </w:pPr>
            <w:r w:rsidRPr="00173A3C">
              <w:rPr>
                <w:sz w:val="20"/>
                <w:szCs w:val="20"/>
              </w:rPr>
              <w:t>Agosto</w:t>
            </w:r>
            <w:r w:rsidRPr="00173A3C">
              <w:rPr>
                <w:color w:val="000000"/>
                <w:sz w:val="20"/>
                <w:szCs w:val="20"/>
              </w:rPr>
              <w:t xml:space="preserve"> 2021</w:t>
            </w:r>
          </w:p>
        </w:tc>
      </w:tr>
      <w:tr w:rsidR="00102CF1" w:rsidRPr="00173A3C" w14:paraId="3864C4B6" w14:textId="77777777" w:rsidTr="003B0F70">
        <w:trPr>
          <w:trHeight w:val="340"/>
        </w:trPr>
        <w:tc>
          <w:tcPr>
            <w:tcW w:w="1272" w:type="dxa"/>
            <w:vMerge/>
          </w:tcPr>
          <w:p w14:paraId="3410132B" w14:textId="77777777" w:rsidR="00102CF1" w:rsidRPr="00173A3C" w:rsidRDefault="00102CF1" w:rsidP="003B0F70">
            <w:pPr>
              <w:widowControl w:val="0"/>
              <w:pBdr>
                <w:top w:val="nil"/>
                <w:left w:val="nil"/>
                <w:bottom w:val="nil"/>
                <w:right w:val="nil"/>
                <w:between w:val="nil"/>
              </w:pBdr>
              <w:spacing w:after="120"/>
              <w:rPr>
                <w:b/>
                <w:sz w:val="20"/>
                <w:szCs w:val="20"/>
              </w:rPr>
            </w:pPr>
          </w:p>
        </w:tc>
        <w:tc>
          <w:tcPr>
            <w:tcW w:w="1991" w:type="dxa"/>
            <w:vAlign w:val="center"/>
          </w:tcPr>
          <w:p w14:paraId="67BC15C3" w14:textId="77777777" w:rsidR="00102CF1" w:rsidRPr="00173A3C" w:rsidRDefault="00102CF1" w:rsidP="003B0F70">
            <w:pPr>
              <w:spacing w:after="120"/>
              <w:rPr>
                <w:sz w:val="20"/>
                <w:szCs w:val="20"/>
              </w:rPr>
            </w:pPr>
            <w:r w:rsidRPr="00173A3C">
              <w:rPr>
                <w:sz w:val="20"/>
                <w:szCs w:val="20"/>
              </w:rPr>
              <w:t>Rafael Neftalí Lizcano Reyes</w:t>
            </w:r>
          </w:p>
        </w:tc>
        <w:tc>
          <w:tcPr>
            <w:tcW w:w="1559" w:type="dxa"/>
            <w:vAlign w:val="center"/>
          </w:tcPr>
          <w:p w14:paraId="359BBC12" w14:textId="77777777" w:rsidR="00102CF1" w:rsidRPr="00173A3C" w:rsidRDefault="00102CF1" w:rsidP="003B0F70">
            <w:pPr>
              <w:spacing w:after="120"/>
              <w:rPr>
                <w:sz w:val="20"/>
                <w:szCs w:val="20"/>
              </w:rPr>
            </w:pPr>
            <w:r w:rsidRPr="00173A3C">
              <w:rPr>
                <w:sz w:val="20"/>
                <w:szCs w:val="20"/>
              </w:rPr>
              <w:t>Asesor pedagógico</w:t>
            </w:r>
          </w:p>
        </w:tc>
        <w:tc>
          <w:tcPr>
            <w:tcW w:w="3257" w:type="dxa"/>
            <w:vAlign w:val="center"/>
          </w:tcPr>
          <w:p w14:paraId="328ADD66" w14:textId="77777777" w:rsidR="00102CF1" w:rsidRPr="00173A3C" w:rsidRDefault="00102CF1" w:rsidP="003B0F70">
            <w:pPr>
              <w:spacing w:after="120"/>
              <w:ind w:right="112"/>
              <w:rPr>
                <w:sz w:val="20"/>
                <w:szCs w:val="20"/>
              </w:rPr>
            </w:pPr>
            <w:r w:rsidRPr="00173A3C">
              <w:rPr>
                <w:sz w:val="20"/>
                <w:szCs w:val="20"/>
              </w:rPr>
              <w:t>Regional Santander - Centro Industrial del Diseño y la Manufactura.</w:t>
            </w:r>
          </w:p>
        </w:tc>
        <w:tc>
          <w:tcPr>
            <w:tcW w:w="1888" w:type="dxa"/>
            <w:vAlign w:val="center"/>
          </w:tcPr>
          <w:p w14:paraId="145C6A40" w14:textId="77777777" w:rsidR="00102CF1" w:rsidRPr="00173A3C" w:rsidRDefault="00102CF1" w:rsidP="003B0F70">
            <w:pPr>
              <w:spacing w:after="120"/>
              <w:rPr>
                <w:sz w:val="20"/>
                <w:szCs w:val="20"/>
              </w:rPr>
            </w:pPr>
            <w:r w:rsidRPr="00173A3C">
              <w:rPr>
                <w:sz w:val="20"/>
                <w:szCs w:val="20"/>
              </w:rPr>
              <w:t>Agosto</w:t>
            </w:r>
            <w:r w:rsidRPr="00173A3C">
              <w:rPr>
                <w:color w:val="000000"/>
                <w:sz w:val="20"/>
                <w:szCs w:val="20"/>
              </w:rPr>
              <w:t xml:space="preserve"> 2021</w:t>
            </w:r>
          </w:p>
        </w:tc>
      </w:tr>
      <w:tr w:rsidR="000829B7" w:rsidRPr="00173A3C" w14:paraId="7D9F92FA" w14:textId="77777777" w:rsidTr="003B0F70">
        <w:trPr>
          <w:trHeight w:val="340"/>
          <w:ins w:id="265" w:author="JGOA" w:date="2022-06-06T18:44:00Z"/>
        </w:trPr>
        <w:tc>
          <w:tcPr>
            <w:tcW w:w="1272" w:type="dxa"/>
          </w:tcPr>
          <w:p w14:paraId="4896CE28" w14:textId="77777777" w:rsidR="000829B7" w:rsidRPr="00173A3C" w:rsidRDefault="000829B7" w:rsidP="003B0F70">
            <w:pPr>
              <w:widowControl w:val="0"/>
              <w:pBdr>
                <w:top w:val="nil"/>
                <w:left w:val="nil"/>
                <w:bottom w:val="nil"/>
                <w:right w:val="nil"/>
                <w:between w:val="nil"/>
              </w:pBdr>
              <w:spacing w:after="120"/>
              <w:rPr>
                <w:ins w:id="266" w:author="JGOA" w:date="2022-06-06T18:44:00Z"/>
                <w:b/>
                <w:sz w:val="20"/>
                <w:szCs w:val="20"/>
              </w:rPr>
            </w:pPr>
          </w:p>
        </w:tc>
        <w:tc>
          <w:tcPr>
            <w:tcW w:w="1991" w:type="dxa"/>
            <w:vAlign w:val="center"/>
          </w:tcPr>
          <w:p w14:paraId="5C6FC167" w14:textId="4970AA61" w:rsidR="000829B7" w:rsidRPr="00173A3C" w:rsidRDefault="000829B7" w:rsidP="003B0F70">
            <w:pPr>
              <w:spacing w:after="120"/>
              <w:rPr>
                <w:ins w:id="267" w:author="JGOA" w:date="2022-06-06T18:44:00Z"/>
                <w:sz w:val="20"/>
                <w:szCs w:val="20"/>
              </w:rPr>
            </w:pPr>
            <w:ins w:id="268" w:author="JGOA" w:date="2022-06-06T18:44:00Z">
              <w:r>
                <w:rPr>
                  <w:sz w:val="20"/>
                  <w:szCs w:val="20"/>
                </w:rPr>
                <w:t>José Gabriel Ortiz Abella</w:t>
              </w:r>
            </w:ins>
          </w:p>
        </w:tc>
        <w:tc>
          <w:tcPr>
            <w:tcW w:w="1559" w:type="dxa"/>
            <w:vAlign w:val="center"/>
          </w:tcPr>
          <w:p w14:paraId="465B6356" w14:textId="3150FFA4" w:rsidR="000829B7" w:rsidRPr="00173A3C" w:rsidRDefault="000829B7" w:rsidP="003B0F70">
            <w:pPr>
              <w:spacing w:after="120"/>
              <w:rPr>
                <w:ins w:id="269" w:author="JGOA" w:date="2022-06-06T18:44:00Z"/>
                <w:sz w:val="20"/>
                <w:szCs w:val="20"/>
              </w:rPr>
            </w:pPr>
            <w:ins w:id="270" w:author="JGOA" w:date="2022-06-06T18:44:00Z">
              <w:r>
                <w:rPr>
                  <w:sz w:val="20"/>
                  <w:szCs w:val="20"/>
                </w:rPr>
                <w:t>Corrector de estilo</w:t>
              </w:r>
            </w:ins>
          </w:p>
        </w:tc>
        <w:tc>
          <w:tcPr>
            <w:tcW w:w="3257" w:type="dxa"/>
            <w:vAlign w:val="center"/>
          </w:tcPr>
          <w:p w14:paraId="3AFEA8B1" w14:textId="29D980D2" w:rsidR="000829B7" w:rsidRPr="00173A3C" w:rsidRDefault="000829B7" w:rsidP="003B0F70">
            <w:pPr>
              <w:spacing w:after="120"/>
              <w:ind w:right="112"/>
              <w:rPr>
                <w:ins w:id="271" w:author="JGOA" w:date="2022-06-06T18:44:00Z"/>
                <w:sz w:val="20"/>
                <w:szCs w:val="20"/>
              </w:rPr>
            </w:pPr>
            <w:ins w:id="272" w:author="JGOA" w:date="2022-06-06T18:44:00Z">
              <w:r w:rsidRPr="00173A3C">
                <w:rPr>
                  <w:sz w:val="20"/>
                  <w:szCs w:val="20"/>
                </w:rPr>
                <w:t xml:space="preserve">Regional Distrito Capital </w:t>
              </w:r>
              <w:r>
                <w:rPr>
                  <w:sz w:val="20"/>
                  <w:szCs w:val="20"/>
                </w:rPr>
                <w:t>-</w:t>
              </w:r>
              <w:r w:rsidRPr="00173A3C">
                <w:rPr>
                  <w:sz w:val="20"/>
                  <w:szCs w:val="20"/>
                </w:rPr>
                <w:t xml:space="preserve"> </w:t>
              </w:r>
              <w:r w:rsidRPr="00173A3C">
                <w:rPr>
                  <w:rFonts w:eastAsia="Times New Roman"/>
                  <w:sz w:val="20"/>
                  <w:szCs w:val="20"/>
                </w:rPr>
                <w:t>Centro de Diseño y Metrología.</w:t>
              </w:r>
            </w:ins>
          </w:p>
        </w:tc>
        <w:tc>
          <w:tcPr>
            <w:tcW w:w="1888" w:type="dxa"/>
            <w:vAlign w:val="center"/>
          </w:tcPr>
          <w:p w14:paraId="569A6EF5" w14:textId="10CFE3E1" w:rsidR="000829B7" w:rsidRPr="00173A3C" w:rsidRDefault="000829B7" w:rsidP="003B0F70">
            <w:pPr>
              <w:spacing w:after="120"/>
              <w:rPr>
                <w:ins w:id="273" w:author="JGOA" w:date="2022-06-06T18:44:00Z"/>
                <w:sz w:val="20"/>
                <w:szCs w:val="20"/>
              </w:rPr>
            </w:pPr>
            <w:ins w:id="274" w:author="JGOA" w:date="2022-06-06T18:44:00Z">
              <w:r>
                <w:rPr>
                  <w:sz w:val="20"/>
                  <w:szCs w:val="20"/>
                </w:rPr>
                <w:t>Junio del 2022.</w:t>
              </w:r>
            </w:ins>
          </w:p>
        </w:tc>
      </w:tr>
    </w:tbl>
    <w:p w14:paraId="1BE66501" w14:textId="77777777" w:rsidR="00102CF1" w:rsidRPr="00173A3C" w:rsidRDefault="00102CF1" w:rsidP="00D1300E">
      <w:pPr>
        <w:spacing w:after="120"/>
        <w:jc w:val="both"/>
        <w:rPr>
          <w:b/>
          <w:sz w:val="20"/>
          <w:szCs w:val="20"/>
        </w:rPr>
      </w:pPr>
    </w:p>
    <w:p w14:paraId="70BD8631" w14:textId="77777777" w:rsidR="00102CF1" w:rsidRPr="00173A3C" w:rsidRDefault="00102CF1" w:rsidP="00D1300E">
      <w:pPr>
        <w:spacing w:after="120"/>
        <w:jc w:val="both"/>
        <w:rPr>
          <w:b/>
          <w:sz w:val="20"/>
          <w:szCs w:val="20"/>
        </w:rPr>
      </w:pPr>
    </w:p>
    <w:p w14:paraId="64B03541" w14:textId="77777777" w:rsidR="00826EA7" w:rsidRPr="00173A3C" w:rsidRDefault="00826EA7" w:rsidP="00D1300E">
      <w:pPr>
        <w:spacing w:after="120"/>
        <w:rPr>
          <w:sz w:val="20"/>
          <w:szCs w:val="20"/>
        </w:rPr>
      </w:pPr>
    </w:p>
    <w:p w14:paraId="56F7E5CA" w14:textId="2347344C" w:rsidR="00826EA7" w:rsidRPr="00173A3C" w:rsidRDefault="0036653B" w:rsidP="00D1300E">
      <w:pPr>
        <w:numPr>
          <w:ilvl w:val="0"/>
          <w:numId w:val="3"/>
        </w:numPr>
        <w:pBdr>
          <w:top w:val="nil"/>
          <w:left w:val="nil"/>
          <w:bottom w:val="nil"/>
          <w:right w:val="nil"/>
          <w:between w:val="nil"/>
        </w:pBdr>
        <w:spacing w:after="120"/>
        <w:ind w:left="284" w:hanging="284"/>
        <w:jc w:val="both"/>
        <w:rPr>
          <w:b/>
          <w:color w:val="000000"/>
          <w:sz w:val="20"/>
          <w:szCs w:val="20"/>
        </w:rPr>
      </w:pPr>
      <w:r w:rsidRPr="00173A3C">
        <w:rPr>
          <w:b/>
          <w:color w:val="000000"/>
          <w:sz w:val="20"/>
          <w:szCs w:val="20"/>
        </w:rPr>
        <w:t>CONTROL</w:t>
      </w:r>
      <w:r w:rsidR="00FF7BB7" w:rsidRPr="00173A3C">
        <w:rPr>
          <w:b/>
          <w:color w:val="000000"/>
          <w:sz w:val="20"/>
          <w:szCs w:val="20"/>
        </w:rPr>
        <w:t xml:space="preserve"> </w:t>
      </w:r>
      <w:r w:rsidRPr="00173A3C">
        <w:rPr>
          <w:b/>
          <w:color w:val="000000"/>
          <w:sz w:val="20"/>
          <w:szCs w:val="20"/>
        </w:rPr>
        <w:t>DE</w:t>
      </w:r>
      <w:r w:rsidR="00FF7BB7" w:rsidRPr="00173A3C">
        <w:rPr>
          <w:b/>
          <w:color w:val="000000"/>
          <w:sz w:val="20"/>
          <w:szCs w:val="20"/>
        </w:rPr>
        <w:t xml:space="preserve"> </w:t>
      </w:r>
      <w:r w:rsidRPr="00173A3C">
        <w:rPr>
          <w:b/>
          <w:color w:val="000000"/>
          <w:sz w:val="20"/>
          <w:szCs w:val="20"/>
        </w:rPr>
        <w:t>CAMBIOS</w:t>
      </w:r>
      <w:r w:rsidR="00FF7BB7" w:rsidRPr="00173A3C">
        <w:rPr>
          <w:b/>
          <w:color w:val="000000"/>
          <w:sz w:val="20"/>
          <w:szCs w:val="20"/>
        </w:rPr>
        <w:t xml:space="preserve"> </w:t>
      </w:r>
    </w:p>
    <w:p w14:paraId="7F3754CA" w14:textId="1890EBB4" w:rsidR="00826EA7" w:rsidRPr="00173A3C" w:rsidRDefault="0036653B" w:rsidP="00D1300E">
      <w:pPr>
        <w:pBdr>
          <w:top w:val="nil"/>
          <w:left w:val="nil"/>
          <w:bottom w:val="nil"/>
          <w:right w:val="nil"/>
          <w:between w:val="nil"/>
        </w:pBdr>
        <w:spacing w:after="120"/>
        <w:jc w:val="both"/>
        <w:rPr>
          <w:b/>
          <w:color w:val="808080"/>
          <w:sz w:val="20"/>
          <w:szCs w:val="20"/>
        </w:rPr>
      </w:pPr>
      <w:r w:rsidRPr="00173A3C">
        <w:rPr>
          <w:b/>
          <w:color w:val="808080"/>
          <w:sz w:val="20"/>
          <w:szCs w:val="20"/>
        </w:rPr>
        <w:t>(Diligenciar</w:t>
      </w:r>
      <w:r w:rsidR="00FF7BB7" w:rsidRPr="00173A3C">
        <w:rPr>
          <w:b/>
          <w:color w:val="808080"/>
          <w:sz w:val="20"/>
          <w:szCs w:val="20"/>
        </w:rPr>
        <w:t xml:space="preserve"> </w:t>
      </w:r>
      <w:r w:rsidRPr="00173A3C">
        <w:rPr>
          <w:b/>
          <w:color w:val="808080"/>
          <w:sz w:val="20"/>
          <w:szCs w:val="20"/>
        </w:rPr>
        <w:t>únicamente</w:t>
      </w:r>
      <w:r w:rsidR="00FF7BB7" w:rsidRPr="00173A3C">
        <w:rPr>
          <w:b/>
          <w:color w:val="808080"/>
          <w:sz w:val="20"/>
          <w:szCs w:val="20"/>
        </w:rPr>
        <w:t xml:space="preserve"> </w:t>
      </w:r>
      <w:r w:rsidRPr="00173A3C">
        <w:rPr>
          <w:b/>
          <w:color w:val="808080"/>
          <w:sz w:val="20"/>
          <w:szCs w:val="20"/>
        </w:rPr>
        <w:t>si</w:t>
      </w:r>
      <w:r w:rsidR="00FF7BB7" w:rsidRPr="00173A3C">
        <w:rPr>
          <w:b/>
          <w:color w:val="808080"/>
          <w:sz w:val="20"/>
          <w:szCs w:val="20"/>
        </w:rPr>
        <w:t xml:space="preserve"> </w:t>
      </w:r>
      <w:r w:rsidRPr="00173A3C">
        <w:rPr>
          <w:b/>
          <w:color w:val="808080"/>
          <w:sz w:val="20"/>
          <w:szCs w:val="20"/>
        </w:rPr>
        <w:t>realiza</w:t>
      </w:r>
      <w:r w:rsidR="00FF7BB7" w:rsidRPr="00173A3C">
        <w:rPr>
          <w:b/>
          <w:color w:val="808080"/>
          <w:sz w:val="20"/>
          <w:szCs w:val="20"/>
        </w:rPr>
        <w:t xml:space="preserve"> </w:t>
      </w:r>
      <w:r w:rsidRPr="00173A3C">
        <w:rPr>
          <w:b/>
          <w:color w:val="808080"/>
          <w:sz w:val="20"/>
          <w:szCs w:val="20"/>
        </w:rPr>
        <w:t>ajustes</w:t>
      </w:r>
      <w:r w:rsidR="00FF7BB7" w:rsidRPr="00173A3C">
        <w:rPr>
          <w:b/>
          <w:color w:val="808080"/>
          <w:sz w:val="20"/>
          <w:szCs w:val="20"/>
        </w:rPr>
        <w:t xml:space="preserve"> </w:t>
      </w:r>
      <w:r w:rsidRPr="00173A3C">
        <w:rPr>
          <w:b/>
          <w:color w:val="808080"/>
          <w:sz w:val="20"/>
          <w:szCs w:val="20"/>
        </w:rPr>
        <w:t>a</w:t>
      </w:r>
      <w:r w:rsidR="00FF7BB7" w:rsidRPr="00173A3C">
        <w:rPr>
          <w:b/>
          <w:color w:val="808080"/>
          <w:sz w:val="20"/>
          <w:szCs w:val="20"/>
        </w:rPr>
        <w:t xml:space="preserve"> </w:t>
      </w:r>
      <w:r w:rsidRPr="00173A3C">
        <w:rPr>
          <w:b/>
          <w:color w:val="808080"/>
          <w:sz w:val="20"/>
          <w:szCs w:val="20"/>
        </w:rPr>
        <w:t>la</w:t>
      </w:r>
      <w:r w:rsidR="00FF7BB7" w:rsidRPr="00173A3C">
        <w:rPr>
          <w:b/>
          <w:color w:val="808080"/>
          <w:sz w:val="20"/>
          <w:szCs w:val="20"/>
        </w:rPr>
        <w:t xml:space="preserve"> </w:t>
      </w:r>
      <w:r w:rsidRPr="00173A3C">
        <w:rPr>
          <w:b/>
          <w:color w:val="808080"/>
          <w:sz w:val="20"/>
          <w:szCs w:val="20"/>
        </w:rPr>
        <w:t>Unidad</w:t>
      </w:r>
      <w:r w:rsidR="00FF7BB7" w:rsidRPr="00173A3C">
        <w:rPr>
          <w:b/>
          <w:color w:val="808080"/>
          <w:sz w:val="20"/>
          <w:szCs w:val="20"/>
        </w:rPr>
        <w:t xml:space="preserve"> </w:t>
      </w:r>
      <w:r w:rsidRPr="00173A3C">
        <w:rPr>
          <w:b/>
          <w:color w:val="808080"/>
          <w:sz w:val="20"/>
          <w:szCs w:val="20"/>
        </w:rPr>
        <w:t>Temática)</w:t>
      </w:r>
    </w:p>
    <w:p w14:paraId="08BCC47E" w14:textId="77777777" w:rsidR="00826EA7" w:rsidRPr="00173A3C" w:rsidRDefault="00826EA7" w:rsidP="00D1300E">
      <w:pPr>
        <w:spacing w:after="120"/>
        <w:rPr>
          <w:sz w:val="20"/>
          <w:szCs w:val="20"/>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826EA7" w:rsidRPr="00173A3C" w14:paraId="2F8CD23F" w14:textId="77777777">
        <w:tc>
          <w:tcPr>
            <w:tcW w:w="1264" w:type="dxa"/>
            <w:tcBorders>
              <w:top w:val="nil"/>
              <w:left w:val="nil"/>
            </w:tcBorders>
          </w:tcPr>
          <w:p w14:paraId="4CCADA08" w14:textId="77777777" w:rsidR="00826EA7" w:rsidRPr="00173A3C" w:rsidRDefault="00826EA7" w:rsidP="00D1300E">
            <w:pPr>
              <w:spacing w:after="120"/>
              <w:jc w:val="both"/>
              <w:rPr>
                <w:b/>
                <w:sz w:val="20"/>
                <w:szCs w:val="20"/>
              </w:rPr>
            </w:pPr>
          </w:p>
        </w:tc>
        <w:tc>
          <w:tcPr>
            <w:tcW w:w="2138" w:type="dxa"/>
          </w:tcPr>
          <w:p w14:paraId="1D1B50F5" w14:textId="77777777" w:rsidR="00826EA7" w:rsidRPr="00173A3C" w:rsidRDefault="0036653B" w:rsidP="00D1300E">
            <w:pPr>
              <w:spacing w:after="120"/>
              <w:jc w:val="both"/>
              <w:rPr>
                <w:b/>
                <w:sz w:val="20"/>
                <w:szCs w:val="20"/>
              </w:rPr>
            </w:pPr>
            <w:r w:rsidRPr="00173A3C">
              <w:rPr>
                <w:b/>
                <w:sz w:val="20"/>
                <w:szCs w:val="20"/>
              </w:rPr>
              <w:t>Nombre</w:t>
            </w:r>
          </w:p>
        </w:tc>
        <w:tc>
          <w:tcPr>
            <w:tcW w:w="1701" w:type="dxa"/>
          </w:tcPr>
          <w:p w14:paraId="3BFD77A2" w14:textId="77777777" w:rsidR="00826EA7" w:rsidRPr="00173A3C" w:rsidRDefault="0036653B" w:rsidP="00D1300E">
            <w:pPr>
              <w:spacing w:after="120"/>
              <w:jc w:val="both"/>
              <w:rPr>
                <w:b/>
                <w:sz w:val="20"/>
                <w:szCs w:val="20"/>
              </w:rPr>
            </w:pPr>
            <w:r w:rsidRPr="00173A3C">
              <w:rPr>
                <w:b/>
                <w:sz w:val="20"/>
                <w:szCs w:val="20"/>
              </w:rPr>
              <w:t>Cargo</w:t>
            </w:r>
          </w:p>
        </w:tc>
        <w:tc>
          <w:tcPr>
            <w:tcW w:w="1843" w:type="dxa"/>
          </w:tcPr>
          <w:p w14:paraId="05E35746" w14:textId="77777777" w:rsidR="00826EA7" w:rsidRPr="00173A3C" w:rsidRDefault="0036653B" w:rsidP="00D1300E">
            <w:pPr>
              <w:spacing w:after="120"/>
              <w:jc w:val="both"/>
              <w:rPr>
                <w:b/>
                <w:sz w:val="20"/>
                <w:szCs w:val="20"/>
              </w:rPr>
            </w:pPr>
            <w:r w:rsidRPr="00173A3C">
              <w:rPr>
                <w:b/>
                <w:sz w:val="20"/>
                <w:szCs w:val="20"/>
              </w:rPr>
              <w:t>Dependencia</w:t>
            </w:r>
          </w:p>
        </w:tc>
        <w:tc>
          <w:tcPr>
            <w:tcW w:w="1044" w:type="dxa"/>
          </w:tcPr>
          <w:p w14:paraId="7D97CE99" w14:textId="77777777" w:rsidR="00826EA7" w:rsidRPr="00173A3C" w:rsidRDefault="0036653B" w:rsidP="00D1300E">
            <w:pPr>
              <w:spacing w:after="120"/>
              <w:jc w:val="both"/>
              <w:rPr>
                <w:b/>
                <w:sz w:val="20"/>
                <w:szCs w:val="20"/>
              </w:rPr>
            </w:pPr>
            <w:r w:rsidRPr="00173A3C">
              <w:rPr>
                <w:b/>
                <w:sz w:val="20"/>
                <w:szCs w:val="20"/>
              </w:rPr>
              <w:t>Fecha</w:t>
            </w:r>
          </w:p>
        </w:tc>
        <w:tc>
          <w:tcPr>
            <w:tcW w:w="1977" w:type="dxa"/>
          </w:tcPr>
          <w:p w14:paraId="43DDD04C" w14:textId="6F5034DF" w:rsidR="00826EA7" w:rsidRPr="00173A3C" w:rsidRDefault="0036653B" w:rsidP="00D1300E">
            <w:pPr>
              <w:spacing w:after="120"/>
              <w:jc w:val="both"/>
              <w:rPr>
                <w:b/>
                <w:sz w:val="20"/>
                <w:szCs w:val="20"/>
              </w:rPr>
            </w:pPr>
            <w:r w:rsidRPr="00173A3C">
              <w:rPr>
                <w:b/>
                <w:sz w:val="20"/>
                <w:szCs w:val="20"/>
              </w:rPr>
              <w:t>Razón</w:t>
            </w:r>
            <w:r w:rsidR="00FF7BB7" w:rsidRPr="00173A3C">
              <w:rPr>
                <w:b/>
                <w:sz w:val="20"/>
                <w:szCs w:val="20"/>
              </w:rPr>
              <w:t xml:space="preserve"> </w:t>
            </w:r>
            <w:r w:rsidRPr="00173A3C">
              <w:rPr>
                <w:b/>
                <w:sz w:val="20"/>
                <w:szCs w:val="20"/>
              </w:rPr>
              <w:t>del</w:t>
            </w:r>
            <w:r w:rsidR="00FF7BB7" w:rsidRPr="00173A3C">
              <w:rPr>
                <w:b/>
                <w:sz w:val="20"/>
                <w:szCs w:val="20"/>
              </w:rPr>
              <w:t xml:space="preserve"> </w:t>
            </w:r>
            <w:r w:rsidRPr="00173A3C">
              <w:rPr>
                <w:b/>
                <w:sz w:val="20"/>
                <w:szCs w:val="20"/>
              </w:rPr>
              <w:t>Cambio</w:t>
            </w:r>
          </w:p>
        </w:tc>
      </w:tr>
      <w:tr w:rsidR="00826EA7" w:rsidRPr="00173A3C" w14:paraId="1C547FA9" w14:textId="77777777">
        <w:tc>
          <w:tcPr>
            <w:tcW w:w="1264" w:type="dxa"/>
          </w:tcPr>
          <w:p w14:paraId="486A7E2C" w14:textId="44AFBF7E" w:rsidR="00826EA7" w:rsidRPr="00173A3C" w:rsidRDefault="0036653B" w:rsidP="00D1300E">
            <w:pPr>
              <w:spacing w:after="120"/>
              <w:jc w:val="both"/>
              <w:rPr>
                <w:b/>
                <w:sz w:val="20"/>
                <w:szCs w:val="20"/>
              </w:rPr>
            </w:pPr>
            <w:r w:rsidRPr="00173A3C">
              <w:rPr>
                <w:b/>
                <w:sz w:val="20"/>
                <w:szCs w:val="20"/>
              </w:rPr>
              <w:t>Autor</w:t>
            </w:r>
            <w:r w:rsidR="00FF7BB7" w:rsidRPr="00173A3C">
              <w:rPr>
                <w:b/>
                <w:sz w:val="20"/>
                <w:szCs w:val="20"/>
              </w:rPr>
              <w:t xml:space="preserve"> </w:t>
            </w:r>
            <w:r w:rsidRPr="00173A3C">
              <w:rPr>
                <w:b/>
                <w:sz w:val="20"/>
                <w:szCs w:val="20"/>
              </w:rPr>
              <w:t>(es)</w:t>
            </w:r>
          </w:p>
        </w:tc>
        <w:tc>
          <w:tcPr>
            <w:tcW w:w="2138" w:type="dxa"/>
          </w:tcPr>
          <w:p w14:paraId="38773C2C" w14:textId="77777777" w:rsidR="00826EA7" w:rsidRPr="00173A3C" w:rsidRDefault="00826EA7" w:rsidP="00D1300E">
            <w:pPr>
              <w:spacing w:after="120"/>
              <w:jc w:val="both"/>
              <w:rPr>
                <w:b/>
                <w:sz w:val="20"/>
                <w:szCs w:val="20"/>
              </w:rPr>
            </w:pPr>
          </w:p>
        </w:tc>
        <w:tc>
          <w:tcPr>
            <w:tcW w:w="1701" w:type="dxa"/>
          </w:tcPr>
          <w:p w14:paraId="514C23D3" w14:textId="77777777" w:rsidR="00826EA7" w:rsidRPr="00173A3C" w:rsidRDefault="00826EA7" w:rsidP="00D1300E">
            <w:pPr>
              <w:spacing w:after="120"/>
              <w:jc w:val="both"/>
              <w:rPr>
                <w:b/>
                <w:sz w:val="20"/>
                <w:szCs w:val="20"/>
              </w:rPr>
            </w:pPr>
          </w:p>
        </w:tc>
        <w:tc>
          <w:tcPr>
            <w:tcW w:w="1843" w:type="dxa"/>
          </w:tcPr>
          <w:p w14:paraId="71072633" w14:textId="77777777" w:rsidR="00826EA7" w:rsidRPr="00173A3C" w:rsidRDefault="00826EA7" w:rsidP="00D1300E">
            <w:pPr>
              <w:spacing w:after="120"/>
              <w:jc w:val="both"/>
              <w:rPr>
                <w:b/>
                <w:sz w:val="20"/>
                <w:szCs w:val="20"/>
              </w:rPr>
            </w:pPr>
          </w:p>
        </w:tc>
        <w:tc>
          <w:tcPr>
            <w:tcW w:w="1044" w:type="dxa"/>
          </w:tcPr>
          <w:p w14:paraId="3A51567B" w14:textId="77777777" w:rsidR="00826EA7" w:rsidRPr="00173A3C" w:rsidRDefault="00826EA7" w:rsidP="00D1300E">
            <w:pPr>
              <w:spacing w:after="120"/>
              <w:jc w:val="both"/>
              <w:rPr>
                <w:b/>
                <w:sz w:val="20"/>
                <w:szCs w:val="20"/>
              </w:rPr>
            </w:pPr>
          </w:p>
        </w:tc>
        <w:tc>
          <w:tcPr>
            <w:tcW w:w="1977" w:type="dxa"/>
          </w:tcPr>
          <w:p w14:paraId="5D6F9282" w14:textId="77777777" w:rsidR="00826EA7" w:rsidRPr="00173A3C" w:rsidRDefault="00826EA7" w:rsidP="00D1300E">
            <w:pPr>
              <w:spacing w:after="120"/>
              <w:jc w:val="both"/>
              <w:rPr>
                <w:b/>
                <w:sz w:val="20"/>
                <w:szCs w:val="20"/>
              </w:rPr>
            </w:pPr>
          </w:p>
        </w:tc>
      </w:tr>
    </w:tbl>
    <w:p w14:paraId="70B24897" w14:textId="77777777" w:rsidR="00826EA7" w:rsidRPr="00173A3C" w:rsidRDefault="00826EA7" w:rsidP="00D1300E">
      <w:pPr>
        <w:spacing w:after="120"/>
        <w:rPr>
          <w:color w:val="000000"/>
          <w:sz w:val="20"/>
          <w:szCs w:val="20"/>
        </w:rPr>
      </w:pPr>
    </w:p>
    <w:p w14:paraId="0297ACAA" w14:textId="77777777" w:rsidR="00004F03" w:rsidRPr="00173A3C" w:rsidRDefault="00004F03" w:rsidP="00D1300E">
      <w:pPr>
        <w:spacing w:after="120"/>
        <w:rPr>
          <w:sz w:val="20"/>
          <w:szCs w:val="20"/>
        </w:rPr>
      </w:pPr>
    </w:p>
    <w:sectPr w:rsidR="00004F03" w:rsidRPr="00173A3C">
      <w:headerReference w:type="default" r:id="rId22"/>
      <w:footerReference w:type="default" r:id="rId2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Gustavo Santis Mancipe" w:date="2021-08-20T09:40:00Z" w:initials="GSM">
    <w:p w14:paraId="5F868E37" w14:textId="77777777" w:rsidR="00194B39" w:rsidRDefault="00194B39" w:rsidP="00194B39">
      <w:pPr>
        <w:pStyle w:val="Textocomentario"/>
      </w:pPr>
      <w:r>
        <w:rPr>
          <w:rStyle w:val="Refdecomentario"/>
        </w:rPr>
        <w:annotationRef/>
      </w:r>
      <w:r>
        <w:t>Descargada de</w:t>
      </w:r>
    </w:p>
    <w:p w14:paraId="480AC619" w14:textId="77777777" w:rsidR="00194B39" w:rsidRDefault="00194B39" w:rsidP="00194B39">
      <w:pPr>
        <w:pStyle w:val="Textocomentario"/>
      </w:pPr>
    </w:p>
    <w:p w14:paraId="605E790F" w14:textId="77777777" w:rsidR="00194B39" w:rsidRDefault="00194B39" w:rsidP="00194B39">
      <w:pPr>
        <w:pStyle w:val="Textocomentario"/>
      </w:pPr>
      <w:r w:rsidRPr="00D577AD">
        <w:t>https://www.freepik.es/foto-gratis/cortar-medicamento-doctor-droga-medica_990876.htm#page=1&amp;query=farmacia&amp;position=4</w:t>
      </w:r>
    </w:p>
  </w:comment>
  <w:comment w:id="31" w:author="Gustavo Santis Mancipe" w:date="2021-08-20T09:37:00Z" w:initials="GSM">
    <w:p w14:paraId="7B88A740" w14:textId="77777777" w:rsidR="000B4DBE" w:rsidRDefault="000B4DBE">
      <w:pPr>
        <w:pStyle w:val="Textocomentario"/>
      </w:pPr>
      <w:r>
        <w:rPr>
          <w:rStyle w:val="Refdecomentario"/>
        </w:rPr>
        <w:annotationRef/>
      </w:r>
      <w:r>
        <w:t>Descargada de</w:t>
      </w:r>
    </w:p>
    <w:p w14:paraId="448533FE" w14:textId="77777777" w:rsidR="000B4DBE" w:rsidRDefault="000B4DBE">
      <w:pPr>
        <w:pStyle w:val="Textocomentario"/>
      </w:pPr>
    </w:p>
    <w:p w14:paraId="452866EC" w14:textId="77777777" w:rsidR="000B4DBE" w:rsidRDefault="000B4DBE">
      <w:pPr>
        <w:pStyle w:val="Textocomentario"/>
      </w:pPr>
      <w:r w:rsidRPr="000B4DBE">
        <w:t>https://pixabay.com/es/illustrations/marca-marcador-mano-escribir-516277/</w:t>
      </w:r>
    </w:p>
  </w:comment>
  <w:comment w:id="32" w:author="Microsoft Office User" w:date="2021-08-25T21:30:00Z" w:initials="Office">
    <w:p w14:paraId="41A5599F" w14:textId="6AF7DEC8" w:rsidR="00194B39" w:rsidRDefault="00194B39">
      <w:pPr>
        <w:pStyle w:val="Textocomentario"/>
      </w:pPr>
      <w:r>
        <w:rPr>
          <w:rStyle w:val="Refdecomentario"/>
        </w:rPr>
        <w:annotationRef/>
      </w:r>
      <w:r>
        <w:t>Utiizar listado no ordenado.</w:t>
      </w:r>
    </w:p>
  </w:comment>
  <w:comment w:id="35" w:author="Gustavo Santis Mancipe" w:date="2021-08-20T09:41:00Z" w:initials="GSM">
    <w:p w14:paraId="4118C25B" w14:textId="77777777" w:rsidR="00E74BAB" w:rsidRDefault="00E74BAB" w:rsidP="00E74BAB">
      <w:pPr>
        <w:pStyle w:val="Textocomentario"/>
      </w:pPr>
      <w:r>
        <w:rPr>
          <w:rStyle w:val="Refdecomentario"/>
        </w:rPr>
        <w:annotationRef/>
      </w:r>
      <w:r>
        <w:rPr>
          <w:rStyle w:val="Refdecomentario"/>
        </w:rPr>
        <w:annotationRef/>
      </w:r>
      <w:r>
        <w:t>Utilizar</w:t>
      </w:r>
    </w:p>
    <w:p w14:paraId="4A611925" w14:textId="19F5CE7F" w:rsidR="00E74BAB" w:rsidRDefault="00E74BAB">
      <w:pPr>
        <w:pStyle w:val="Textocomentario"/>
      </w:pPr>
      <w:r>
        <w:rPr>
          <w:noProof/>
          <w:lang w:val="en-US" w:eastAsia="en-US"/>
        </w:rPr>
        <w:drawing>
          <wp:inline distT="0" distB="0" distL="0" distR="0" wp14:anchorId="02E9895B" wp14:editId="54471B3C">
            <wp:extent cx="1800225" cy="14132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5495" cy="1417343"/>
                    </a:xfrm>
                    <a:prstGeom prst="rect">
                      <a:avLst/>
                    </a:prstGeom>
                  </pic:spPr>
                </pic:pic>
              </a:graphicData>
            </a:graphic>
          </wp:inline>
        </w:drawing>
      </w:r>
    </w:p>
  </w:comment>
  <w:comment w:id="38" w:author="Gustavo Santis Mancipe" w:date="2021-08-20T10:30:00Z" w:initials="GSM">
    <w:p w14:paraId="1C2803B5" w14:textId="5D7BCB19" w:rsidR="001765A0" w:rsidRDefault="001765A0">
      <w:pPr>
        <w:pStyle w:val="Textocomentario"/>
      </w:pPr>
      <w:r>
        <w:rPr>
          <w:rStyle w:val="Refdecomentario"/>
        </w:rPr>
        <w:annotationRef/>
      </w:r>
      <w:r>
        <w:t>Utilizar</w:t>
      </w:r>
    </w:p>
    <w:p w14:paraId="481B6197" w14:textId="7EA4FFF5" w:rsidR="001765A0" w:rsidRDefault="001765A0">
      <w:pPr>
        <w:pStyle w:val="Textocomentario"/>
      </w:pPr>
      <w:r>
        <w:rPr>
          <w:noProof/>
          <w:lang w:val="en-US" w:eastAsia="en-US"/>
        </w:rPr>
        <w:drawing>
          <wp:inline distT="0" distB="0" distL="0" distR="0" wp14:anchorId="1AFC62E7" wp14:editId="56CE6599">
            <wp:extent cx="2051941" cy="10350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53384" cy="1035778"/>
                    </a:xfrm>
                    <a:prstGeom prst="rect">
                      <a:avLst/>
                    </a:prstGeom>
                  </pic:spPr>
                </pic:pic>
              </a:graphicData>
            </a:graphic>
          </wp:inline>
        </w:drawing>
      </w:r>
    </w:p>
  </w:comment>
  <w:comment w:id="45" w:author="Gustavo Santis Mancipe" w:date="2021-08-20T09:37:00Z" w:initials="GSM">
    <w:p w14:paraId="5DDEF630" w14:textId="77777777" w:rsidR="00A5254B" w:rsidRDefault="00A5254B">
      <w:pPr>
        <w:pStyle w:val="Textocomentario"/>
      </w:pPr>
      <w:r>
        <w:rPr>
          <w:rStyle w:val="Refdecomentario"/>
        </w:rPr>
        <w:annotationRef/>
      </w:r>
      <w:r>
        <w:t>Utilizar</w:t>
      </w:r>
    </w:p>
    <w:p w14:paraId="7A8BFA9A" w14:textId="743587C0" w:rsidR="00A5254B" w:rsidRDefault="00A5254B">
      <w:pPr>
        <w:pStyle w:val="Textocomentario"/>
      </w:pPr>
      <w:r>
        <w:rPr>
          <w:noProof/>
          <w:lang w:val="en-US" w:eastAsia="en-US"/>
        </w:rPr>
        <w:drawing>
          <wp:inline distT="0" distB="0" distL="0" distR="0" wp14:anchorId="44A5B3BB" wp14:editId="3A2410F3">
            <wp:extent cx="1800225" cy="14132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5495" cy="1417343"/>
                    </a:xfrm>
                    <a:prstGeom prst="rect">
                      <a:avLst/>
                    </a:prstGeom>
                  </pic:spPr>
                </pic:pic>
              </a:graphicData>
            </a:graphic>
          </wp:inline>
        </w:drawing>
      </w:r>
    </w:p>
  </w:comment>
  <w:comment w:id="49" w:author="Gustavo Santis Mancipe" w:date="2021-08-20T10:42:00Z" w:initials="GSM">
    <w:p w14:paraId="7CD377AD" w14:textId="67DDE616" w:rsidR="00D91271" w:rsidRDefault="00D91271">
      <w:pPr>
        <w:pStyle w:val="Textocomentario"/>
      </w:pPr>
      <w:r>
        <w:rPr>
          <w:rStyle w:val="Refdecomentario"/>
        </w:rPr>
        <w:annotationRef/>
      </w:r>
      <w:r>
        <w:t>Descargada de</w:t>
      </w:r>
    </w:p>
    <w:p w14:paraId="27364410" w14:textId="77777777" w:rsidR="00D91271" w:rsidRDefault="00D91271">
      <w:pPr>
        <w:pStyle w:val="Textocomentario"/>
      </w:pPr>
    </w:p>
    <w:p w14:paraId="46D0D6BF" w14:textId="7A38253F" w:rsidR="00D91271" w:rsidRDefault="00D91271">
      <w:pPr>
        <w:pStyle w:val="Textocomentario"/>
      </w:pPr>
      <w:r w:rsidRPr="00D91271">
        <w:t>https://www.minsalud.gov.co/LogosInstitucionales/logo-gobierno-Ministerio-de-Salud-y-Proteccion-Social-minsalud.png</w:t>
      </w:r>
    </w:p>
  </w:comment>
  <w:comment w:id="50" w:author="Gustavo Santis Mancipe" w:date="2021-08-20T10:55:00Z" w:initials="GSM">
    <w:p w14:paraId="38A795E5" w14:textId="77777777" w:rsidR="00543DBC" w:rsidRDefault="00543DBC" w:rsidP="00543DBC">
      <w:pPr>
        <w:pStyle w:val="Textocomentario"/>
      </w:pPr>
      <w:r>
        <w:rPr>
          <w:rStyle w:val="Refdecomentario"/>
        </w:rPr>
        <w:annotationRef/>
      </w:r>
      <w:r>
        <w:t>Utilizar</w:t>
      </w:r>
    </w:p>
    <w:p w14:paraId="7AAF8336" w14:textId="102E46DD" w:rsidR="00543DBC" w:rsidRDefault="00543DBC" w:rsidP="00543DBC">
      <w:pPr>
        <w:pStyle w:val="Textocomentario"/>
      </w:pPr>
      <w:r>
        <w:rPr>
          <w:noProof/>
          <w:lang w:val="en-US" w:eastAsia="en-US"/>
        </w:rPr>
        <w:drawing>
          <wp:inline distT="0" distB="0" distL="0" distR="0" wp14:anchorId="5A614980" wp14:editId="614D9CB3">
            <wp:extent cx="986534" cy="979411"/>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008062" cy="1000784"/>
                    </a:xfrm>
                    <a:prstGeom prst="rect">
                      <a:avLst/>
                    </a:prstGeom>
                  </pic:spPr>
                </pic:pic>
              </a:graphicData>
            </a:graphic>
          </wp:inline>
        </w:drawing>
      </w:r>
    </w:p>
  </w:comment>
  <w:comment w:id="58" w:author="Gustavo Santis Mancipe" w:date="2021-08-20T10:36:00Z" w:initials="GSM">
    <w:p w14:paraId="76FEF88F" w14:textId="2E711A9C" w:rsidR="000C6E4F" w:rsidRDefault="000C6E4F">
      <w:pPr>
        <w:pStyle w:val="Textocomentario"/>
      </w:pPr>
      <w:r>
        <w:rPr>
          <w:rStyle w:val="Refdecomentario"/>
        </w:rPr>
        <w:annotationRef/>
      </w:r>
      <w:r>
        <w:t>Utilizar</w:t>
      </w:r>
    </w:p>
    <w:p w14:paraId="6B296769" w14:textId="64F72ED9" w:rsidR="000C6E4F" w:rsidRDefault="000C6E4F">
      <w:pPr>
        <w:pStyle w:val="Textocomentario"/>
      </w:pPr>
      <w:r>
        <w:rPr>
          <w:noProof/>
          <w:lang w:val="en-US" w:eastAsia="en-US"/>
        </w:rPr>
        <w:drawing>
          <wp:inline distT="0" distB="0" distL="0" distR="0" wp14:anchorId="79CD2C15" wp14:editId="0B6B4E28">
            <wp:extent cx="2074172" cy="38417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3371" cy="419218"/>
                    </a:xfrm>
                    <a:prstGeom prst="rect">
                      <a:avLst/>
                    </a:prstGeom>
                  </pic:spPr>
                </pic:pic>
              </a:graphicData>
            </a:graphic>
          </wp:inline>
        </w:drawing>
      </w:r>
    </w:p>
  </w:comment>
  <w:comment w:id="106" w:author="Gustavo Santis Mancipe" w:date="2021-08-20T09:42:00Z" w:initials="GSM">
    <w:p w14:paraId="489340AF" w14:textId="77777777" w:rsidR="009562CA" w:rsidRDefault="009562CA">
      <w:pPr>
        <w:pStyle w:val="Textocomentario"/>
      </w:pPr>
      <w:r>
        <w:rPr>
          <w:rStyle w:val="Refdecomentario"/>
        </w:rPr>
        <w:annotationRef/>
      </w:r>
      <w:r>
        <w:t>Utilizar</w:t>
      </w:r>
    </w:p>
    <w:p w14:paraId="0746E0CF" w14:textId="3E171592" w:rsidR="009562CA" w:rsidRDefault="009562CA">
      <w:pPr>
        <w:pStyle w:val="Textocomentario"/>
      </w:pPr>
      <w:r>
        <w:rPr>
          <w:noProof/>
          <w:lang w:val="en-US" w:eastAsia="en-US"/>
        </w:rPr>
        <w:drawing>
          <wp:inline distT="0" distB="0" distL="0" distR="0" wp14:anchorId="16A3561D" wp14:editId="479F970D">
            <wp:extent cx="1835054" cy="5581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8067" cy="565135"/>
                    </a:xfrm>
                    <a:prstGeom prst="rect">
                      <a:avLst/>
                    </a:prstGeom>
                  </pic:spPr>
                </pic:pic>
              </a:graphicData>
            </a:graphic>
          </wp:inline>
        </w:drawing>
      </w:r>
    </w:p>
  </w:comment>
  <w:comment w:id="121" w:author="Microsoft Office User" w:date="2021-08-25T21:37:00Z" w:initials="Office">
    <w:p w14:paraId="1EB88625" w14:textId="6A71E8FB" w:rsidR="004F1555" w:rsidRDefault="004F1555">
      <w:pPr>
        <w:pStyle w:val="Textocomentario"/>
      </w:pPr>
      <w:r>
        <w:rPr>
          <w:rStyle w:val="Refdecomentario"/>
        </w:rPr>
        <w:annotationRef/>
      </w:r>
      <w:r>
        <w:t>Utilizar Cajón texto color.</w:t>
      </w:r>
    </w:p>
  </w:comment>
  <w:comment w:id="124" w:author="Gustavo Santis Mancipe" w:date="2021-08-20T11:02:00Z" w:initials="GSM">
    <w:p w14:paraId="65C5EEDC" w14:textId="4227F87E" w:rsidR="00027754" w:rsidRDefault="00E6463B" w:rsidP="00027754">
      <w:pPr>
        <w:pStyle w:val="Textocomentario"/>
      </w:pPr>
      <w:r>
        <w:rPr>
          <w:rStyle w:val="Refdecomentario"/>
        </w:rPr>
        <w:annotationRef/>
      </w:r>
      <w:r w:rsidR="00027754">
        <w:rPr>
          <w:rStyle w:val="Refdecomentario"/>
        </w:rPr>
        <w:annotationRef/>
      </w:r>
      <w:r w:rsidR="00027754">
        <w:rPr>
          <w:rStyle w:val="Refdecomentario"/>
        </w:rPr>
        <w:annotationRef/>
      </w:r>
      <w:r w:rsidR="00027754">
        <w:rPr>
          <w:rStyle w:val="Refdecomentario"/>
        </w:rPr>
        <w:annotationRef/>
      </w:r>
      <w:r w:rsidR="00027754">
        <w:t xml:space="preserve">La información para desarrollar el recurso se encuentra la carpeta </w:t>
      </w:r>
      <w:r w:rsidR="00027754" w:rsidRPr="00C36A7F">
        <w:rPr>
          <w:b/>
          <w:color w:val="FF0000"/>
        </w:rPr>
        <w:t>Formatos DI</w:t>
      </w:r>
      <w:r w:rsidR="00D1300E">
        <w:t xml:space="preserve"> </w:t>
      </w:r>
      <w:r w:rsidR="00027754">
        <w:t>archivo:</w:t>
      </w:r>
    </w:p>
    <w:p w14:paraId="7569504D" w14:textId="77777777" w:rsidR="00027754" w:rsidRDefault="00027754" w:rsidP="00027754">
      <w:pPr>
        <w:pStyle w:val="Textocomentario"/>
      </w:pPr>
    </w:p>
    <w:p w14:paraId="56D08F6D" w14:textId="52923C1A" w:rsidR="00E6463B" w:rsidRDefault="001551B5" w:rsidP="00027754">
      <w:pPr>
        <w:pStyle w:val="Textocomentario"/>
      </w:pPr>
      <w:r w:rsidRPr="001551B5">
        <w:rPr>
          <w:color w:val="FF0000"/>
        </w:rPr>
        <w:t>CF025_2_4_indicadores</w:t>
      </w:r>
      <w:r w:rsidR="00027754" w:rsidRPr="0069438A">
        <w:rPr>
          <w:color w:val="FF0000"/>
        </w:rPr>
        <w:t>.pptx</w:t>
      </w:r>
    </w:p>
  </w:comment>
  <w:comment w:id="128" w:author="Gustavo Santis Mancipe" w:date="2021-08-20T12:02:00Z" w:initials="GSM">
    <w:p w14:paraId="77F09ACD" w14:textId="2509D52D" w:rsidR="00981B9E" w:rsidRDefault="00981B9E" w:rsidP="00981B9E">
      <w:pPr>
        <w:pStyle w:val="Textocomentario"/>
      </w:pPr>
      <w:r>
        <w:rPr>
          <w:rStyle w:val="Refdecomentario"/>
        </w:rPr>
        <w:annotationRef/>
      </w:r>
      <w:r>
        <w:t xml:space="preserve">La información para desarrollar el recurso se encuentra la carpeta </w:t>
      </w:r>
      <w:r w:rsidRPr="00C36A7F">
        <w:rPr>
          <w:b/>
          <w:color w:val="FF0000"/>
        </w:rPr>
        <w:t>Formatos DI</w:t>
      </w:r>
      <w:r w:rsidR="00D1300E">
        <w:t xml:space="preserve"> </w:t>
      </w:r>
      <w:r>
        <w:t>archivo:</w:t>
      </w:r>
    </w:p>
    <w:p w14:paraId="646FAF05" w14:textId="77777777" w:rsidR="00981B9E" w:rsidRDefault="00981B9E" w:rsidP="00981B9E">
      <w:pPr>
        <w:pStyle w:val="Textocomentario"/>
      </w:pPr>
    </w:p>
    <w:p w14:paraId="778D3278" w14:textId="7FDA4EA0" w:rsidR="00981B9E" w:rsidRDefault="00981B9E" w:rsidP="00981B9E">
      <w:pPr>
        <w:pStyle w:val="Textocomentario"/>
      </w:pPr>
      <w:r w:rsidRPr="001551B5">
        <w:rPr>
          <w:color w:val="FF0000"/>
        </w:rPr>
        <w:t>CF025_2_4_indicadores</w:t>
      </w:r>
      <w:r>
        <w:rPr>
          <w:color w:val="FF0000"/>
        </w:rPr>
        <w:t>_procesos.pptx</w:t>
      </w:r>
    </w:p>
  </w:comment>
  <w:comment w:id="135" w:author="Gustavo Santis Mancipe" w:date="2021-08-20T12:32:00Z" w:initials="GSM">
    <w:p w14:paraId="4DAAE5B8" w14:textId="4175D760" w:rsidR="00D24C83" w:rsidRDefault="00D24C83">
      <w:pPr>
        <w:pStyle w:val="Textocomentario"/>
      </w:pPr>
      <w:r>
        <w:rPr>
          <w:rStyle w:val="Refdecomentario"/>
        </w:rPr>
        <w:annotationRef/>
      </w:r>
      <w:r w:rsidR="00F7724D">
        <w:t>Descargada de</w:t>
      </w:r>
    </w:p>
    <w:p w14:paraId="3DA015EC" w14:textId="77777777" w:rsidR="00F7724D" w:rsidRDefault="00F7724D">
      <w:pPr>
        <w:pStyle w:val="Textocomentario"/>
      </w:pPr>
    </w:p>
    <w:p w14:paraId="5F114B3A" w14:textId="475F9C21" w:rsidR="00F7724D" w:rsidRDefault="00F7724D">
      <w:pPr>
        <w:pStyle w:val="Textocomentario"/>
      </w:pPr>
      <w:r w:rsidRPr="00F7724D">
        <w:t>https://pixabay.com/images/id-5716753/</w:t>
      </w:r>
    </w:p>
  </w:comment>
  <w:comment w:id="140" w:author="Gustavo Santis Mancipe" w:date="2021-08-20T12:30:00Z" w:initials="GSM">
    <w:p w14:paraId="204C9DCB" w14:textId="77777777" w:rsidR="004E6F58" w:rsidRDefault="004E6F58">
      <w:pPr>
        <w:pStyle w:val="Textocomentario"/>
      </w:pPr>
      <w:r>
        <w:rPr>
          <w:rStyle w:val="Refdecomentario"/>
        </w:rPr>
        <w:annotationRef/>
      </w:r>
      <w:r>
        <w:t>Descargada de</w:t>
      </w:r>
    </w:p>
    <w:p w14:paraId="7069B8DE" w14:textId="77777777" w:rsidR="004E6F58" w:rsidRDefault="004E6F58">
      <w:pPr>
        <w:pStyle w:val="Textocomentario"/>
      </w:pPr>
    </w:p>
    <w:p w14:paraId="3EFE8B4C" w14:textId="31E2B3D1" w:rsidR="004E6F58" w:rsidRDefault="004E6F58">
      <w:pPr>
        <w:pStyle w:val="Textocomentario"/>
      </w:pPr>
      <w:r w:rsidRPr="004E6F58">
        <w:t>https://pixabay.com/images/id-5509771/</w:t>
      </w:r>
    </w:p>
  </w:comment>
  <w:comment w:id="134" w:author="Microsoft Office User" w:date="2021-08-25T21:41:00Z" w:initials="Office">
    <w:p w14:paraId="69B158F0" w14:textId="4F86E660" w:rsidR="00102CF1" w:rsidRDefault="00102CF1">
      <w:pPr>
        <w:pStyle w:val="Textocomentario"/>
      </w:pPr>
      <w:r>
        <w:rPr>
          <w:rStyle w:val="Refdecomentario"/>
        </w:rPr>
        <w:annotationRef/>
      </w:r>
      <w:r>
        <w:t>Utilizar tarjetas conectadas.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E790F" w15:done="0"/>
  <w15:commentEx w15:paraId="452866EC" w15:done="0"/>
  <w15:commentEx w15:paraId="41A5599F" w15:done="0"/>
  <w15:commentEx w15:paraId="4A611925" w15:done="0"/>
  <w15:commentEx w15:paraId="481B6197" w15:done="0"/>
  <w15:commentEx w15:paraId="7A8BFA9A" w15:done="0"/>
  <w15:commentEx w15:paraId="46D0D6BF" w15:done="0"/>
  <w15:commentEx w15:paraId="7AAF8336" w15:done="0"/>
  <w15:commentEx w15:paraId="6B296769" w15:done="0"/>
  <w15:commentEx w15:paraId="0746E0CF" w15:done="0"/>
  <w15:commentEx w15:paraId="1EB88625" w15:done="0"/>
  <w15:commentEx w15:paraId="56D08F6D" w15:done="0"/>
  <w15:commentEx w15:paraId="778D3278" w15:done="0"/>
  <w15:commentEx w15:paraId="5F114B3A" w15:done="0"/>
  <w15:commentEx w15:paraId="3EFE8B4C" w15:done="0"/>
  <w15:commentEx w15:paraId="69B158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E790F" w16cid:durableId="2648C3E5"/>
  <w16cid:commentId w16cid:paraId="452866EC" w16cid:durableId="2648C3E6"/>
  <w16cid:commentId w16cid:paraId="41A5599F" w16cid:durableId="2648C3E7"/>
  <w16cid:commentId w16cid:paraId="4A611925" w16cid:durableId="2648C3E8"/>
  <w16cid:commentId w16cid:paraId="481B6197" w16cid:durableId="2648C3E9"/>
  <w16cid:commentId w16cid:paraId="7A8BFA9A" w16cid:durableId="2648C3EA"/>
  <w16cid:commentId w16cid:paraId="46D0D6BF" w16cid:durableId="2648C3EB"/>
  <w16cid:commentId w16cid:paraId="7AAF8336" w16cid:durableId="2648C3EC"/>
  <w16cid:commentId w16cid:paraId="6B296769" w16cid:durableId="2648C3ED"/>
  <w16cid:commentId w16cid:paraId="0746E0CF" w16cid:durableId="2648C3EE"/>
  <w16cid:commentId w16cid:paraId="1EB88625" w16cid:durableId="2648C3EF"/>
  <w16cid:commentId w16cid:paraId="56D08F6D" w16cid:durableId="2648C3F0"/>
  <w16cid:commentId w16cid:paraId="778D3278" w16cid:durableId="2648C3F1"/>
  <w16cid:commentId w16cid:paraId="5F114B3A" w16cid:durableId="2648C3F2"/>
  <w16cid:commentId w16cid:paraId="3EFE8B4C" w16cid:durableId="2648C3F3"/>
  <w16cid:commentId w16cid:paraId="69B158F0" w16cid:durableId="2648C3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F7EE" w14:textId="77777777" w:rsidR="00706A6F" w:rsidRDefault="00706A6F">
      <w:pPr>
        <w:spacing w:line="240" w:lineRule="auto"/>
      </w:pPr>
      <w:r>
        <w:separator/>
      </w:r>
    </w:p>
  </w:endnote>
  <w:endnote w:type="continuationSeparator" w:id="0">
    <w:p w14:paraId="0A7C6A1A" w14:textId="77777777" w:rsidR="00706A6F" w:rsidRDefault="0070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BF86" w14:textId="77777777" w:rsidR="00826EA7" w:rsidRDefault="00826EA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1E52FF3" w14:textId="77777777" w:rsidR="00826EA7" w:rsidRDefault="00826EA7">
    <w:pPr>
      <w:spacing w:line="240" w:lineRule="auto"/>
      <w:ind w:left="-2" w:hanging="2"/>
      <w:jc w:val="right"/>
      <w:rPr>
        <w:rFonts w:ascii="Times New Roman" w:eastAsia="Times New Roman" w:hAnsi="Times New Roman" w:cs="Times New Roman"/>
        <w:sz w:val="24"/>
        <w:szCs w:val="24"/>
      </w:rPr>
    </w:pPr>
  </w:p>
  <w:p w14:paraId="006D66EE" w14:textId="77777777" w:rsidR="00826EA7" w:rsidRDefault="00826EA7">
    <w:pPr>
      <w:spacing w:line="240" w:lineRule="auto"/>
      <w:rPr>
        <w:rFonts w:ascii="Times New Roman" w:eastAsia="Times New Roman" w:hAnsi="Times New Roman" w:cs="Times New Roman"/>
        <w:sz w:val="24"/>
        <w:szCs w:val="24"/>
      </w:rPr>
    </w:pPr>
  </w:p>
  <w:p w14:paraId="00127070" w14:textId="77777777" w:rsidR="00826EA7" w:rsidRDefault="00826EA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E702019" w14:textId="77777777" w:rsidR="00826EA7" w:rsidRDefault="00826EA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1330" w14:textId="77777777" w:rsidR="00706A6F" w:rsidRDefault="00706A6F">
      <w:pPr>
        <w:spacing w:line="240" w:lineRule="auto"/>
      </w:pPr>
      <w:r>
        <w:separator/>
      </w:r>
    </w:p>
  </w:footnote>
  <w:footnote w:type="continuationSeparator" w:id="0">
    <w:p w14:paraId="5819EF8E" w14:textId="77777777" w:rsidR="00706A6F" w:rsidRDefault="00706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EE0C" w14:textId="77777777" w:rsidR="00826EA7" w:rsidRDefault="0036653B">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38966A03" wp14:editId="7D6DB526">
          <wp:simplePos x="0" y="0"/>
          <wp:positionH relativeFrom="margin">
            <wp:align>center</wp:align>
          </wp:positionH>
          <wp:positionV relativeFrom="page">
            <wp:posOffset>276225</wp:posOffset>
          </wp:positionV>
          <wp:extent cx="629920" cy="588645"/>
          <wp:effectExtent l="0" t="0" r="0" b="0"/>
          <wp:wrapNone/>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56211022" w14:textId="77777777" w:rsidR="00826EA7" w:rsidRDefault="00826EA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B66"/>
    <w:multiLevelType w:val="hybridMultilevel"/>
    <w:tmpl w:val="9878D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8E6831"/>
    <w:multiLevelType w:val="hybridMultilevel"/>
    <w:tmpl w:val="CD62A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54087"/>
    <w:multiLevelType w:val="multilevel"/>
    <w:tmpl w:val="69D6A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C91507"/>
    <w:multiLevelType w:val="hybridMultilevel"/>
    <w:tmpl w:val="BEC41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C749FE"/>
    <w:multiLevelType w:val="hybridMultilevel"/>
    <w:tmpl w:val="9EFA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5C655F"/>
    <w:multiLevelType w:val="hybridMultilevel"/>
    <w:tmpl w:val="9894F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6F0047"/>
    <w:multiLevelType w:val="hybridMultilevel"/>
    <w:tmpl w:val="9586C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F052E"/>
    <w:multiLevelType w:val="hybridMultilevel"/>
    <w:tmpl w:val="E788E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EC3149"/>
    <w:multiLevelType w:val="hybridMultilevel"/>
    <w:tmpl w:val="EFFC15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B22712"/>
    <w:multiLevelType w:val="multilevel"/>
    <w:tmpl w:val="298065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E21B2C"/>
    <w:multiLevelType w:val="multilevel"/>
    <w:tmpl w:val="5192AA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226C07"/>
    <w:multiLevelType w:val="hybridMultilevel"/>
    <w:tmpl w:val="39887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165E14"/>
    <w:multiLevelType w:val="hybridMultilevel"/>
    <w:tmpl w:val="BC441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AC24A0"/>
    <w:multiLevelType w:val="hybridMultilevel"/>
    <w:tmpl w:val="A17C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8238D"/>
    <w:multiLevelType w:val="hybridMultilevel"/>
    <w:tmpl w:val="1F8EF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932420"/>
    <w:multiLevelType w:val="hybridMultilevel"/>
    <w:tmpl w:val="38D835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15:restartNumberingAfterBreak="0">
    <w:nsid w:val="46666F16"/>
    <w:multiLevelType w:val="hybridMultilevel"/>
    <w:tmpl w:val="F1ACE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226920"/>
    <w:multiLevelType w:val="hybridMultilevel"/>
    <w:tmpl w:val="5E8C8A7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51090DF4"/>
    <w:multiLevelType w:val="hybridMultilevel"/>
    <w:tmpl w:val="D708C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3F19AB"/>
    <w:multiLevelType w:val="hybridMultilevel"/>
    <w:tmpl w:val="6918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F4423F"/>
    <w:multiLevelType w:val="multilevel"/>
    <w:tmpl w:val="4D4CE29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A01BB4"/>
    <w:multiLevelType w:val="hybridMultilevel"/>
    <w:tmpl w:val="DE1C9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F13689"/>
    <w:multiLevelType w:val="hybridMultilevel"/>
    <w:tmpl w:val="A9BC0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F47B2A"/>
    <w:multiLevelType w:val="multilevel"/>
    <w:tmpl w:val="B93CA0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8907D5"/>
    <w:multiLevelType w:val="hybridMultilevel"/>
    <w:tmpl w:val="86EA5E0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3520202"/>
    <w:multiLevelType w:val="hybridMultilevel"/>
    <w:tmpl w:val="4C5265F2"/>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26" w15:restartNumberingAfterBreak="0">
    <w:nsid w:val="651C2259"/>
    <w:multiLevelType w:val="hybridMultilevel"/>
    <w:tmpl w:val="6408E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6E5554"/>
    <w:multiLevelType w:val="hybridMultilevel"/>
    <w:tmpl w:val="7E20F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D940B6"/>
    <w:multiLevelType w:val="hybridMultilevel"/>
    <w:tmpl w:val="81F2B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8294200">
    <w:abstractNumId w:val="9"/>
  </w:num>
  <w:num w:numId="2" w16cid:durableId="1555585278">
    <w:abstractNumId w:val="23"/>
  </w:num>
  <w:num w:numId="3" w16cid:durableId="1747065584">
    <w:abstractNumId w:val="20"/>
  </w:num>
  <w:num w:numId="4" w16cid:durableId="938100985">
    <w:abstractNumId w:val="17"/>
  </w:num>
  <w:num w:numId="5" w16cid:durableId="1354648246">
    <w:abstractNumId w:val="22"/>
  </w:num>
  <w:num w:numId="6" w16cid:durableId="1533836850">
    <w:abstractNumId w:val="5"/>
  </w:num>
  <w:num w:numId="7" w16cid:durableId="815142754">
    <w:abstractNumId w:val="26"/>
  </w:num>
  <w:num w:numId="8" w16cid:durableId="1831947216">
    <w:abstractNumId w:val="12"/>
  </w:num>
  <w:num w:numId="9" w16cid:durableId="1169760280">
    <w:abstractNumId w:val="25"/>
  </w:num>
  <w:num w:numId="10" w16cid:durableId="130944913">
    <w:abstractNumId w:val="14"/>
  </w:num>
  <w:num w:numId="11" w16cid:durableId="1945310433">
    <w:abstractNumId w:val="1"/>
  </w:num>
  <w:num w:numId="12" w16cid:durableId="26638146">
    <w:abstractNumId w:val="10"/>
  </w:num>
  <w:num w:numId="13" w16cid:durableId="1844003952">
    <w:abstractNumId w:val="3"/>
  </w:num>
  <w:num w:numId="14" w16cid:durableId="1200168504">
    <w:abstractNumId w:val="11"/>
  </w:num>
  <w:num w:numId="15" w16cid:durableId="593585785">
    <w:abstractNumId w:val="4"/>
  </w:num>
  <w:num w:numId="16" w16cid:durableId="489755993">
    <w:abstractNumId w:val="7"/>
  </w:num>
  <w:num w:numId="17" w16cid:durableId="977880292">
    <w:abstractNumId w:val="28"/>
  </w:num>
  <w:num w:numId="18" w16cid:durableId="143939878">
    <w:abstractNumId w:val="21"/>
  </w:num>
  <w:num w:numId="19" w16cid:durableId="404230697">
    <w:abstractNumId w:val="15"/>
  </w:num>
  <w:num w:numId="20" w16cid:durableId="1437363402">
    <w:abstractNumId w:val="18"/>
  </w:num>
  <w:num w:numId="21" w16cid:durableId="1825588032">
    <w:abstractNumId w:val="24"/>
  </w:num>
  <w:num w:numId="22" w16cid:durableId="148251530">
    <w:abstractNumId w:val="19"/>
  </w:num>
  <w:num w:numId="23" w16cid:durableId="914361097">
    <w:abstractNumId w:val="16"/>
  </w:num>
  <w:num w:numId="24" w16cid:durableId="126820134">
    <w:abstractNumId w:val="2"/>
  </w:num>
  <w:num w:numId="25" w16cid:durableId="697237976">
    <w:abstractNumId w:val="6"/>
  </w:num>
  <w:num w:numId="26" w16cid:durableId="493229654">
    <w:abstractNumId w:val="27"/>
  </w:num>
  <w:num w:numId="27" w16cid:durableId="429938436">
    <w:abstractNumId w:val="8"/>
  </w:num>
  <w:num w:numId="28" w16cid:durableId="1611667550">
    <w:abstractNumId w:val="0"/>
  </w:num>
  <w:num w:numId="29" w16cid:durableId="369694254">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GOA">
    <w15:presenceInfo w15:providerId="None" w15:userId="JGOA"/>
  </w15:person>
  <w15:person w15:author="Gustavo Santis Mancipe">
    <w15:presenceInfo w15:providerId="Windows Live" w15:userId="4b2128b618a0e0f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EA7"/>
    <w:rsid w:val="000027F4"/>
    <w:rsid w:val="00003734"/>
    <w:rsid w:val="00004418"/>
    <w:rsid w:val="00004F03"/>
    <w:rsid w:val="00004FCC"/>
    <w:rsid w:val="00014887"/>
    <w:rsid w:val="00015583"/>
    <w:rsid w:val="00027754"/>
    <w:rsid w:val="00040A96"/>
    <w:rsid w:val="00061AD7"/>
    <w:rsid w:val="00063927"/>
    <w:rsid w:val="00066520"/>
    <w:rsid w:val="00067F47"/>
    <w:rsid w:val="00070E8D"/>
    <w:rsid w:val="0007157D"/>
    <w:rsid w:val="000829B7"/>
    <w:rsid w:val="000A0B89"/>
    <w:rsid w:val="000A48CA"/>
    <w:rsid w:val="000A74F9"/>
    <w:rsid w:val="000B4DBE"/>
    <w:rsid w:val="000C6E4F"/>
    <w:rsid w:val="000D4155"/>
    <w:rsid w:val="000E1326"/>
    <w:rsid w:val="000E6D5F"/>
    <w:rsid w:val="000E7956"/>
    <w:rsid w:val="000F1217"/>
    <w:rsid w:val="000F1E74"/>
    <w:rsid w:val="000F338A"/>
    <w:rsid w:val="0010068A"/>
    <w:rsid w:val="00100989"/>
    <w:rsid w:val="0010157F"/>
    <w:rsid w:val="00102CF1"/>
    <w:rsid w:val="00103E8B"/>
    <w:rsid w:val="00107AA7"/>
    <w:rsid w:val="00114635"/>
    <w:rsid w:val="00115DF8"/>
    <w:rsid w:val="0013211F"/>
    <w:rsid w:val="00134F58"/>
    <w:rsid w:val="00142B20"/>
    <w:rsid w:val="00145399"/>
    <w:rsid w:val="001551B5"/>
    <w:rsid w:val="00166566"/>
    <w:rsid w:val="00173A3C"/>
    <w:rsid w:val="001765A0"/>
    <w:rsid w:val="00181A66"/>
    <w:rsid w:val="00184A72"/>
    <w:rsid w:val="0018535D"/>
    <w:rsid w:val="001875F3"/>
    <w:rsid w:val="00194B39"/>
    <w:rsid w:val="001A1732"/>
    <w:rsid w:val="001A3BF3"/>
    <w:rsid w:val="001A502C"/>
    <w:rsid w:val="001B476A"/>
    <w:rsid w:val="001E1C68"/>
    <w:rsid w:val="001F3110"/>
    <w:rsid w:val="001F3A90"/>
    <w:rsid w:val="001F5281"/>
    <w:rsid w:val="002016D6"/>
    <w:rsid w:val="00205CEC"/>
    <w:rsid w:val="002203E3"/>
    <w:rsid w:val="0022143D"/>
    <w:rsid w:val="002228A1"/>
    <w:rsid w:val="0022541F"/>
    <w:rsid w:val="00225B22"/>
    <w:rsid w:val="0022704D"/>
    <w:rsid w:val="00246144"/>
    <w:rsid w:val="00254E68"/>
    <w:rsid w:val="00257D1A"/>
    <w:rsid w:val="00260517"/>
    <w:rsid w:val="00260562"/>
    <w:rsid w:val="00265D3B"/>
    <w:rsid w:val="002701AB"/>
    <w:rsid w:val="0027584C"/>
    <w:rsid w:val="002803AB"/>
    <w:rsid w:val="002834D8"/>
    <w:rsid w:val="00286041"/>
    <w:rsid w:val="00286E14"/>
    <w:rsid w:val="00291F79"/>
    <w:rsid w:val="002A6AD7"/>
    <w:rsid w:val="002B50FD"/>
    <w:rsid w:val="002C44D4"/>
    <w:rsid w:val="002C5744"/>
    <w:rsid w:val="002D012D"/>
    <w:rsid w:val="002D373B"/>
    <w:rsid w:val="002D38E1"/>
    <w:rsid w:val="002F27FB"/>
    <w:rsid w:val="002F68B1"/>
    <w:rsid w:val="00304762"/>
    <w:rsid w:val="00322A0D"/>
    <w:rsid w:val="00333C0A"/>
    <w:rsid w:val="00342826"/>
    <w:rsid w:val="00362B51"/>
    <w:rsid w:val="00364F02"/>
    <w:rsid w:val="0036653B"/>
    <w:rsid w:val="00371E6F"/>
    <w:rsid w:val="003727E3"/>
    <w:rsid w:val="00383E3F"/>
    <w:rsid w:val="00385103"/>
    <w:rsid w:val="003853E5"/>
    <w:rsid w:val="00385BB4"/>
    <w:rsid w:val="00392E9C"/>
    <w:rsid w:val="003A08CD"/>
    <w:rsid w:val="003C0862"/>
    <w:rsid w:val="003F2638"/>
    <w:rsid w:val="004114EA"/>
    <w:rsid w:val="00424E47"/>
    <w:rsid w:val="004258A0"/>
    <w:rsid w:val="00427A42"/>
    <w:rsid w:val="00432962"/>
    <w:rsid w:val="00437628"/>
    <w:rsid w:val="00443B42"/>
    <w:rsid w:val="00447960"/>
    <w:rsid w:val="004572B6"/>
    <w:rsid w:val="0046546A"/>
    <w:rsid w:val="00467FB3"/>
    <w:rsid w:val="00471753"/>
    <w:rsid w:val="004742AD"/>
    <w:rsid w:val="00474839"/>
    <w:rsid w:val="004752E3"/>
    <w:rsid w:val="004C742C"/>
    <w:rsid w:val="004E54DE"/>
    <w:rsid w:val="004E6F58"/>
    <w:rsid w:val="004F1555"/>
    <w:rsid w:val="004F20BB"/>
    <w:rsid w:val="004F396F"/>
    <w:rsid w:val="005017C3"/>
    <w:rsid w:val="00506419"/>
    <w:rsid w:val="00522309"/>
    <w:rsid w:val="00524ACD"/>
    <w:rsid w:val="00531F79"/>
    <w:rsid w:val="00543DBC"/>
    <w:rsid w:val="005524A2"/>
    <w:rsid w:val="005566FE"/>
    <w:rsid w:val="00557E5A"/>
    <w:rsid w:val="005603E8"/>
    <w:rsid w:val="00565B90"/>
    <w:rsid w:val="00565D05"/>
    <w:rsid w:val="00571556"/>
    <w:rsid w:val="005B6413"/>
    <w:rsid w:val="005C033D"/>
    <w:rsid w:val="005C1F53"/>
    <w:rsid w:val="005C4D0A"/>
    <w:rsid w:val="005C5753"/>
    <w:rsid w:val="005D2004"/>
    <w:rsid w:val="005D3D7B"/>
    <w:rsid w:val="005D51E7"/>
    <w:rsid w:val="005E541B"/>
    <w:rsid w:val="005F0DC7"/>
    <w:rsid w:val="005F2E1F"/>
    <w:rsid w:val="0060650A"/>
    <w:rsid w:val="00611A38"/>
    <w:rsid w:val="0061411A"/>
    <w:rsid w:val="00614E89"/>
    <w:rsid w:val="00617B6A"/>
    <w:rsid w:val="0062497D"/>
    <w:rsid w:val="006344C3"/>
    <w:rsid w:val="00636536"/>
    <w:rsid w:val="0063688C"/>
    <w:rsid w:val="00636934"/>
    <w:rsid w:val="006731A9"/>
    <w:rsid w:val="00682ECD"/>
    <w:rsid w:val="0069319E"/>
    <w:rsid w:val="006A48AA"/>
    <w:rsid w:val="006A5DDB"/>
    <w:rsid w:val="006B1700"/>
    <w:rsid w:val="006B527F"/>
    <w:rsid w:val="006B56B6"/>
    <w:rsid w:val="006E7531"/>
    <w:rsid w:val="006F7E3E"/>
    <w:rsid w:val="007028BA"/>
    <w:rsid w:val="00706A6F"/>
    <w:rsid w:val="00710ECC"/>
    <w:rsid w:val="007114CD"/>
    <w:rsid w:val="00720988"/>
    <w:rsid w:val="00723F96"/>
    <w:rsid w:val="00726290"/>
    <w:rsid w:val="00733C02"/>
    <w:rsid w:val="00734FF4"/>
    <w:rsid w:val="007364AB"/>
    <w:rsid w:val="00742A44"/>
    <w:rsid w:val="00750A18"/>
    <w:rsid w:val="00750CCD"/>
    <w:rsid w:val="007514A9"/>
    <w:rsid w:val="00751810"/>
    <w:rsid w:val="00765B57"/>
    <w:rsid w:val="00771B6B"/>
    <w:rsid w:val="00787E7C"/>
    <w:rsid w:val="0079028B"/>
    <w:rsid w:val="007A1DF9"/>
    <w:rsid w:val="007A23B1"/>
    <w:rsid w:val="007A362A"/>
    <w:rsid w:val="007B693E"/>
    <w:rsid w:val="007C4044"/>
    <w:rsid w:val="007C423D"/>
    <w:rsid w:val="007D491B"/>
    <w:rsid w:val="007E339C"/>
    <w:rsid w:val="007E5537"/>
    <w:rsid w:val="007F4A2B"/>
    <w:rsid w:val="00826EA7"/>
    <w:rsid w:val="00830F06"/>
    <w:rsid w:val="0083172F"/>
    <w:rsid w:val="008423D6"/>
    <w:rsid w:val="00845074"/>
    <w:rsid w:val="0084590D"/>
    <w:rsid w:val="008474EA"/>
    <w:rsid w:val="00870B40"/>
    <w:rsid w:val="00890004"/>
    <w:rsid w:val="00892935"/>
    <w:rsid w:val="008C14A9"/>
    <w:rsid w:val="008D40EA"/>
    <w:rsid w:val="008D713F"/>
    <w:rsid w:val="008E034B"/>
    <w:rsid w:val="008E1C75"/>
    <w:rsid w:val="008E3088"/>
    <w:rsid w:val="008E4AEF"/>
    <w:rsid w:val="008F5A77"/>
    <w:rsid w:val="00914C54"/>
    <w:rsid w:val="0093001A"/>
    <w:rsid w:val="00930303"/>
    <w:rsid w:val="0095169E"/>
    <w:rsid w:val="009562CA"/>
    <w:rsid w:val="009712D9"/>
    <w:rsid w:val="00981B9E"/>
    <w:rsid w:val="0098366F"/>
    <w:rsid w:val="00985487"/>
    <w:rsid w:val="00995C05"/>
    <w:rsid w:val="009A03B8"/>
    <w:rsid w:val="009A712F"/>
    <w:rsid w:val="009B216E"/>
    <w:rsid w:val="009B72E9"/>
    <w:rsid w:val="009C5619"/>
    <w:rsid w:val="009D091E"/>
    <w:rsid w:val="009E44FE"/>
    <w:rsid w:val="009E52E9"/>
    <w:rsid w:val="009F621F"/>
    <w:rsid w:val="00A0799F"/>
    <w:rsid w:val="00A12C2F"/>
    <w:rsid w:val="00A17C15"/>
    <w:rsid w:val="00A22560"/>
    <w:rsid w:val="00A23639"/>
    <w:rsid w:val="00A32F5E"/>
    <w:rsid w:val="00A34AA9"/>
    <w:rsid w:val="00A359E9"/>
    <w:rsid w:val="00A36D05"/>
    <w:rsid w:val="00A42BBB"/>
    <w:rsid w:val="00A43834"/>
    <w:rsid w:val="00A5254B"/>
    <w:rsid w:val="00A55345"/>
    <w:rsid w:val="00A613C4"/>
    <w:rsid w:val="00A664C4"/>
    <w:rsid w:val="00A67209"/>
    <w:rsid w:val="00A67FDA"/>
    <w:rsid w:val="00A70EB5"/>
    <w:rsid w:val="00A70F0D"/>
    <w:rsid w:val="00A76E79"/>
    <w:rsid w:val="00A918E2"/>
    <w:rsid w:val="00AA4815"/>
    <w:rsid w:val="00AA5567"/>
    <w:rsid w:val="00AA57DC"/>
    <w:rsid w:val="00AD5379"/>
    <w:rsid w:val="00AE78BE"/>
    <w:rsid w:val="00AF603C"/>
    <w:rsid w:val="00B06CC9"/>
    <w:rsid w:val="00B151DA"/>
    <w:rsid w:val="00B2299F"/>
    <w:rsid w:val="00B33F6D"/>
    <w:rsid w:val="00B47F79"/>
    <w:rsid w:val="00B521D3"/>
    <w:rsid w:val="00B53B98"/>
    <w:rsid w:val="00B70CFF"/>
    <w:rsid w:val="00B76D30"/>
    <w:rsid w:val="00B77D88"/>
    <w:rsid w:val="00BA2100"/>
    <w:rsid w:val="00BA6E80"/>
    <w:rsid w:val="00BB2416"/>
    <w:rsid w:val="00BD3BA7"/>
    <w:rsid w:val="00BE3E64"/>
    <w:rsid w:val="00BF141E"/>
    <w:rsid w:val="00C01204"/>
    <w:rsid w:val="00C03FE2"/>
    <w:rsid w:val="00C07E13"/>
    <w:rsid w:val="00C20175"/>
    <w:rsid w:val="00C22BFE"/>
    <w:rsid w:val="00C259BC"/>
    <w:rsid w:val="00C27677"/>
    <w:rsid w:val="00C30832"/>
    <w:rsid w:val="00C44486"/>
    <w:rsid w:val="00C44C2D"/>
    <w:rsid w:val="00C453BB"/>
    <w:rsid w:val="00C47483"/>
    <w:rsid w:val="00C61DA5"/>
    <w:rsid w:val="00C67EEF"/>
    <w:rsid w:val="00C748E9"/>
    <w:rsid w:val="00C80208"/>
    <w:rsid w:val="00C84014"/>
    <w:rsid w:val="00C87AFE"/>
    <w:rsid w:val="00C930DC"/>
    <w:rsid w:val="00C97DE6"/>
    <w:rsid w:val="00CA7AD8"/>
    <w:rsid w:val="00CB1610"/>
    <w:rsid w:val="00CC22B7"/>
    <w:rsid w:val="00CC4B37"/>
    <w:rsid w:val="00CE28A4"/>
    <w:rsid w:val="00CE689A"/>
    <w:rsid w:val="00CF2887"/>
    <w:rsid w:val="00D00CE8"/>
    <w:rsid w:val="00D01EA1"/>
    <w:rsid w:val="00D107A6"/>
    <w:rsid w:val="00D1300E"/>
    <w:rsid w:val="00D14FA5"/>
    <w:rsid w:val="00D1629B"/>
    <w:rsid w:val="00D16976"/>
    <w:rsid w:val="00D2053D"/>
    <w:rsid w:val="00D24C83"/>
    <w:rsid w:val="00D356BF"/>
    <w:rsid w:val="00D577AD"/>
    <w:rsid w:val="00D611C5"/>
    <w:rsid w:val="00D71FC7"/>
    <w:rsid w:val="00D91271"/>
    <w:rsid w:val="00DA0CF9"/>
    <w:rsid w:val="00DB0862"/>
    <w:rsid w:val="00DB446E"/>
    <w:rsid w:val="00DB51CB"/>
    <w:rsid w:val="00DC1C1A"/>
    <w:rsid w:val="00DD04C3"/>
    <w:rsid w:val="00DD20C3"/>
    <w:rsid w:val="00DD3544"/>
    <w:rsid w:val="00DE7929"/>
    <w:rsid w:val="00DF0F4D"/>
    <w:rsid w:val="00E0462E"/>
    <w:rsid w:val="00E04DE5"/>
    <w:rsid w:val="00E06109"/>
    <w:rsid w:val="00E07B6C"/>
    <w:rsid w:val="00E07BAC"/>
    <w:rsid w:val="00E143B9"/>
    <w:rsid w:val="00E14624"/>
    <w:rsid w:val="00E20A3C"/>
    <w:rsid w:val="00E262B4"/>
    <w:rsid w:val="00E2709F"/>
    <w:rsid w:val="00E4071F"/>
    <w:rsid w:val="00E520A5"/>
    <w:rsid w:val="00E5305A"/>
    <w:rsid w:val="00E55A6A"/>
    <w:rsid w:val="00E6463B"/>
    <w:rsid w:val="00E66617"/>
    <w:rsid w:val="00E73E4F"/>
    <w:rsid w:val="00E744F2"/>
    <w:rsid w:val="00E74BAB"/>
    <w:rsid w:val="00E82533"/>
    <w:rsid w:val="00E93E77"/>
    <w:rsid w:val="00EA0B6E"/>
    <w:rsid w:val="00EA1905"/>
    <w:rsid w:val="00EA38CA"/>
    <w:rsid w:val="00EA42AA"/>
    <w:rsid w:val="00EB113C"/>
    <w:rsid w:val="00EB2A4B"/>
    <w:rsid w:val="00EB3126"/>
    <w:rsid w:val="00EB55B2"/>
    <w:rsid w:val="00ED14EB"/>
    <w:rsid w:val="00ED1C1B"/>
    <w:rsid w:val="00ED3486"/>
    <w:rsid w:val="00ED61CA"/>
    <w:rsid w:val="00ED7468"/>
    <w:rsid w:val="00EE121C"/>
    <w:rsid w:val="00EE2497"/>
    <w:rsid w:val="00F0123F"/>
    <w:rsid w:val="00F1154B"/>
    <w:rsid w:val="00F16CE7"/>
    <w:rsid w:val="00F238DB"/>
    <w:rsid w:val="00F3388D"/>
    <w:rsid w:val="00F34935"/>
    <w:rsid w:val="00F34D1F"/>
    <w:rsid w:val="00F35C12"/>
    <w:rsid w:val="00F52D17"/>
    <w:rsid w:val="00F539A0"/>
    <w:rsid w:val="00F666D7"/>
    <w:rsid w:val="00F75D69"/>
    <w:rsid w:val="00F7724D"/>
    <w:rsid w:val="00F80B4C"/>
    <w:rsid w:val="00F82980"/>
    <w:rsid w:val="00F8628D"/>
    <w:rsid w:val="00F86DC2"/>
    <w:rsid w:val="00F94BF1"/>
    <w:rsid w:val="00F950DF"/>
    <w:rsid w:val="00FA788F"/>
    <w:rsid w:val="00FA7D84"/>
    <w:rsid w:val="00FB363F"/>
    <w:rsid w:val="00FB5AE0"/>
    <w:rsid w:val="00FC085F"/>
    <w:rsid w:val="00FD29AF"/>
    <w:rsid w:val="00FE1279"/>
    <w:rsid w:val="00FE1D5F"/>
    <w:rsid w:val="00FE21E8"/>
    <w:rsid w:val="00FE5599"/>
    <w:rsid w:val="00FE5D06"/>
    <w:rsid w:val="00FE6055"/>
    <w:rsid w:val="00FF7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7181"/>
  <w15:docId w15:val="{0D91B78A-FB54-43E8-B443-5FF47FA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top w:w="15" w:type="dxa"/>
        <w:left w:w="15" w:type="dxa"/>
        <w:bottom w:w="15" w:type="dxa"/>
        <w:right w:w="15" w:type="dxa"/>
      </w:tblCellMar>
    </w:tblPr>
  </w:style>
  <w:style w:type="table" w:customStyle="1" w:styleId="3">
    <w:name w:val="3"/>
    <w:basedOn w:val="TableNormal1"/>
    <w:tblPr>
      <w:tblStyleRowBandSize w:val="1"/>
      <w:tblStyleColBandSize w:val="1"/>
      <w:tblCellMar>
        <w:top w:w="15" w:type="dxa"/>
        <w:left w:w="15" w:type="dxa"/>
        <w:bottom w:w="15" w:type="dxa"/>
        <w:right w:w="15" w:type="dxa"/>
      </w:tblCellMar>
    </w:tblPr>
  </w:style>
  <w:style w:type="table" w:customStyle="1" w:styleId="2">
    <w:name w:val="2"/>
    <w:basedOn w:val="TableNormal1"/>
    <w:tblPr>
      <w:tblStyleRowBandSize w:val="1"/>
      <w:tblStyleColBandSize w:val="1"/>
      <w:tblCellMar>
        <w:left w:w="115" w:type="dxa"/>
        <w:right w:w="115" w:type="dxa"/>
      </w:tblCellMar>
    </w:tblPr>
  </w:style>
  <w:style w:type="table" w:customStyle="1" w:styleId="1">
    <w:name w:val="1"/>
    <w:basedOn w:val="TableNormal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C22BFE"/>
    <w:rPr>
      <w:color w:val="605E5C"/>
      <w:shd w:val="clear" w:color="auto" w:fill="E1DFDD"/>
    </w:rPr>
  </w:style>
  <w:style w:type="paragraph" w:customStyle="1" w:styleId="Default">
    <w:name w:val="Default"/>
    <w:rsid w:val="00E143B9"/>
    <w:pPr>
      <w:autoSpaceDE w:val="0"/>
      <w:autoSpaceDN w:val="0"/>
      <w:adjustRightInd w:val="0"/>
      <w:spacing w:line="240" w:lineRule="auto"/>
    </w:pPr>
    <w:rPr>
      <w:rFonts w:eastAsiaTheme="minorHAnsi"/>
      <w:color w:val="000000"/>
      <w:sz w:val="24"/>
      <w:szCs w:val="24"/>
      <w:lang w:eastAsia="en-US"/>
    </w:rPr>
  </w:style>
  <w:style w:type="paragraph" w:customStyle="1" w:styleId="CM3">
    <w:name w:val="CM3"/>
    <w:basedOn w:val="Default"/>
    <w:next w:val="Default"/>
    <w:uiPriority w:val="99"/>
    <w:rsid w:val="00E143B9"/>
    <w:pPr>
      <w:spacing w:line="343" w:lineRule="atLeast"/>
    </w:pPr>
    <w:rPr>
      <w:color w:val="auto"/>
    </w:rPr>
  </w:style>
  <w:style w:type="paragraph" w:customStyle="1" w:styleId="CM2">
    <w:name w:val="CM2"/>
    <w:basedOn w:val="Default"/>
    <w:next w:val="Default"/>
    <w:uiPriority w:val="99"/>
    <w:rsid w:val="00E143B9"/>
    <w:pPr>
      <w:spacing w:line="346" w:lineRule="atLeast"/>
    </w:pPr>
    <w:rPr>
      <w:color w:val="auto"/>
    </w:rPr>
  </w:style>
  <w:style w:type="paragraph" w:styleId="Mapadeldocumento">
    <w:name w:val="Document Map"/>
    <w:basedOn w:val="Normal"/>
    <w:link w:val="MapadeldocumentoCar"/>
    <w:uiPriority w:val="99"/>
    <w:semiHidden/>
    <w:unhideWhenUsed/>
    <w:rsid w:val="00D1300E"/>
    <w:pPr>
      <w:spacing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D1300E"/>
    <w:rPr>
      <w:rFonts w:ascii="Times New Roman" w:hAnsi="Times New Roman" w:cs="Times New Roman"/>
      <w:sz w:val="24"/>
      <w:szCs w:val="24"/>
    </w:rPr>
  </w:style>
  <w:style w:type="paragraph" w:styleId="Revisin">
    <w:name w:val="Revision"/>
    <w:hidden/>
    <w:uiPriority w:val="99"/>
    <w:semiHidden/>
    <w:rsid w:val="00173A3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04">
      <w:bodyDiv w:val="1"/>
      <w:marLeft w:val="0"/>
      <w:marRight w:val="0"/>
      <w:marTop w:val="0"/>
      <w:marBottom w:val="0"/>
      <w:divBdr>
        <w:top w:val="none" w:sz="0" w:space="0" w:color="auto"/>
        <w:left w:val="none" w:sz="0" w:space="0" w:color="auto"/>
        <w:bottom w:val="none" w:sz="0" w:space="0" w:color="auto"/>
        <w:right w:val="none" w:sz="0" w:space="0" w:color="auto"/>
      </w:divBdr>
    </w:div>
    <w:div w:id="169105419">
      <w:bodyDiv w:val="1"/>
      <w:marLeft w:val="0"/>
      <w:marRight w:val="0"/>
      <w:marTop w:val="0"/>
      <w:marBottom w:val="0"/>
      <w:divBdr>
        <w:top w:val="none" w:sz="0" w:space="0" w:color="auto"/>
        <w:left w:val="none" w:sz="0" w:space="0" w:color="auto"/>
        <w:bottom w:val="none" w:sz="0" w:space="0" w:color="auto"/>
        <w:right w:val="none" w:sz="0" w:space="0" w:color="auto"/>
      </w:divBdr>
      <w:divsChild>
        <w:div w:id="313723482">
          <w:marLeft w:val="0"/>
          <w:marRight w:val="0"/>
          <w:marTop w:val="0"/>
          <w:marBottom w:val="0"/>
          <w:divBdr>
            <w:top w:val="none" w:sz="0" w:space="0" w:color="auto"/>
            <w:left w:val="none" w:sz="0" w:space="0" w:color="auto"/>
            <w:bottom w:val="none" w:sz="0" w:space="0" w:color="auto"/>
            <w:right w:val="none" w:sz="0" w:space="0" w:color="auto"/>
          </w:divBdr>
        </w:div>
        <w:div w:id="687147885">
          <w:marLeft w:val="0"/>
          <w:marRight w:val="0"/>
          <w:marTop w:val="0"/>
          <w:marBottom w:val="0"/>
          <w:divBdr>
            <w:top w:val="none" w:sz="0" w:space="0" w:color="auto"/>
            <w:left w:val="none" w:sz="0" w:space="0" w:color="auto"/>
            <w:bottom w:val="none" w:sz="0" w:space="0" w:color="auto"/>
            <w:right w:val="none" w:sz="0" w:space="0" w:color="auto"/>
          </w:divBdr>
        </w:div>
        <w:div w:id="772556298">
          <w:marLeft w:val="0"/>
          <w:marRight w:val="0"/>
          <w:marTop w:val="0"/>
          <w:marBottom w:val="0"/>
          <w:divBdr>
            <w:top w:val="none" w:sz="0" w:space="0" w:color="auto"/>
            <w:left w:val="none" w:sz="0" w:space="0" w:color="auto"/>
            <w:bottom w:val="none" w:sz="0" w:space="0" w:color="auto"/>
            <w:right w:val="none" w:sz="0" w:space="0" w:color="auto"/>
          </w:divBdr>
        </w:div>
        <w:div w:id="849179637">
          <w:marLeft w:val="0"/>
          <w:marRight w:val="0"/>
          <w:marTop w:val="0"/>
          <w:marBottom w:val="0"/>
          <w:divBdr>
            <w:top w:val="none" w:sz="0" w:space="0" w:color="auto"/>
            <w:left w:val="none" w:sz="0" w:space="0" w:color="auto"/>
            <w:bottom w:val="none" w:sz="0" w:space="0" w:color="auto"/>
            <w:right w:val="none" w:sz="0" w:space="0" w:color="auto"/>
          </w:divBdr>
        </w:div>
        <w:div w:id="1470394292">
          <w:marLeft w:val="0"/>
          <w:marRight w:val="0"/>
          <w:marTop w:val="0"/>
          <w:marBottom w:val="0"/>
          <w:divBdr>
            <w:top w:val="none" w:sz="0" w:space="0" w:color="auto"/>
            <w:left w:val="none" w:sz="0" w:space="0" w:color="auto"/>
            <w:bottom w:val="none" w:sz="0" w:space="0" w:color="auto"/>
            <w:right w:val="none" w:sz="0" w:space="0" w:color="auto"/>
          </w:divBdr>
        </w:div>
        <w:div w:id="1853453229">
          <w:marLeft w:val="0"/>
          <w:marRight w:val="0"/>
          <w:marTop w:val="0"/>
          <w:marBottom w:val="0"/>
          <w:divBdr>
            <w:top w:val="none" w:sz="0" w:space="0" w:color="auto"/>
            <w:left w:val="none" w:sz="0" w:space="0" w:color="auto"/>
            <w:bottom w:val="none" w:sz="0" w:space="0" w:color="auto"/>
            <w:right w:val="none" w:sz="0" w:space="0" w:color="auto"/>
          </w:divBdr>
        </w:div>
        <w:div w:id="2136094785">
          <w:marLeft w:val="0"/>
          <w:marRight w:val="0"/>
          <w:marTop w:val="0"/>
          <w:marBottom w:val="0"/>
          <w:divBdr>
            <w:top w:val="none" w:sz="0" w:space="0" w:color="auto"/>
            <w:left w:val="none" w:sz="0" w:space="0" w:color="auto"/>
            <w:bottom w:val="none" w:sz="0" w:space="0" w:color="auto"/>
            <w:right w:val="none" w:sz="0" w:space="0" w:color="auto"/>
          </w:divBdr>
        </w:div>
      </w:divsChild>
    </w:div>
    <w:div w:id="307052678">
      <w:bodyDiv w:val="1"/>
      <w:marLeft w:val="0"/>
      <w:marRight w:val="0"/>
      <w:marTop w:val="0"/>
      <w:marBottom w:val="0"/>
      <w:divBdr>
        <w:top w:val="none" w:sz="0" w:space="0" w:color="auto"/>
        <w:left w:val="none" w:sz="0" w:space="0" w:color="auto"/>
        <w:bottom w:val="none" w:sz="0" w:space="0" w:color="auto"/>
        <w:right w:val="none" w:sz="0" w:space="0" w:color="auto"/>
      </w:divBdr>
    </w:div>
    <w:div w:id="307591315">
      <w:bodyDiv w:val="1"/>
      <w:marLeft w:val="0"/>
      <w:marRight w:val="0"/>
      <w:marTop w:val="0"/>
      <w:marBottom w:val="0"/>
      <w:divBdr>
        <w:top w:val="none" w:sz="0" w:space="0" w:color="auto"/>
        <w:left w:val="none" w:sz="0" w:space="0" w:color="auto"/>
        <w:bottom w:val="none" w:sz="0" w:space="0" w:color="auto"/>
        <w:right w:val="none" w:sz="0" w:space="0" w:color="auto"/>
      </w:divBdr>
    </w:div>
    <w:div w:id="356351257">
      <w:bodyDiv w:val="1"/>
      <w:marLeft w:val="0"/>
      <w:marRight w:val="0"/>
      <w:marTop w:val="0"/>
      <w:marBottom w:val="0"/>
      <w:divBdr>
        <w:top w:val="none" w:sz="0" w:space="0" w:color="auto"/>
        <w:left w:val="none" w:sz="0" w:space="0" w:color="auto"/>
        <w:bottom w:val="none" w:sz="0" w:space="0" w:color="auto"/>
        <w:right w:val="none" w:sz="0" w:space="0" w:color="auto"/>
      </w:divBdr>
    </w:div>
    <w:div w:id="434324506">
      <w:bodyDiv w:val="1"/>
      <w:marLeft w:val="0"/>
      <w:marRight w:val="0"/>
      <w:marTop w:val="0"/>
      <w:marBottom w:val="0"/>
      <w:divBdr>
        <w:top w:val="none" w:sz="0" w:space="0" w:color="auto"/>
        <w:left w:val="none" w:sz="0" w:space="0" w:color="auto"/>
        <w:bottom w:val="none" w:sz="0" w:space="0" w:color="auto"/>
        <w:right w:val="none" w:sz="0" w:space="0" w:color="auto"/>
      </w:divBdr>
    </w:div>
    <w:div w:id="679816989">
      <w:bodyDiv w:val="1"/>
      <w:marLeft w:val="0"/>
      <w:marRight w:val="0"/>
      <w:marTop w:val="0"/>
      <w:marBottom w:val="0"/>
      <w:divBdr>
        <w:top w:val="none" w:sz="0" w:space="0" w:color="auto"/>
        <w:left w:val="none" w:sz="0" w:space="0" w:color="auto"/>
        <w:bottom w:val="none" w:sz="0" w:space="0" w:color="auto"/>
        <w:right w:val="none" w:sz="0" w:space="0" w:color="auto"/>
      </w:divBdr>
    </w:div>
    <w:div w:id="684287001">
      <w:bodyDiv w:val="1"/>
      <w:marLeft w:val="0"/>
      <w:marRight w:val="0"/>
      <w:marTop w:val="0"/>
      <w:marBottom w:val="0"/>
      <w:divBdr>
        <w:top w:val="none" w:sz="0" w:space="0" w:color="auto"/>
        <w:left w:val="none" w:sz="0" w:space="0" w:color="auto"/>
        <w:bottom w:val="none" w:sz="0" w:space="0" w:color="auto"/>
        <w:right w:val="none" w:sz="0" w:space="0" w:color="auto"/>
      </w:divBdr>
    </w:div>
    <w:div w:id="697043871">
      <w:bodyDiv w:val="1"/>
      <w:marLeft w:val="0"/>
      <w:marRight w:val="0"/>
      <w:marTop w:val="0"/>
      <w:marBottom w:val="0"/>
      <w:divBdr>
        <w:top w:val="none" w:sz="0" w:space="0" w:color="auto"/>
        <w:left w:val="none" w:sz="0" w:space="0" w:color="auto"/>
        <w:bottom w:val="none" w:sz="0" w:space="0" w:color="auto"/>
        <w:right w:val="none" w:sz="0" w:space="0" w:color="auto"/>
      </w:divBdr>
    </w:div>
    <w:div w:id="818963787">
      <w:bodyDiv w:val="1"/>
      <w:marLeft w:val="0"/>
      <w:marRight w:val="0"/>
      <w:marTop w:val="0"/>
      <w:marBottom w:val="0"/>
      <w:divBdr>
        <w:top w:val="none" w:sz="0" w:space="0" w:color="auto"/>
        <w:left w:val="none" w:sz="0" w:space="0" w:color="auto"/>
        <w:bottom w:val="none" w:sz="0" w:space="0" w:color="auto"/>
        <w:right w:val="none" w:sz="0" w:space="0" w:color="auto"/>
      </w:divBdr>
    </w:div>
    <w:div w:id="865600774">
      <w:bodyDiv w:val="1"/>
      <w:marLeft w:val="0"/>
      <w:marRight w:val="0"/>
      <w:marTop w:val="0"/>
      <w:marBottom w:val="0"/>
      <w:divBdr>
        <w:top w:val="none" w:sz="0" w:space="0" w:color="auto"/>
        <w:left w:val="none" w:sz="0" w:space="0" w:color="auto"/>
        <w:bottom w:val="none" w:sz="0" w:space="0" w:color="auto"/>
        <w:right w:val="none" w:sz="0" w:space="0" w:color="auto"/>
      </w:divBdr>
    </w:div>
    <w:div w:id="1145047303">
      <w:bodyDiv w:val="1"/>
      <w:marLeft w:val="0"/>
      <w:marRight w:val="0"/>
      <w:marTop w:val="0"/>
      <w:marBottom w:val="0"/>
      <w:divBdr>
        <w:top w:val="none" w:sz="0" w:space="0" w:color="auto"/>
        <w:left w:val="none" w:sz="0" w:space="0" w:color="auto"/>
        <w:bottom w:val="none" w:sz="0" w:space="0" w:color="auto"/>
        <w:right w:val="none" w:sz="0" w:space="0" w:color="auto"/>
      </w:divBdr>
    </w:div>
    <w:div w:id="1340541888">
      <w:bodyDiv w:val="1"/>
      <w:marLeft w:val="0"/>
      <w:marRight w:val="0"/>
      <w:marTop w:val="0"/>
      <w:marBottom w:val="0"/>
      <w:divBdr>
        <w:top w:val="none" w:sz="0" w:space="0" w:color="auto"/>
        <w:left w:val="none" w:sz="0" w:space="0" w:color="auto"/>
        <w:bottom w:val="none" w:sz="0" w:space="0" w:color="auto"/>
        <w:right w:val="none" w:sz="0" w:space="0" w:color="auto"/>
      </w:divBdr>
    </w:div>
    <w:div w:id="1425569830">
      <w:bodyDiv w:val="1"/>
      <w:marLeft w:val="0"/>
      <w:marRight w:val="0"/>
      <w:marTop w:val="0"/>
      <w:marBottom w:val="0"/>
      <w:divBdr>
        <w:top w:val="none" w:sz="0" w:space="0" w:color="auto"/>
        <w:left w:val="none" w:sz="0" w:space="0" w:color="auto"/>
        <w:bottom w:val="none" w:sz="0" w:space="0" w:color="auto"/>
        <w:right w:val="none" w:sz="0" w:space="0" w:color="auto"/>
      </w:divBdr>
    </w:div>
    <w:div w:id="1443264580">
      <w:bodyDiv w:val="1"/>
      <w:marLeft w:val="0"/>
      <w:marRight w:val="0"/>
      <w:marTop w:val="0"/>
      <w:marBottom w:val="0"/>
      <w:divBdr>
        <w:top w:val="none" w:sz="0" w:space="0" w:color="auto"/>
        <w:left w:val="none" w:sz="0" w:space="0" w:color="auto"/>
        <w:bottom w:val="none" w:sz="0" w:space="0" w:color="auto"/>
        <w:right w:val="none" w:sz="0" w:space="0" w:color="auto"/>
      </w:divBdr>
    </w:div>
    <w:div w:id="1550915559">
      <w:bodyDiv w:val="1"/>
      <w:marLeft w:val="0"/>
      <w:marRight w:val="0"/>
      <w:marTop w:val="0"/>
      <w:marBottom w:val="0"/>
      <w:divBdr>
        <w:top w:val="none" w:sz="0" w:space="0" w:color="auto"/>
        <w:left w:val="none" w:sz="0" w:space="0" w:color="auto"/>
        <w:bottom w:val="none" w:sz="0" w:space="0" w:color="auto"/>
        <w:right w:val="none" w:sz="0" w:space="0" w:color="auto"/>
      </w:divBdr>
    </w:div>
    <w:div w:id="1567842165">
      <w:bodyDiv w:val="1"/>
      <w:marLeft w:val="0"/>
      <w:marRight w:val="0"/>
      <w:marTop w:val="0"/>
      <w:marBottom w:val="0"/>
      <w:divBdr>
        <w:top w:val="none" w:sz="0" w:space="0" w:color="auto"/>
        <w:left w:val="none" w:sz="0" w:space="0" w:color="auto"/>
        <w:bottom w:val="none" w:sz="0" w:space="0" w:color="auto"/>
        <w:right w:val="none" w:sz="0" w:space="0" w:color="auto"/>
      </w:divBdr>
    </w:div>
    <w:div w:id="1611235067">
      <w:bodyDiv w:val="1"/>
      <w:marLeft w:val="0"/>
      <w:marRight w:val="0"/>
      <w:marTop w:val="0"/>
      <w:marBottom w:val="0"/>
      <w:divBdr>
        <w:top w:val="none" w:sz="0" w:space="0" w:color="auto"/>
        <w:left w:val="none" w:sz="0" w:space="0" w:color="auto"/>
        <w:bottom w:val="none" w:sz="0" w:space="0" w:color="auto"/>
        <w:right w:val="none" w:sz="0" w:space="0" w:color="auto"/>
      </w:divBdr>
    </w:div>
    <w:div w:id="1658193065">
      <w:bodyDiv w:val="1"/>
      <w:marLeft w:val="0"/>
      <w:marRight w:val="0"/>
      <w:marTop w:val="0"/>
      <w:marBottom w:val="0"/>
      <w:divBdr>
        <w:top w:val="none" w:sz="0" w:space="0" w:color="auto"/>
        <w:left w:val="none" w:sz="0" w:space="0" w:color="auto"/>
        <w:bottom w:val="none" w:sz="0" w:space="0" w:color="auto"/>
        <w:right w:val="none" w:sz="0" w:space="0" w:color="auto"/>
      </w:divBdr>
    </w:div>
    <w:div w:id="1660619579">
      <w:bodyDiv w:val="1"/>
      <w:marLeft w:val="0"/>
      <w:marRight w:val="0"/>
      <w:marTop w:val="0"/>
      <w:marBottom w:val="0"/>
      <w:divBdr>
        <w:top w:val="none" w:sz="0" w:space="0" w:color="auto"/>
        <w:left w:val="none" w:sz="0" w:space="0" w:color="auto"/>
        <w:bottom w:val="none" w:sz="0" w:space="0" w:color="auto"/>
        <w:right w:val="none" w:sz="0" w:space="0" w:color="auto"/>
      </w:divBdr>
    </w:div>
    <w:div w:id="1849833587">
      <w:bodyDiv w:val="1"/>
      <w:marLeft w:val="0"/>
      <w:marRight w:val="0"/>
      <w:marTop w:val="0"/>
      <w:marBottom w:val="0"/>
      <w:divBdr>
        <w:top w:val="none" w:sz="0" w:space="0" w:color="auto"/>
        <w:left w:val="none" w:sz="0" w:space="0" w:color="auto"/>
        <w:bottom w:val="none" w:sz="0" w:space="0" w:color="auto"/>
        <w:right w:val="none" w:sz="0" w:space="0" w:color="auto"/>
      </w:divBdr>
    </w:div>
    <w:div w:id="1852141942">
      <w:bodyDiv w:val="1"/>
      <w:marLeft w:val="0"/>
      <w:marRight w:val="0"/>
      <w:marTop w:val="0"/>
      <w:marBottom w:val="0"/>
      <w:divBdr>
        <w:top w:val="none" w:sz="0" w:space="0" w:color="auto"/>
        <w:left w:val="none" w:sz="0" w:space="0" w:color="auto"/>
        <w:bottom w:val="none" w:sz="0" w:space="0" w:color="auto"/>
        <w:right w:val="none" w:sz="0" w:space="0" w:color="auto"/>
      </w:divBdr>
    </w:div>
    <w:div w:id="1893882024">
      <w:bodyDiv w:val="1"/>
      <w:marLeft w:val="0"/>
      <w:marRight w:val="0"/>
      <w:marTop w:val="0"/>
      <w:marBottom w:val="0"/>
      <w:divBdr>
        <w:top w:val="none" w:sz="0" w:space="0" w:color="auto"/>
        <w:left w:val="none" w:sz="0" w:space="0" w:color="auto"/>
        <w:bottom w:val="none" w:sz="0" w:space="0" w:color="auto"/>
        <w:right w:val="none" w:sz="0" w:space="0" w:color="auto"/>
      </w:divBdr>
    </w:div>
    <w:div w:id="189997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8.png"/><Relationship Id="rId4"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s.calameo.com/books/0012362347d6b280a65c9"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11.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es.calameo.com/books/0012362347d6b280a65c9"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comments" Target="comments.xml"/><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AMUW2mX11SsC3uFfLJaGgeKHFyVl8BpgJ8E3MxhmjFENSIolJxpDY+sCD30D8EIhLyAlz40dgWrpDM2S1nz5XoYf7ZEbuTgCpZc7hfemTQzAsDbNAexr764=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D9AEB2-5CF4-6340-9A0A-946326AFCF21}">
  <ds:schemaRefs>
    <ds:schemaRef ds:uri="http://schemas.openxmlformats.org/officeDocument/2006/bibliography"/>
  </ds:schemaRefs>
</ds:datastoreItem>
</file>

<file path=customXml/itemProps3.xml><?xml version="1.0" encoding="utf-8"?>
<ds:datastoreItem xmlns:ds="http://schemas.openxmlformats.org/officeDocument/2006/customXml" ds:itemID="{BB24E91E-DA82-4112-B8C8-EE90474CC6C1}"/>
</file>

<file path=customXml/itemProps4.xml><?xml version="1.0" encoding="utf-8"?>
<ds:datastoreItem xmlns:ds="http://schemas.openxmlformats.org/officeDocument/2006/customXml" ds:itemID="{2600154E-343A-42B0-A466-78BDFD92F624}"/>
</file>

<file path=customXml/itemProps5.xml><?xml version="1.0" encoding="utf-8"?>
<ds:datastoreItem xmlns:ds="http://schemas.openxmlformats.org/officeDocument/2006/customXml" ds:itemID="{4EFC6920-8A86-4369-AFC3-57371BC69EB7}"/>
</file>

<file path=docProps/app.xml><?xml version="1.0" encoding="utf-8"?>
<Properties xmlns="http://schemas.openxmlformats.org/officeDocument/2006/extended-properties" xmlns:vt="http://schemas.openxmlformats.org/officeDocument/2006/docPropsVTypes">
  <Template>Normal</Template>
  <TotalTime>9359</TotalTime>
  <Pages>8</Pages>
  <Words>2336</Words>
  <Characters>12851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JGOA</cp:lastModifiedBy>
  <cp:revision>110</cp:revision>
  <dcterms:created xsi:type="dcterms:W3CDTF">2021-07-08T13:57:00Z</dcterms:created>
  <dcterms:modified xsi:type="dcterms:W3CDTF">2022-06-07T21:52:00Z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4079400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